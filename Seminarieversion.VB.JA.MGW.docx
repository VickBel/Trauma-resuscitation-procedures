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pPr>
      <w:r>
        <w:rPr/>
        <w:t xml:space="preserve">Associations between emergency procedures and opportunities for improvement in adult </w:t>
      </w:r>
      <w:ins w:id="0" w:author="Victoria Bel" w:date="2023-04-25T13:34:00Z">
        <w:r>
          <w:rPr/>
          <w:t>trauma patients</w:t>
        </w:r>
      </w:ins>
    </w:p>
    <w:p>
      <w:pPr>
        <w:pStyle w:val="Heading2"/>
        <w:spacing w:lineRule="auto" w:line="360"/>
        <w:rPr/>
      </w:pPr>
      <w:bookmarkStart w:id="0" w:name="list-of-abbreviations"/>
      <w:bookmarkEnd w:id="0"/>
      <w:r>
        <w:rPr/>
        <w:t>List of Abbreviations</w:t>
      </w:r>
    </w:p>
    <w:p>
      <w:pPr>
        <w:pStyle w:val="Compact"/>
        <w:numPr>
          <w:ilvl w:val="0"/>
          <w:numId w:val="1"/>
        </w:numPr>
        <w:spacing w:lineRule="auto" w:line="360"/>
        <w:rPr/>
      </w:pPr>
      <w:r>
        <w:rPr/>
        <w:t>DALY – Disability-Adjusted Life Years</w:t>
      </w:r>
    </w:p>
    <w:p>
      <w:pPr>
        <w:pStyle w:val="Compact"/>
        <w:numPr>
          <w:ilvl w:val="0"/>
          <w:numId w:val="1"/>
        </w:numPr>
        <w:spacing w:lineRule="auto" w:line="360"/>
        <w:rPr/>
      </w:pPr>
      <w:r>
        <w:rPr/>
        <w:t>HIC – High-income countries</w:t>
      </w:r>
    </w:p>
    <w:p>
      <w:pPr>
        <w:pStyle w:val="Compact"/>
        <w:numPr>
          <w:ilvl w:val="0"/>
          <w:numId w:val="1"/>
        </w:numPr>
        <w:spacing w:lineRule="auto" w:line="360"/>
        <w:rPr/>
      </w:pPr>
      <w:r>
        <w:rPr/>
        <w:t>ISS - Injury Severity Score</w:t>
      </w:r>
    </w:p>
    <w:p>
      <w:pPr>
        <w:pStyle w:val="Compact"/>
        <w:numPr>
          <w:ilvl w:val="0"/>
          <w:numId w:val="1"/>
        </w:numPr>
        <w:spacing w:lineRule="auto" w:line="360"/>
        <w:rPr/>
      </w:pPr>
      <w:r>
        <w:rPr/>
        <w:t>KUH - Karolinska University Hospital</w:t>
      </w:r>
    </w:p>
    <w:p>
      <w:pPr>
        <w:pStyle w:val="Compact"/>
        <w:numPr>
          <w:ilvl w:val="0"/>
          <w:numId w:val="1"/>
        </w:numPr>
        <w:spacing w:lineRule="auto" w:line="360"/>
        <w:rPr/>
      </w:pPr>
      <w:r>
        <w:rPr/>
        <w:t>LMICs - Low- and Middle-Income Countries</w:t>
      </w:r>
    </w:p>
    <w:p>
      <w:pPr>
        <w:pStyle w:val="Compact"/>
        <w:numPr>
          <w:ilvl w:val="0"/>
          <w:numId w:val="1"/>
        </w:numPr>
        <w:spacing w:lineRule="auto" w:line="360"/>
        <w:rPr/>
      </w:pPr>
      <w:r>
        <w:rPr/>
        <w:t>M&amp;M - Morbidity and Mortality</w:t>
      </w:r>
    </w:p>
    <w:p>
      <w:pPr>
        <w:pStyle w:val="Compact"/>
        <w:numPr>
          <w:ilvl w:val="0"/>
          <w:numId w:val="1"/>
        </w:numPr>
        <w:spacing w:lineRule="auto" w:line="360"/>
        <w:rPr/>
      </w:pPr>
      <w:r>
        <w:rPr/>
        <w:t>OFI - Opportunities For Improvement</w:t>
      </w:r>
    </w:p>
    <w:p>
      <w:pPr>
        <w:pStyle w:val="Compact"/>
        <w:numPr>
          <w:ilvl w:val="0"/>
          <w:numId w:val="1"/>
        </w:numPr>
        <w:spacing w:lineRule="auto" w:line="360"/>
        <w:rPr/>
      </w:pPr>
      <w:r>
        <w:rPr/>
        <w:t>TQIP – Trauma quality improvement programs</w:t>
      </w:r>
    </w:p>
    <w:p>
      <w:pPr>
        <w:pStyle w:val="Compact"/>
        <w:numPr>
          <w:ilvl w:val="0"/>
          <w:numId w:val="1"/>
        </w:numPr>
        <w:spacing w:lineRule="auto" w:line="360"/>
        <w:rPr/>
      </w:pPr>
      <w:r>
        <w:rPr/>
        <w:t>WHO - World Health Organization</w:t>
      </w:r>
    </w:p>
    <w:p>
      <w:pPr>
        <w:pStyle w:val="Heading1"/>
        <w:spacing w:lineRule="auto" w:line="360"/>
        <w:rPr/>
      </w:pPr>
      <w:r>
        <w:rPr/>
      </w:r>
      <w:bookmarkStart w:id="1" w:name="list-of-abbreviations"/>
      <w:bookmarkStart w:id="2" w:name="introduction"/>
      <w:bookmarkStart w:id="3" w:name="list-of-abbreviations"/>
      <w:bookmarkStart w:id="4" w:name="introduction"/>
      <w:bookmarkEnd w:id="3"/>
      <w:bookmarkEnd w:id="4"/>
    </w:p>
    <w:p>
      <w:pPr>
        <w:pStyle w:val="Heading1"/>
        <w:spacing w:lineRule="auto" w:line="360"/>
        <w:rPr/>
      </w:pPr>
      <w:r>
        <w:rPr/>
      </w:r>
    </w:p>
    <w:p>
      <w:pPr>
        <w:pStyle w:val="TextBody"/>
        <w:rPr/>
      </w:pPr>
      <w:r>
        <w:rPr/>
      </w:r>
    </w:p>
    <w:p>
      <w:pPr>
        <w:pStyle w:val="TextBody"/>
        <w:rPr/>
      </w:pPr>
      <w:r>
        <w:rPr/>
      </w:r>
    </w:p>
    <w:p>
      <w:pPr>
        <w:pStyle w:val="Heading1"/>
        <w:spacing w:lineRule="auto" w:line="360"/>
        <w:rPr/>
      </w:pPr>
      <w:r>
        <w:rPr/>
        <w:t>Introduction</w:t>
      </w:r>
    </w:p>
    <w:p>
      <w:pPr>
        <w:pStyle w:val="Heading2"/>
        <w:spacing w:lineRule="auto" w:line="360"/>
        <w:rPr/>
      </w:pPr>
      <w:bookmarkStart w:id="5" w:name="background"/>
      <w:bookmarkEnd w:id="5"/>
      <w:r>
        <w:rPr/>
        <w:t>Background</w:t>
      </w:r>
    </w:p>
    <w:p>
      <w:pPr>
        <w:pStyle w:val="Heading3"/>
        <w:spacing w:lineRule="auto" w:line="360"/>
        <w:rPr/>
      </w:pPr>
      <w:bookmarkStart w:id="6" w:name="trauma"/>
      <w:bookmarkEnd w:id="6"/>
      <w:r>
        <w:rPr/>
        <w:t>Trauma</w:t>
      </w:r>
    </w:p>
    <w:p>
      <w:pPr>
        <w:pStyle w:val="TextBody"/>
        <w:spacing w:lineRule="auto" w:line="360"/>
        <w:rPr/>
      </w:pPr>
      <w:r>
        <w:rPr/>
        <w:t>Trauma, a condition resulting from physical injury and the body’s associated response (1), is a significant cause of death and permanent disability worldwide. In 2020, the world health organization (WHO) estimated that trauma resulted in about 4.4 million deaths, constituting approximately 8% of all deaths globally (2). The treatment and rehabilitation of trauma patients require a multidisciplinary approach, resulting in considerable public health care burdens and substantial personal, societal, and economic costs. Road injuries alone are estimated to cost the global economy US$1.8 trillion in 2015–30. These costs are equivalent to 0.12% of an annual tax on global domestic products (3). According to WHO, the primary causes of trauma include road traffic injuries, interpersonal violence, suicide, drowning, and fall accidents (2). Road injuries are the leading contributor to disability and death among adults, accounting for over 26% of all Disability-Adjusted Life Years (DALYs) in 2019, which measure the disease burden as the number of years lost due to ill health, disability, or death. In comparison, interpersonal violence is more common among young adults and contributes to approximately 14% of DALYs due to trauma. Lastly, fall accidents are common in older people and rank among the top ten causes of DALYs for individuals aged seventy-five and above (4).</w:t>
      </w:r>
      <w:del w:id="1" w:author="Victoria Bel" w:date="2023-04-25T13:34:00Z">
        <w:r>
          <w:rPr/>
          <w:delText xml:space="preserve">Trauma, a condition resulting from physical injury and the body’s associated response (1), is a significant cause of death and permanent disability worldwide (2). In 2020, the world health organization (WHO) estimated that trauma resulted in about 4.4 million deaths, constituting approximately 8% of all deaths globally (3). Furthermore, treating, and rehabilitating trauma patients requires a multidisciplinary approach, leading to considerable public health care burdens and substantial personal, societal, and economic costs (4). For example, Chen </w:delText>
        </w:r>
      </w:del>
      <w:del w:id="2" w:author="Victoria Bel" w:date="2023-04-25T13:34:00Z">
        <w:r>
          <w:rPr>
            <w:i/>
            <w:iCs/>
          </w:rPr>
          <w:delText>et al.</w:delText>
        </w:r>
      </w:del>
      <w:del w:id="3" w:author="Victoria Bel" w:date="2023-04-25T13:34:00Z">
        <w:r>
          <w:rPr/>
          <w:delText xml:space="preserve"> (2019)</w:delText>
        </w:r>
      </w:del>
      <w:r>
        <w:rPr/>
        <w:commentReference w:id="0"/>
      </w:r>
      <w:del w:id="4" w:author="Victoria Bel" w:date="2023-04-25T13:34:00Z">
        <w:r>
          <w:rPr/>
          <w:delText xml:space="preserve"> calculated the financial burden of all road traffic-related injuries in 166 countries and estimated that road injuries alone would cost the world economy US$1.8 trillion in 2015–30. These costs are equivalent to 0.12% of an annual tax on global domestic products (5).</w:delText>
        </w:r>
      </w:del>
    </w:p>
    <w:p>
      <w:pPr>
        <w:pStyle w:val="FirstParagraph"/>
        <w:spacing w:lineRule="auto" w:line="360"/>
        <w:rPr>
          <w:del w:id="6" w:author="Victoria Bel" w:date="2023-04-25T13:34:00Z"/>
        </w:rPr>
      </w:pPr>
      <w:del w:id="5" w:author="Victoria Bel" w:date="2023-04-25T13:34:00Z">
        <w:r>
          <w:rPr/>
        </w:r>
      </w:del>
    </w:p>
    <w:p>
      <w:pPr>
        <w:pStyle w:val="TextBody"/>
        <w:spacing w:lineRule="auto" w:line="360"/>
        <w:rPr>
          <w:del w:id="8" w:author="Victoria Bel" w:date="2023-04-25T13:34:00Z"/>
        </w:rPr>
      </w:pPr>
      <w:del w:id="7" w:author="Victoria Bel" w:date="2023-04-25T13:34:00Z">
        <w:r>
          <w:rPr/>
          <w:delText>According to WHO, the primary causes of trauma include road traffic injuries, interpersonal violence, suicide, drowning, and fall accidents (3). Road injuries are the leading contributor to disability and death among adults, accounting for over 26% of all Disability-Adjusted Life Years (DALYs) in 2019, which measure the disease burden as the number of years lost due to ill health, disability, or death. In comparison, interpersonal violence is more common among young adults and contributes to approximately 14% of DALYs due to trauma. Lastly, fall accidents are common in older people and rank among the top ten causes of DALYs for individuals aged seventy-five and above (6).</w:delText>
        </w:r>
      </w:del>
    </w:p>
    <w:p>
      <w:pPr>
        <w:pStyle w:val="FirstParagraph"/>
        <w:spacing w:lineRule="auto" w:line="360"/>
        <w:rPr/>
      </w:pPr>
      <w:r>
        <w:rPr/>
      </w:r>
    </w:p>
    <w:p>
      <w:pPr>
        <w:pStyle w:val="Heading3"/>
        <w:spacing w:lineRule="auto" w:line="360"/>
        <w:rPr/>
      </w:pPr>
      <w:bookmarkStart w:id="7" w:name="trauma"/>
      <w:bookmarkStart w:id="8" w:name="trauma-care"/>
      <w:bookmarkEnd w:id="7"/>
      <w:bookmarkEnd w:id="8"/>
      <w:r>
        <w:rPr/>
        <w:t>Trauma care globally</w:t>
      </w:r>
    </w:p>
    <w:p>
      <w:pPr>
        <w:pStyle w:val="FirstParagraph"/>
        <w:spacing w:lineRule="auto" w:line="360"/>
        <w:rPr>
          <w:del w:id="11" w:author="Victoria Bel" w:date="2023-04-25T13:37:00Z"/>
        </w:rPr>
      </w:pPr>
      <w:r>
        <w:rPr/>
        <w:t>Trauma care varies significantly worldwide, with notable differences in low- and middle-income countries (LMICs) which account for 90% of trauma-related deaths and bear the highest burden of DALYs lost (</w:t>
      </w:r>
      <w:ins w:id="9" w:author="Victoria Bel" w:date="2023-04-25T13:37:00Z">
        <w:r>
          <w:rPr/>
          <w:t>5,6</w:t>
        </w:r>
      </w:ins>
      <w:r>
        <w:rPr/>
        <w:t xml:space="preserve">). </w:t>
      </w:r>
      <w:del w:id="10" w:author="Victoria Bel" w:date="2023-04-25T13:37:00Z">
        <w:r>
          <w:rPr/>
          <w:delText xml:space="preserve">LMICs face challenges in trauma care delivery due to inadequate funding, insufficient personnel, and sub-optimal infrastructure (7–9). A widely advocated solution to address the shortage of healthcare professionals is ‘task-sharing,’ where tasks are delegated to less specialized personnel or non-healthcare workers (10). </w:delText>
        </w:r>
      </w:del>
    </w:p>
    <w:p>
      <w:pPr>
        <w:pStyle w:val="FirstParagraph"/>
        <w:spacing w:lineRule="auto" w:line="360"/>
        <w:rPr>
          <w:del w:id="14" w:author="Victoria Bel" w:date="2023-04-25T13:37:00Z"/>
        </w:rPr>
      </w:pPr>
      <w:del w:id="12" w:author="Victoria Bel" w:date="2023-04-25T13:37:00Z">
        <w:r>
          <w:rPr/>
          <w:delText xml:space="preserve">Furthermore, addressing trauma care-related issues in LMICs is challenging due to incomplete and inconsistent data collection on trauma care. This inadequacy impedes accurate and reliable information aggregation, leading to difficulties in influencing public health policies </w:delText>
        </w:r>
      </w:del>
      <w:commentRangeStart w:id="2"/>
      <w:r>
        <w:rPr/>
        <w:commentReference w:id="1"/>
      </w:r>
      <w:del w:id="13" w:author="Victoria Bel" w:date="2023-04-25T13:37:00Z">
        <w:r>
          <w:rPr/>
          <w:delText xml:space="preserve">(8,9). </w:delText>
        </w:r>
      </w:del>
      <w:commentRangeEnd w:id="2"/>
      <w:r>
        <w:commentReference w:id="2"/>
      </w:r>
      <w:r>
        <w:rPr/>
      </w:r>
    </w:p>
    <w:p>
      <w:pPr>
        <w:pStyle w:val="FirstParagraph"/>
        <w:spacing w:lineRule="auto" w:line="360"/>
        <w:rPr/>
      </w:pPr>
      <w:ins w:id="15" w:author="Victoria Bel" w:date="2023-04-25T13:37:00Z">
        <w:r>
          <w:rPr/>
        </w:r>
      </w:ins>
    </w:p>
    <w:p>
      <w:pPr>
        <w:pStyle w:val="FirstParagraph"/>
        <w:spacing w:lineRule="auto" w:line="360"/>
        <w:rPr/>
      </w:pPr>
      <w:r>
        <w:rPr/>
        <w:t xml:space="preserve">In contrast, high-income countries (HIC) have well-established trauma systems with specialized centers, </w:t>
      </w:r>
      <w:del w:id="17" w:author="Victoria Bel" w:date="2023-04-25T13:38:00Z">
        <w:r>
          <w:rPr/>
          <w:delText xml:space="preserve">trained </w:delText>
        </w:r>
      </w:del>
      <w:ins w:id="18" w:author="Victoria Bel" w:date="2023-04-25T13:38:00Z">
        <w:commentRangeStart w:id="3"/>
        <w:r>
          <w:rPr/>
          <w:t xml:space="preserve"> </w:t>
        </w:r>
      </w:ins>
      <w:ins w:id="19" w:author="Victoria Bel" w:date="2023-04-25T14:47:00Z">
        <w:r>
          <w:rPr/>
          <w:t xml:space="preserve">trauma </w:t>
        </w:r>
      </w:ins>
      <w:r>
        <w:rPr/>
        <w:t>teams</w:t>
      </w:r>
      <w:r>
        <w:rPr/>
      </w:r>
      <w:commentRangeEnd w:id="3"/>
      <w:r>
        <w:commentReference w:id="3"/>
      </w:r>
      <w:r>
        <w:rPr/>
        <w:t>, high-quality treatment, and transportation protocols. This system manages the entire patient pathway, from the point of trauma, pre-hospital care, emergency department resuscitation, specialist emergency surgical intervention, and rehabilitation until the patient is reintegrated into society</w:t>
      </w:r>
      <w:ins w:id="20" w:author="Victoria Bel" w:date="2023-04-25T14:50:00Z">
        <w:r>
          <w:rPr/>
          <w:t xml:space="preserve"> (9)</w:t>
        </w:r>
      </w:ins>
      <w:r>
        <w:rPr/>
        <w:t xml:space="preserve">. </w:t>
      </w:r>
      <w:del w:id="21" w:author="Victoria Bel" w:date="2023-04-25T14:45:00Z">
        <w:r>
          <w:rPr/>
          <w:delText xml:space="preserve">It is an organized and coordinated network of pre-hospital and in-hospital healthcare facilities and services integrated with the local public health organizations designated to provide optimal care to trauma patients </w:delText>
        </w:r>
      </w:del>
      <w:r>
        <w:rPr/>
        <w:commentReference w:id="4"/>
      </w:r>
      <w:del w:id="22" w:author="Victoria Bel" w:date="2023-04-25T14:45:00Z">
        <w:r>
          <w:rPr/>
          <w:delText xml:space="preserve">(11). </w:delText>
        </w:r>
      </w:del>
      <w:commentRangeStart w:id="5"/>
      <w:commentRangeStart w:id="6"/>
      <w:r>
        <w:rPr/>
        <w:t>Key elements of a trauma system include trauma centers, prehospital care, and quality improvement programs to provide appropriate services across the entire spectrum of trauma care</w:t>
      </w:r>
      <w:r>
        <w:rPr/>
      </w:r>
      <w:commentRangeEnd w:id="6"/>
      <w:r>
        <w:commentReference w:id="6"/>
      </w:r>
      <w:r>
        <w:rPr/>
      </w:r>
      <w:commentRangeEnd w:id="5"/>
      <w:r>
        <w:commentReference w:id="5"/>
      </w:r>
      <w:r>
        <w:rPr/>
        <w:t xml:space="preserve"> (1</w:t>
      </w:r>
      <w:ins w:id="23" w:author="Victoria Bel" w:date="2023-04-25T14:50:00Z">
        <w:r>
          <w:rPr/>
          <w:t>0</w:t>
        </w:r>
      </w:ins>
      <w:r>
        <w:rPr/>
        <w:t>).</w:t>
      </w:r>
    </w:p>
    <w:p>
      <w:pPr>
        <w:pStyle w:val="TextBody"/>
        <w:rPr/>
      </w:pPr>
      <w:r>
        <w:rPr/>
      </w:r>
    </w:p>
    <w:p>
      <w:pPr>
        <w:pStyle w:val="Heading3"/>
        <w:spacing w:lineRule="auto" w:line="360"/>
        <w:rPr/>
      </w:pPr>
      <w:r>
        <w:rPr/>
        <w:t>Trauma centers</w:t>
      </w:r>
    </w:p>
    <w:p>
      <w:pPr>
        <w:pStyle w:val="FirstParagraph"/>
        <w:spacing w:lineRule="auto" w:line="360"/>
        <w:rPr/>
      </w:pPr>
      <w:r>
        <w:rPr/>
        <w:t xml:space="preserve">Trauma centers are specialized hospital units that are equipped and staffed with experienced medical professionals to provide multidisciplinary advanced </w:t>
      </w:r>
      <w:ins w:id="24" w:author="Martin Gerdin Wärnberg" w:date="2023-04-24T17:44:00Z">
        <w:r>
          <w:rPr/>
          <w:t xml:space="preserve">trauma </w:t>
        </w:r>
      </w:ins>
      <w:r>
        <w:rPr/>
        <w:t>care.</w:t>
      </w:r>
      <w:del w:id="25" w:author="Victoria Bel" w:date="2023-04-25T14:49:00Z">
        <w:r>
          <w:rPr/>
          <w:delText xml:space="preserve"> The level of care provided by a trauma center varies from the highest (level I) to the lowest (Level IV) level of care</w:delText>
        </w:r>
      </w:del>
      <w:commentRangeStart w:id="7"/>
      <w:commentRangeStart w:id="8"/>
      <w:r>
        <w:rPr/>
        <w:t xml:space="preserve">. </w:t>
      </w:r>
      <w:r>
        <w:rPr/>
      </w:r>
      <w:commentRangeEnd w:id="8"/>
      <w:r>
        <w:commentReference w:id="8"/>
      </w:r>
      <w:r>
        <w:rPr/>
      </w:r>
      <w:ins w:id="26" w:author="Victoria Bel" w:date="2023-04-25T14:53:00Z">
        <w:commentRangeEnd w:id="7"/>
        <w:r>
          <w:commentReference w:id="7"/>
        </w:r>
        <w:r>
          <w:rPr/>
          <w:t xml:space="preserve"> Trauma centers are associated with better patient outcomes, particularly for those suffering from severe injuries (10,12). The Injury Severity Score (ISS) is a widely used scoring system that estimates the severity of trauma on a scale from 1 to 75 (13). Research has shown that verified trauma centers can decrease the mortality risk by over 70% for patients with an ISS of 50 or higher (14). Trauma center </w:t>
        </w:r>
      </w:ins>
      <w:del w:id="27" w:author="Victoria Bel" w:date="2023-04-25T14:53:00Z">
        <w:r>
          <w:rPr/>
          <w:delText xml:space="preserve">Trauma care </w:delText>
        </w:r>
      </w:del>
      <w:r>
        <w:rPr/>
        <w:commentReference w:id="9"/>
      </w:r>
      <w:del w:id="28" w:author="Victoria Bel" w:date="2023-04-25T14:53:00Z">
        <w:r>
          <w:rPr/>
          <w:delText xml:space="preserve">verification is an independent benchmarking process to evaluate and improve the care for trauma patients. The trauma care verification is </w:delText>
        </w:r>
      </w:del>
      <w:del w:id="29" w:author="Victoria Bel" w:date="2023-04-25T14:53:00Z">
        <w:r>
          <w:rPr>
            <w:lang w:val="en"/>
          </w:rPr>
          <w:delText xml:space="preserve">achieved by reviewing a trauma service by an invited </w:delText>
        </w:r>
      </w:del>
      <w:del w:id="30" w:author="Victoria Bel" w:date="2023-04-25T14:53:00Z">
        <w:r>
          <w:rPr/>
          <w:delText xml:space="preserve">multidisciplinary team according to </w:delText>
        </w:r>
      </w:del>
      <w:del w:id="31" w:author="Victoria Bel" w:date="2023-04-25T14:53:00Z">
        <w:r>
          <w:rPr>
            <w:lang w:val="en"/>
          </w:rPr>
          <w:delText xml:space="preserve">international standards, finding strengths and weaknesses, and providing recommendations for potential improvement. </w:delText>
        </w:r>
      </w:del>
      <w:del w:id="32" w:author="Victoria Bel" w:date="2023-04-25T14:53:00Z">
        <w:r>
          <w:rPr/>
          <w:delText xml:space="preserve">Trauma center </w:delText>
        </w:r>
      </w:del>
      <w:commentRangeStart w:id="10"/>
      <w:commentRangeStart w:id="11"/>
      <w:r>
        <w:rPr/>
        <w:t>verification</w:t>
      </w:r>
      <w:r>
        <w:rPr/>
      </w:r>
      <w:commentRangeEnd w:id="11"/>
      <w:r>
        <w:commentReference w:id="11"/>
      </w:r>
      <w:r>
        <w:rPr/>
      </w:r>
      <w:ins w:id="33" w:author="Victoria Bel" w:date="2023-04-25T14:54:00Z">
        <w:commentRangeEnd w:id="10"/>
        <w:r>
          <w:commentReference w:id="10"/>
        </w:r>
        <w:r>
          <w:rPr/>
          <w:t xml:space="preserve"> is an independent benchmarking process to evaluate and improve the care for trauma patients (9)</w:t>
        </w:r>
      </w:ins>
    </w:p>
    <w:p>
      <w:pPr>
        <w:pStyle w:val="TextBody"/>
        <w:spacing w:lineRule="auto" w:line="360"/>
        <w:rPr/>
      </w:pPr>
      <w:del w:id="35" w:author="Victoria Bel" w:date="2023-04-25T14:54:00Z">
        <w:r>
          <w:rPr/>
          <w:delText xml:space="preserve"> </w:delText>
        </w:r>
      </w:del>
      <w:del w:id="36" w:author="Victoria Bel" w:date="2023-04-25T14:54:00Z">
        <w:r>
          <w:rPr/>
          <w:delText>is associated with better patient outcomes (13,14, 31</w:delText>
        </w:r>
      </w:del>
      <w:r>
        <w:rPr/>
        <w:commentReference w:id="12"/>
      </w:r>
      <w:del w:id="37" w:author="Victoria Bel" w:date="2023-04-25T14:54:00Z">
        <w:r>
          <w:rPr/>
          <w:delText xml:space="preserve">), particularly for those with severe injuries. A study conducted in Sweden found that trauma centers provide a substantial survival advantage, reducing the risk of mortality by over 70% for individuals with severe trauma (ISS ≥ 50) (15). </w:delText>
        </w:r>
      </w:del>
    </w:p>
    <w:p>
      <w:pPr>
        <w:pStyle w:val="Heading3"/>
        <w:spacing w:lineRule="auto" w:line="360"/>
        <w:rPr/>
      </w:pPr>
      <w:commentRangeStart w:id="13"/>
      <w:commentRangeStart w:id="14"/>
      <w:r>
        <w:rPr/>
        <w:t>Trauma quality improvement programs</w:t>
      </w:r>
      <w:r>
        <w:rPr/>
      </w:r>
      <w:commentRangeEnd w:id="14"/>
      <w:r>
        <w:commentReference w:id="14"/>
      </w:r>
      <w:commentRangeEnd w:id="13"/>
      <w:r>
        <w:commentReference w:id="13"/>
      </w:r>
      <w:r>
        <w:rPr/>
      </w:r>
      <w:bookmarkStart w:id="9" w:name="trauma-quality-imrovemnet-programs"/>
      <w:bookmarkEnd w:id="9"/>
    </w:p>
    <w:p>
      <w:pPr>
        <w:pStyle w:val="FirstParagraph"/>
        <w:spacing w:lineRule="auto" w:line="360"/>
        <w:rPr/>
      </w:pPr>
      <w:r>
        <w:rPr/>
        <w:t xml:space="preserve">The WHO, the International Association for Trauma Surgery and Intensive Care, and the International Society of Surgery published joint Trauma Quality Improvement (TQI) guidelines in 2009 (15). The guidelines advocate </w:t>
      </w:r>
      <w:ins w:id="38" w:author="Martin Gerdin Wärnberg" w:date="2023-04-24T17:47:00Z">
        <w:r>
          <w:rPr/>
          <w:t>conducting</w:t>
        </w:r>
      </w:ins>
      <w:r>
        <w:rPr/>
        <w:t xml:space="preserve"> Morbidity and Mortality (M&amp;M) conferences, which are designed to analyze patient cases and identify areas for improvement in the trauma care process. These conferences bring together all paramedical and medical specialties involved in pre-hospital and in-hospital trauma care to review patient cases, identify errors, and discuss means to improve patient trauma management. Data collected during the conference is recorded in a registry for further evaluation and analysis. </w:t>
      </w:r>
    </w:p>
    <w:p>
      <w:pPr>
        <w:pStyle w:val="TextBody"/>
        <w:spacing w:lineRule="auto" w:line="360"/>
        <w:rPr/>
      </w:pPr>
      <w:r>
        <w:rPr/>
      </w:r>
    </w:p>
    <w:p>
      <w:pPr>
        <w:pStyle w:val="Heading3"/>
        <w:spacing w:lineRule="auto" w:line="360"/>
        <w:rPr/>
      </w:pPr>
      <w:bookmarkStart w:id="10" w:name="trauma-care"/>
      <w:bookmarkStart w:id="11" w:name="trauma-care-in-sweden"/>
      <w:bookmarkEnd w:id="10"/>
      <w:bookmarkEnd w:id="11"/>
      <w:r>
        <w:rPr/>
        <w:t>Trauma Care in Sweden</w:t>
      </w:r>
    </w:p>
    <w:p>
      <w:pPr>
        <w:pStyle w:val="FirstParagraph"/>
        <w:spacing w:lineRule="auto" w:line="360"/>
        <w:rPr/>
      </w:pPr>
      <w:r>
        <w:rPr/>
        <w:t xml:space="preserve">Sweden has a well-established trauma system with 49 hospitals equipped to handle trauma patients with round-the-clock access to medical services, including surgery, anesthesia, and radiology.  In addition, there are seven specialized trauma centers, one of which is a level 1 trauma center. These trauma centers are supported by a network of prehospital medical professionals and emergency services, including helicopter-based transport to trauma centers (16). </w:t>
      </w:r>
    </w:p>
    <w:p>
      <w:pPr>
        <w:pStyle w:val="TextBody"/>
        <w:spacing w:lineRule="auto" w:line="360"/>
        <w:rPr/>
      </w:pPr>
      <w:commentRangeStart w:id="15"/>
      <w:commentRangeStart w:id="16"/>
      <w:r>
        <w:rPr/>
        <w:t>All emergenc</w:t>
      </w:r>
      <w:r>
        <w:rPr/>
      </w:r>
      <w:commentRangeEnd w:id="15"/>
      <w:r>
        <w:commentReference w:id="15"/>
      </w:r>
      <w:r>
        <w:rPr/>
      </w:r>
      <w:commentRangeEnd w:id="16"/>
      <w:r>
        <w:commentReference w:id="16"/>
      </w:r>
      <w:r>
        <w:rPr/>
        <w:t>y hospitals are affiliated with SweTrau, the only nationwide trauma database in the country. They register treated trauma patients using input variables selected through a European consensus effort in 2009. This effort involved experts from Scandinavia, the United Kingdom, Germany, and Italy, aiming to standardize data collection for cross-country trauma care analysis (17). SweTrau has been operational since 2011 and serves as a resource for systematically aggregating data and evaluating trauma care. In 2021 the national coverage rate for reported trauma cases reached 77% (18).</w:t>
      </w:r>
    </w:p>
    <w:p>
      <w:pPr>
        <w:pStyle w:val="Heading3"/>
        <w:spacing w:lineRule="auto" w:line="360"/>
        <w:rPr/>
      </w:pPr>
      <w:bookmarkStart w:id="12" w:name="trauma-care-in-sweden"/>
      <w:bookmarkStart w:id="13" w:name="opportunities-for-improvement"/>
      <w:bookmarkEnd w:id="12"/>
      <w:bookmarkEnd w:id="13"/>
      <w:r>
        <w:rPr/>
        <w:t>Opportunities for improvement (OFI)</w:t>
      </w:r>
    </w:p>
    <w:p>
      <w:pPr>
        <w:pStyle w:val="FirstParagraph"/>
        <w:spacing w:lineRule="auto" w:line="360"/>
        <w:rPr/>
      </w:pPr>
      <w:r>
        <w:rPr/>
        <w:t xml:space="preserve">The Opportunity for Improvement (OFI) is an indicator commonly used within </w:t>
      </w:r>
      <w:commentRangeStart w:id="17"/>
      <w:r>
        <w:rPr/>
        <w:t xml:space="preserve">TQIPs </w:t>
      </w:r>
      <w:r>
        <w:rPr/>
      </w:r>
      <w:commentRangeEnd w:id="17"/>
      <w:r>
        <w:commentReference w:id="17"/>
      </w:r>
      <w:r>
        <w:rPr/>
        <w:t>to identify areas that can benefit from improved trauma care delivery (15). OFIs have been found at both system and personnel levels. These include errors in judgment, delayed or inappropriate treatment, and procedural errors (19–21).</w:t>
      </w:r>
    </w:p>
    <w:p>
      <w:pPr>
        <w:pStyle w:val="TextBody"/>
        <w:spacing w:lineRule="auto" w:line="360"/>
        <w:rPr/>
      </w:pPr>
      <w:del w:id="39" w:author="Victoria Bel" w:date="2023-04-25T15:33:00Z">
        <w:r>
          <w:rPr/>
          <w:delText xml:space="preserve">The emergency department </w:delText>
        </w:r>
      </w:del>
      <w:r>
        <w:rPr/>
        <w:commentReference w:id="18"/>
      </w:r>
      <w:del w:id="40" w:author="Victoria Bel" w:date="2023-04-25T15:33:00Z">
        <w:r>
          <w:rPr/>
          <w:delText xml:space="preserve">is the first point of contact for patients with traumatic injuries, and its effectiveness can significantly impact patient outcomes. </w:delText>
        </w:r>
      </w:del>
      <w:r>
        <w:rPr/>
        <w:t xml:space="preserve">Immediate trauma assessment requires a broad series of interventions to quickly identify and address the patient’s injuries. The type and severity of the trauma and the patient’s specific needs determine the range of necessary interventions (12). </w:t>
      </w:r>
      <w:ins w:id="41" w:author="Victoria Bel" w:date="2023-04-25T15:34:00Z">
        <w:commentRangeStart w:id="19"/>
        <w:r>
          <w:rPr/>
          <w:t xml:space="preserve">OFIs are frequently found during </w:t>
        </w:r>
      </w:ins>
      <w:r>
        <w:rPr/>
      </w:r>
      <w:ins w:id="42" w:author="Victoria Bel" w:date="2023-04-25T15:34:00Z">
        <w:commentRangeEnd w:id="19"/>
        <w:r>
          <w:commentReference w:id="19"/>
        </w:r>
        <w:r>
          <w:rPr/>
          <w:t>this phase of patient care (22,23).</w:t>
        </w:r>
      </w:ins>
      <w:del w:id="43" w:author="Victoria Bel" w:date="2023-04-25T15:34:00Z">
        <w:r>
          <w:rPr/>
          <w:delText>The emergency department has been identified as a common area where opportunities for improvement in trauma care exist (21,22).</w:delText>
        </w:r>
      </w:del>
    </w:p>
    <w:p>
      <w:pPr>
        <w:pStyle w:val="TextBody"/>
        <w:spacing w:lineRule="auto" w:line="360"/>
        <w:rPr/>
      </w:pPr>
      <w:r>
        <w:rPr/>
        <w:t xml:space="preserve">OFIs in the emergency department are common in relation to surgical decision-making, resuscitation, and pre-hospital care. O’Reilly et al. found that problems with judgment are more common than those of skill and that implementing a systematic TQI system will reduce the mortality rate. They found 150 OFIs in 84 (66%) out of 127 patients (22). </w:t>
      </w:r>
    </w:p>
    <w:p>
      <w:pPr>
        <w:pStyle w:val="TextBody"/>
        <w:spacing w:lineRule="auto" w:line="360"/>
        <w:rPr/>
      </w:pPr>
      <w:r>
        <w:rPr/>
        <w:t>Roy et al. (2017) found absence of surgical protocols, protocol deviation, pre-hospital delays, and delays in imaging constituted a significant contributor to system-level OFIs in urban Indian trauma care (24). Similarly, Sanddal et al. (2011) found that OFIs in Utah trauma care included lack of documentation, documentation errors, inadequate personnel training, and sub-optimal organization of resources (25).</w:t>
      </w:r>
    </w:p>
    <w:p>
      <w:pPr>
        <w:pStyle w:val="TextBody"/>
        <w:spacing w:lineRule="auto" w:line="360"/>
        <w:rPr/>
      </w:pPr>
      <w:r>
        <w:rPr/>
      </w:r>
    </w:p>
    <w:p>
      <w:pPr>
        <w:pStyle w:val="Heading3"/>
        <w:spacing w:lineRule="auto" w:line="360"/>
        <w:rPr/>
      </w:pPr>
      <w:bookmarkStart w:id="14" w:name="opportunities-for-improvement"/>
      <w:bookmarkStart w:id="15" w:name="risk-groups"/>
      <w:bookmarkEnd w:id="14"/>
      <w:bookmarkEnd w:id="15"/>
      <w:r>
        <w:rPr/>
        <w:t xml:space="preserve">The presence of OFIs in risk patient groups </w:t>
      </w:r>
    </w:p>
    <w:p>
      <w:pPr>
        <w:pStyle w:val="FirstParagraph"/>
        <w:spacing w:lineRule="auto" w:line="360"/>
        <w:rPr/>
      </w:pPr>
      <w:r>
        <w:rPr/>
        <w:t>OFIs are more common in certain risk patient groups, such as the elderly population, who often have a high burden of comorbidities and limited physiological reserve. Hence, elderly patients might have impaired physical conditions to achieve successful trauma resuscitation. Obese patients and those with pre-existing medical conditions constitute a high-risk group as they may need more manpower and multidisciplinary medical resources. (25,26).</w:t>
      </w:r>
    </w:p>
    <w:p>
      <w:pPr>
        <w:pStyle w:val="TextBody"/>
        <w:spacing w:lineRule="auto" w:line="360"/>
        <w:rPr/>
      </w:pPr>
      <w:r>
        <w:rPr/>
      </w:r>
    </w:p>
    <w:p>
      <w:pPr>
        <w:pStyle w:val="FirstParagraph"/>
        <w:spacing w:lineRule="auto" w:line="360"/>
        <w:rPr>
          <w:rFonts w:ascii="Calibri Light" w:hAnsi="Calibri Light" w:eastAsia="" w:cs="" w:asciiTheme="majorHAnsi" w:cstheme="majorBidi" w:eastAsiaTheme="majorEastAsia" w:hAnsiTheme="majorHAnsi"/>
          <w:b/>
          <w:b/>
          <w:bCs/>
          <w:color w:val="4472C4" w:themeColor="accent1"/>
        </w:rPr>
      </w:pPr>
      <w:bookmarkStart w:id="16" w:name="risk-groups"/>
      <w:bookmarkStart w:id="17" w:name="common-types-of-ofi"/>
      <w:bookmarkEnd w:id="16"/>
      <w:bookmarkEnd w:id="17"/>
      <w:commentRangeStart w:id="20"/>
      <w:r>
        <w:rPr>
          <w:rFonts w:eastAsia="" w:cs="" w:ascii="Calibri Light" w:hAnsi="Calibri Light" w:asciiTheme="majorHAnsi" w:cstheme="majorBidi" w:eastAsiaTheme="majorEastAsia" w:hAnsiTheme="majorHAnsi"/>
          <w:b/>
          <w:bCs/>
          <w:color w:val="4472C4" w:themeColor="accent1"/>
        </w:rPr>
        <w:t xml:space="preserve">Improving Trauma Care </w:t>
      </w:r>
      <w:commentRangeEnd w:id="20"/>
      <w:r>
        <w:commentReference w:id="20"/>
      </w:r>
      <w:r>
        <w:rPr>
          <w:rFonts w:eastAsia="" w:cs="" w:ascii="Calibri Light" w:hAnsi="Calibri Light" w:asciiTheme="majorHAnsi" w:cstheme="majorBidi" w:eastAsiaTheme="majorEastAsia" w:hAnsiTheme="majorHAnsi"/>
          <w:b/>
          <w:bCs/>
          <w:color w:val="4472C4" w:themeColor="accent1"/>
        </w:rPr>
      </w:r>
    </w:p>
    <w:p>
      <w:pPr>
        <w:pStyle w:val="FirstParagraph"/>
        <w:spacing w:lineRule="auto" w:line="360"/>
        <w:rPr/>
      </w:pPr>
      <w:r>
        <w:rPr/>
        <w:t xml:space="preserve">Immediate and correct interventions during resuscitation are essential, with a significant impact on patient outcomes. The aim of initial trauma care assessment is to stabilize the patient and preserve vital organ functions (12).  It is known that the leading cause of OFIs is human errors during emergency initial care. (22–24,27–29).  </w:t>
      </w:r>
    </w:p>
    <w:p>
      <w:pPr>
        <w:pStyle w:val="FirstParagraph"/>
        <w:spacing w:lineRule="auto" w:line="360"/>
        <w:rPr/>
      </w:pPr>
      <w:r>
        <w:rPr/>
        <w:t>Despite common global trauma TQI guidelines, there are differences in how TQI is measured around the world, mainly due to the use of different TQI indicators and lack of standardized TQI measurement registration. Hence, to obtain comparable data globally, it is suggested that creating an international trauma registry is important to find areas with potential for improvement of trauma care. The OFI is one of the indicators of TQI. However, t</w:t>
      </w:r>
      <w:del w:id="44" w:author="Victoria Bel" w:date="2023-04-25T15:42:00Z">
        <w:r>
          <w:rPr/>
          <w:delText>To improve trauma care and patient outcomes, it is important to find areas with potential for improvement. T</w:delText>
        </w:r>
      </w:del>
      <w:r>
        <w:rPr/>
        <w:t xml:space="preserve">here is limited data about the presence and patterns of OFI in relation to the resuscitation process and patient outcomes. </w:t>
      </w:r>
    </w:p>
    <w:p>
      <w:pPr>
        <w:pStyle w:val="Heading1"/>
        <w:spacing w:lineRule="auto" w:line="360"/>
        <w:rPr/>
      </w:pPr>
      <w:bookmarkStart w:id="18" w:name="introduction"/>
      <w:bookmarkStart w:id="19" w:name="background"/>
      <w:bookmarkStart w:id="20" w:name="common-types-of-ofi"/>
      <w:bookmarkStart w:id="21" w:name="aim"/>
      <w:bookmarkEnd w:id="18"/>
      <w:bookmarkEnd w:id="19"/>
      <w:bookmarkEnd w:id="20"/>
      <w:bookmarkEnd w:id="21"/>
      <w:r>
        <w:rPr/>
        <w:t>Aim</w:t>
      </w:r>
    </w:p>
    <w:p>
      <w:pPr>
        <w:pStyle w:val="FirstParagraph"/>
        <w:spacing w:lineRule="auto" w:line="360"/>
        <w:rPr/>
      </w:pPr>
      <w:r>
        <w:rPr/>
        <w:t xml:space="preserve">The aim of this study was to assess how emergency procedures are associated with OFIs in trauma care. </w:t>
      </w:r>
    </w:p>
    <w:p>
      <w:pPr>
        <w:pStyle w:val="Heading1"/>
        <w:spacing w:lineRule="auto" w:line="360"/>
        <w:rPr/>
      </w:pPr>
      <w:bookmarkStart w:id="22" w:name="aim"/>
      <w:bookmarkStart w:id="23" w:name="methods"/>
      <w:bookmarkEnd w:id="22"/>
      <w:bookmarkEnd w:id="23"/>
      <w:r>
        <w:rPr/>
        <w:t>Methods</w:t>
      </w:r>
    </w:p>
    <w:p>
      <w:pPr>
        <w:pStyle w:val="Heading3"/>
        <w:spacing w:lineRule="auto" w:line="360"/>
        <w:rPr/>
      </w:pPr>
      <w:bookmarkStart w:id="24" w:name="study-design"/>
      <w:bookmarkEnd w:id="24"/>
      <w:r>
        <w:rPr/>
        <w:t>Study design</w:t>
      </w:r>
    </w:p>
    <w:p>
      <w:pPr>
        <w:pStyle w:val="FirstParagraph"/>
        <w:spacing w:lineRule="auto" w:line="360"/>
        <w:rPr/>
      </w:pPr>
      <w:r>
        <w:rPr/>
        <w:t>We conducted a registry-based study using two registries</w:t>
      </w:r>
      <w:ins w:id="45" w:author="Victoria Bel" w:date="2023-04-25T15:45:00Z">
        <w:r>
          <w:rPr/>
          <w:t>: the Karolinska University Hospital (KUH) trauma care quality database and the Swedish national trauma registry, SweTrau. The trauma registry reports to the national trauma registry</w:t>
        </w:r>
      </w:ins>
      <w:del w:id="46" w:author="Victoria Bel" w:date="2023-04-25T15:45:00Z">
        <w:r>
          <w:rPr/>
          <w:delText xml:space="preserve"> at Karolinska University Hospital (KUH): the trauma registry and the trauma care quality database. The trauma registry reports to the Swedish Trauma Registry</w:delText>
        </w:r>
      </w:del>
      <w:r>
        <w:rPr/>
        <w:t xml:space="preserve">, including demographics, pre-hospital, hospital, and post-hospital care information, following the Utstein template (30). </w:t>
      </w:r>
      <w:commentRangeStart w:id="21"/>
      <w:commentRangeStart w:id="22"/>
      <w:r>
        <w:rPr/>
        <w:t xml:space="preserve">The trauma care quality database </w:t>
      </w:r>
      <w:ins w:id="47" w:author="Victoria Bel" w:date="2023-04-25T15:47:00Z">
        <w:r>
          <w:rPr/>
          <w:t>has patient-related information on OFI</w:t>
        </w:r>
      </w:ins>
      <w:del w:id="48" w:author="Victoria Bel" w:date="2023-04-25T15:47:00Z">
        <w:r>
          <w:rPr/>
          <w:delText>consists of cases selected for the M&amp;M conference with details on OFI</w:delText>
        </w:r>
      </w:del>
      <w:r>
        <w:rPr/>
        <w:t>.</w:t>
      </w:r>
      <w:r>
        <w:rPr/>
      </w:r>
      <w:commentRangeEnd w:id="21"/>
      <w:r>
        <w:commentReference w:id="21"/>
      </w:r>
      <w:r>
        <w:rPr/>
      </w:r>
      <w:commentRangeEnd w:id="22"/>
      <w:r>
        <w:commentReference w:id="22"/>
      </w:r>
      <w:r>
        <w:rPr/>
        <w:t xml:space="preserve"> Data from these two databases were merged and analyzed to estimate the association between the emergency procedures and OFIs using multivariable logistic regression.</w:t>
      </w:r>
    </w:p>
    <w:p>
      <w:pPr>
        <w:pStyle w:val="Heading3"/>
        <w:spacing w:lineRule="auto" w:line="360"/>
        <w:rPr/>
      </w:pPr>
      <w:bookmarkStart w:id="25" w:name="study-design"/>
      <w:bookmarkStart w:id="26" w:name="setting"/>
      <w:bookmarkEnd w:id="25"/>
      <w:r>
        <w:rPr/>
        <w:t>Setting</w:t>
      </w:r>
    </w:p>
    <w:p>
      <w:pPr>
        <w:pStyle w:val="FirstParagraph"/>
        <w:spacing w:lineRule="auto" w:line="360"/>
        <w:rPr/>
      </w:pPr>
      <w:r>
        <w:rPr/>
        <w:t>Karolinska University Hospital is in Stockholm, Sweden, and constitutes the trauma center for the Stockholm</w:t>
      </w:r>
      <w:ins w:id="49" w:author="Victoria Bel" w:date="2023-04-25T15:49:00Z">
        <w:r>
          <w:rPr/>
          <w:t>, Gotland, Västmanland, and Sörmland regions</w:t>
        </w:r>
      </w:ins>
      <w:del w:id="50" w:author="Victoria Bel" w:date="2023-04-25T15:49:00Z">
        <w:r>
          <w:rPr/>
          <w:delText xml:space="preserve"> region and surrounding regions</w:delText>
        </w:r>
      </w:del>
      <w:r>
        <w:rPr/>
        <w:t>. This means that KUH is the main center for treating trauma for approximately 3 million people. The trauma center at KUH meets the standards of a level 1 trauma center defined by the American College of Surgeons (</w:t>
      </w:r>
      <w:ins w:id="51" w:author="Victoria Bel" w:date="2023-04-25T15:50:00Z">
        <w:commentRangeStart w:id="23"/>
        <w:r>
          <w:rPr/>
          <w:t>16,</w:t>
        </w:r>
      </w:ins>
      <w:r>
        <w:rPr/>
        <w:t>31</w:t>
      </w:r>
      <w:r>
        <w:rPr/>
      </w:r>
      <w:commentRangeEnd w:id="23"/>
      <w:r>
        <w:commentReference w:id="23"/>
      </w:r>
      <w:r>
        <w:rPr/>
        <w:t xml:space="preserve">). All high-priority trauma patients in Stockholm are transported to KUH for initial trauma assessment and treatment. </w:t>
      </w:r>
    </w:p>
    <w:p>
      <w:pPr>
        <w:pStyle w:val="FirstParagraph"/>
        <w:spacing w:lineRule="auto" w:line="360"/>
        <w:pPrChange w:id="0" w:author="Victoria Bel" w:date="2023-04-25T16:00:00Z">
          <w:pPr>
            <w:pStyle w:val="Textbody"/>
            <w:spacing w:lineRule="auto" w:line="360"/>
          </w:pPr>
        </w:pPrChange>
        <w:rPr>
          <w:del w:id="58" w:author="Victoria Bel" w:date="2023-04-25T15:52:00Z"/>
        </w:rPr>
      </w:pPr>
      <w:ins w:id="52" w:author="Victoria Bel" w:date="2023-04-25T15:51:00Z">
        <w:r>
          <w:rPr/>
          <w:t xml:space="preserve">All patients treated at KUH were recorded in the Swedish national trauma registry. The inclusion of patient cases in the trauma care quality database was linked to the recording of patient cases in the Swedish national trauma registry. A specialized nurse assessed each patient case during registration, flagging cases suspected of having OFI. To assist the selection process, all cases were passed through a digital-based audit filter that identified cases based on a specific set of predetermined audit criteria, listed below, and automatically flagged selected cases. </w:t>
        </w:r>
      </w:ins>
      <w:ins w:id="53" w:author="Victoria Bel" w:date="2023-04-25T15:51:00Z">
        <w:r>
          <w:rPr/>
          <w:t xml:space="preserve">Subsequently, two specialized nurses assessed the flagged cases to determine if inclusion for M&amp;M was appropriate. Patient cases with mortality as an outcome were directly included in the M&amp;M review. Information on the cases discussed at the </w:t>
        </w:r>
      </w:ins>
      <w:del w:id="54" w:author="Victoria Bel" w:date="2023-04-25T15:51:00Z">
        <w:r>
          <w:rPr/>
          <w:delText xml:space="preserve">In case of the suspected presence of OFI, a multidisciplinary team discusses the patient in the </w:delText>
        </w:r>
      </w:del>
      <w:commentRangeStart w:id="24"/>
      <w:r>
        <w:rPr/>
        <w:t>M&amp;M conference</w:t>
      </w:r>
      <w:ins w:id="55" w:author="Victoria Bel" w:date="2023-04-25T15:52:00Z">
        <w:r>
          <w:rPr/>
          <w:t xml:space="preserve"> was registered in the trauma care quality database with the notation OFI</w:t>
        </w:r>
      </w:ins>
      <w:ins w:id="56" w:author="Victoria Bel" w:date="2023-04-25T16:00:00Z">
        <w:r>
          <w:rPr/>
          <w:t>.</w:t>
        </w:r>
      </w:ins>
      <w:del w:id="57" w:author="Victoria Bel" w:date="2023-04-25T15:52:00Z">
        <w:r>
          <w:rPr/>
          <w:delText xml:space="preserve">. In addition, the presence of OFI during trauma assessment is evaluated by a specialized trauma nurse on digital-based audit filter protocols. </w:delText>
        </w:r>
      </w:del>
      <w:commentRangeEnd w:id="24"/>
      <w:r>
        <w:commentReference w:id="24"/>
      </w:r>
      <w:r>
        <w:rPr/>
      </w:r>
      <w:bookmarkEnd w:id="26"/>
    </w:p>
    <w:p>
      <w:pPr>
        <w:pStyle w:val="FirstParagraph"/>
        <w:spacing w:lineRule="auto" w:line="360"/>
        <w:rPr>
          <w:del w:id="60" w:author="Victoria Bel" w:date="2023-04-25T15:52:00Z"/>
        </w:rPr>
      </w:pPr>
      <w:del w:id="59" w:author="Victoria Bel" w:date="2023-04-25T15:52:00Z">
        <w:r>
          <w:rPr/>
          <w:delText>Regardless of the presence of OFI, all patients are recorded in the trauma care quality database.</w:delText>
        </w:r>
      </w:del>
    </w:p>
    <w:p>
      <w:pPr>
        <w:pStyle w:val="FirstParagraph"/>
        <w:spacing w:lineRule="auto" w:line="360"/>
        <w:rPr>
          <w:del w:id="62" w:author="Victoria Bel" w:date="2023-04-25T16:00:00Z"/>
        </w:rPr>
      </w:pPr>
      <w:del w:id="61" w:author="Victoria Bel" w:date="2023-04-25T16:00:00Z">
        <w:r>
          <w:rPr/>
        </w:r>
      </w:del>
    </w:p>
    <w:p>
      <w:pPr>
        <w:pStyle w:val="FirstParagraph"/>
        <w:spacing w:lineRule="auto" w:line="360"/>
        <w:rPr/>
      </w:pPr>
      <w:ins w:id="63" w:author="Victoria Bel" w:date="2023-04-25T16:00:00Z">
        <w:bookmarkStart w:id="27" w:name="participants"/>
        <w:bookmarkEnd w:id="27"/>
        <w:r>
          <w:rPr/>
          <w:t xml:space="preserve"> </w:t>
        </w:r>
      </w:ins>
      <w:ins w:id="64" w:author="Victoria Bel" w:date="2023-04-25T16:00:00Z">
        <w:r>
          <w:rPr/>
          <w:t>(</w:t>
        </w:r>
      </w:ins>
      <w:ins w:id="65" w:author="Victoria Bel" w:date="2023-04-25T16:00:00Z">
        <w:commentRangeStart w:id="25"/>
        <w:r>
          <w:rPr/>
          <w:t>Figure 1</w:t>
        </w:r>
      </w:ins>
      <w:r>
        <w:rPr/>
      </w:r>
      <w:ins w:id="66" w:author="Victoria Bel" w:date="2023-04-25T16:00:00Z">
        <w:commentRangeEnd w:id="25"/>
        <w:r>
          <w:commentReference w:id="25"/>
        </w:r>
        <w:r>
          <w:rPr/>
          <w:t>)</w:t>
        </w:r>
      </w:ins>
    </w:p>
    <w:p>
      <w:pPr>
        <w:pStyle w:val="Heading3"/>
        <w:spacing w:lineRule="auto" w:line="360"/>
        <w:rPr/>
      </w:pPr>
      <w:r>
        <w:rPr/>
        <w:drawing>
          <wp:inline distT="0" distB="0" distL="0" distR="0">
            <wp:extent cx="5334000" cy="4010660"/>
            <wp:effectExtent l="0" t="0" r="0" b="0"/>
            <wp:docPr id="1" name="Picture" descr="Flowchart describing the exclusions made and the process of trauma cases from arrival until OFI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lowchart describing the exclusions made and the process of trauma cases from arrival until OFI decision."/>
                    <pic:cNvPicPr>
                      <a:picLocks noChangeAspect="1" noChangeArrowheads="1"/>
                    </pic:cNvPicPr>
                  </pic:nvPicPr>
                  <pic:blipFill>
                    <a:blip r:embed="rId2"/>
                    <a:stretch>
                      <a:fillRect/>
                    </a:stretch>
                  </pic:blipFill>
                  <pic:spPr bwMode="auto">
                    <a:xfrm>
                      <a:off x="0" y="0"/>
                      <a:ext cx="5334000" cy="4010660"/>
                    </a:xfrm>
                    <a:prstGeom prst="rect">
                      <a:avLst/>
                    </a:prstGeom>
                  </pic:spPr>
                </pic:pic>
              </a:graphicData>
            </a:graphic>
          </wp:inline>
        </w:drawing>
      </w:r>
    </w:p>
    <w:p>
      <w:pPr>
        <w:pStyle w:val="ImageCaption"/>
        <w:spacing w:lineRule="auto" w:line="360"/>
        <w:rPr>
          <w:i w:val="false"/>
          <w:i w:val="false"/>
          <w:iCs/>
          <w:sz w:val="20"/>
          <w:szCs w:val="20"/>
        </w:rPr>
      </w:pPr>
      <w:r>
        <w:rPr>
          <w:b/>
          <w:bCs/>
          <w:i w:val="false"/>
          <w:iCs/>
          <w:sz w:val="20"/>
          <w:szCs w:val="20"/>
        </w:rPr>
        <w:t>Figure 1.</w:t>
      </w:r>
      <w:r>
        <w:rPr>
          <w:i w:val="false"/>
          <w:iCs/>
          <w:sz w:val="20"/>
          <w:szCs w:val="20"/>
        </w:rPr>
        <w:t xml:space="preserve"> Flowchart describing the exclusions made and the process of trauma cases from arrival until OFI decision.</w:t>
      </w:r>
    </w:p>
    <w:p>
      <w:pPr>
        <w:pStyle w:val="Heading3"/>
        <w:spacing w:lineRule="auto" w:line="360"/>
        <w:rPr/>
      </w:pPr>
      <w:ins w:id="69" w:author="Victoria Bel" w:date="2023-04-25T16:01:00Z">
        <w:r>
          <w:rPr/>
        </w:r>
      </w:ins>
    </w:p>
    <w:p>
      <w:pPr>
        <w:pStyle w:val="Heading3"/>
        <w:spacing w:lineRule="auto" w:line="360"/>
        <w:rPr/>
      </w:pPr>
      <w:ins w:id="71" w:author="Victoria Bel" w:date="2023-04-25T16:01:00Z">
        <w:r>
          <w:rPr/>
        </w:r>
      </w:ins>
    </w:p>
    <w:p>
      <w:pPr>
        <w:pStyle w:val="Heading3"/>
        <w:spacing w:lineRule="auto" w:line="360"/>
        <w:rPr/>
      </w:pPr>
      <w:ins w:id="73" w:author="Victoria Bel" w:date="2023-04-25T16:01:00Z">
        <w:r>
          <w:rPr/>
        </w:r>
      </w:ins>
    </w:p>
    <w:p>
      <w:pPr>
        <w:pStyle w:val="Heading3"/>
        <w:spacing w:lineRule="auto" w:line="360"/>
        <w:rPr/>
      </w:pPr>
      <w:r>
        <w:rPr/>
        <w:t>Participants</w:t>
      </w:r>
    </w:p>
    <w:p>
      <w:pPr>
        <w:pStyle w:val="FirstParagraph"/>
        <w:spacing w:lineRule="auto" w:line="360"/>
        <w:rPr/>
      </w:pPr>
      <w:r>
        <w:rPr/>
        <w:t>Patients had to be recorded in the trauma registry and the trauma care quality database for inclusion. They also had to be 15 years or older, as the clinical management of children can differ significantly from that of adults.</w:t>
      </w:r>
    </w:p>
    <w:p>
      <w:pPr>
        <w:pStyle w:val="TextBody"/>
        <w:spacing w:lineRule="auto" w:line="360"/>
        <w:rPr/>
      </w:pPr>
      <w:r>
        <w:rPr/>
        <w:t>The trauma registry includes patients who either met the criteria for a trauma team activation at the hospital or were admitted without activation but had an Injury Severity Score (ISS) over 9</w:t>
      </w:r>
      <w:commentRangeStart w:id="26"/>
      <w:r>
        <w:rPr/>
        <w:t xml:space="preserve">. </w:t>
      </w:r>
      <w:del w:id="75" w:author="Victoria Bel" w:date="2023-04-25T15:54:00Z">
        <w:r>
          <w:rPr/>
          <w:delText>The ISS is based on the Abbreviated Injury Scale, which assigns a score from 1 to 6 to injuries in various body regions based on their severity. The AIS scores are then squared and summed for the three most severely injured body regions, resulting in a total ISS score ranging from 1 to 75 (35).</w:delText>
        </w:r>
      </w:del>
      <w:commentRangeEnd w:id="26"/>
      <w:r>
        <w:commentReference w:id="26"/>
      </w:r>
      <w:r>
        <w:rPr/>
      </w:r>
    </w:p>
    <w:p>
      <w:pPr>
        <w:pStyle w:val="TextBody"/>
        <w:spacing w:lineRule="auto" w:line="360"/>
        <w:rPr/>
      </w:pPr>
      <w:r>
        <w:rPr/>
        <w:t xml:space="preserve">The trauma care quality database includes all patients reviewed by the M&amp;M board. </w:t>
      </w:r>
      <w:del w:id="76" w:author="Victoria Bel" w:date="2023-04-25T15:55:00Z">
        <w:r>
          <w:rPr/>
          <w:delText xml:space="preserve">In addition, these patients are selected for review at M&amp;M conferences by two specialized nurses. </w:delText>
        </w:r>
      </w:del>
      <w:r>
        <w:rPr/>
        <w:t xml:space="preserve">After collecting data on patients registered between 2017 and 2021, we conducted a complete case </w:t>
      </w:r>
      <w:ins w:id="77" w:author="Victoria Bel" w:date="2023-04-25T15:57:00Z">
        <w:r>
          <w:rPr/>
          <w:t>analysis for all patients discussed (n=6310) at M&amp;M conferences, which involved excluding any patients with missing data in either the outcome variable, the covariates, or the independent variables</w:t>
        </w:r>
      </w:ins>
      <w:r>
        <w:rPr/>
        <w:commentReference w:id="27"/>
      </w:r>
      <w:del w:id="78" w:author="Victoria Bel" w:date="2023-04-25T15:58:00Z">
        <w:r>
          <w:rPr/>
          <w:delText>)</w:delText>
        </w:r>
      </w:del>
      <w:r>
        <w:rPr/>
        <w:t xml:space="preserve">. </w:t>
      </w:r>
    </w:p>
    <w:p>
      <w:pPr>
        <w:pStyle w:val="CaptionedFigure"/>
        <w:spacing w:lineRule="auto" w:line="360"/>
        <w:rPr/>
      </w:pPr>
      <w:commentRangeStart w:id="29"/>
      <w:r>
        <w:rPr/>
        <w:commentReference w:id="28"/>
      </w:r>
      <w:commentRangeEnd w:id="29"/>
      <w:r>
        <w:commentReference w:id="29"/>
      </w:r>
      <w:r>
        <w:rPr/>
      </w:r>
    </w:p>
    <w:p>
      <w:pPr>
        <w:pStyle w:val="Heading3"/>
        <w:spacing w:lineRule="auto" w:line="360"/>
        <w:rPr/>
      </w:pPr>
      <w:bookmarkStart w:id="28" w:name="participants"/>
      <w:bookmarkStart w:id="29" w:name="variables"/>
      <w:bookmarkEnd w:id="28"/>
      <w:bookmarkEnd w:id="29"/>
      <w:r>
        <w:rPr/>
        <w:t>Variables</w:t>
      </w:r>
    </w:p>
    <w:p>
      <w:pPr>
        <w:pStyle w:val="FirstParagraph"/>
        <w:spacing w:lineRule="auto" w:line="360"/>
        <w:rPr/>
      </w:pPr>
      <w:r>
        <w:rPr>
          <w:b/>
          <w:bCs/>
          <w:i/>
          <w:iCs/>
        </w:rPr>
        <w:t>Study outcome</w:t>
      </w:r>
    </w:p>
    <w:p>
      <w:pPr>
        <w:pStyle w:val="TextBody"/>
        <w:spacing w:lineRule="auto" w:line="360"/>
        <w:rPr/>
      </w:pPr>
      <w:r>
        <w:rPr/>
        <w:t xml:space="preserve">The study’s primary endpoint is OFI, a binary variable of “Yes” or “No”.  The outcome is “Yes” if at least one OFI is found or “No” if no OFIs are identified. </w:t>
      </w:r>
    </w:p>
    <w:p>
      <w:pPr>
        <w:pStyle w:val="TextBody"/>
        <w:spacing w:lineRule="auto" w:line="360"/>
        <w:rPr/>
      </w:pPr>
      <w:r>
        <w:rPr>
          <w:b/>
          <w:bCs/>
          <w:i/>
          <w:iCs/>
        </w:rPr>
        <w:t>Exposures</w:t>
      </w:r>
    </w:p>
    <w:p>
      <w:pPr>
        <w:pStyle w:val="TextBody"/>
        <w:spacing w:lineRule="auto" w:line="360"/>
        <w:rPr/>
      </w:pPr>
      <w:r>
        <w:rPr/>
        <w:t xml:space="preserve">Exposures are the major surgical intervention or treatment performed within 24 hours of arrival at the hospital during trauma care, including thoracotomy, laparotomy, pelvic packing, revascularization, radiological intervention, craniotomy, intracranial pressure measurement, thoracic drain, external fracture fixation, major fracture surgery, and wound revision. </w:t>
      </w:r>
    </w:p>
    <w:p>
      <w:pPr>
        <w:pStyle w:val="TextBody"/>
        <w:spacing w:lineRule="auto" w:line="360"/>
        <w:rPr/>
      </w:pPr>
      <w:r>
        <w:rPr>
          <w:b/>
          <w:bCs/>
          <w:i/>
          <w:iCs/>
        </w:rPr>
        <w:t>Potential confounders</w:t>
      </w:r>
    </w:p>
    <w:p>
      <w:pPr>
        <w:pStyle w:val="TextBody"/>
        <w:spacing w:lineRule="auto" w:line="360"/>
        <w:rPr/>
      </w:pPr>
      <w:r>
        <w:rPr/>
        <w:t>Gender, age, blood pressure, respiratory rate, Glasgow Coma Scale (GCS), and ISS are considered confounding factors.</w:t>
      </w:r>
    </w:p>
    <w:p>
      <w:pPr>
        <w:pStyle w:val="Heading3"/>
        <w:spacing w:lineRule="auto" w:line="360"/>
        <w:rPr/>
      </w:pPr>
      <w:bookmarkStart w:id="30" w:name="variables"/>
      <w:bookmarkStart w:id="31" w:name="bias"/>
      <w:bookmarkEnd w:id="30"/>
      <w:bookmarkEnd w:id="31"/>
      <w:r>
        <w:rPr/>
        <w:t>Bias</w:t>
      </w:r>
    </w:p>
    <w:p>
      <w:pPr>
        <w:pStyle w:val="FirstParagraph"/>
        <w:spacing w:lineRule="auto" w:line="360"/>
        <w:rPr/>
      </w:pPr>
      <w:r>
        <w:rPr/>
        <w:t>Bias is avoided by using synthetic data during the development of the analysis model, which is later implemented on real patient data.</w:t>
      </w:r>
    </w:p>
    <w:p>
      <w:pPr>
        <w:pStyle w:val="Heading3"/>
        <w:spacing w:lineRule="auto" w:line="360"/>
        <w:rPr>
          <w:lang w:val="en-GB"/>
        </w:rPr>
      </w:pPr>
      <w:bookmarkStart w:id="32" w:name="bias"/>
      <w:bookmarkStart w:id="33" w:name="statistical-methods"/>
      <w:bookmarkEnd w:id="32"/>
      <w:bookmarkEnd w:id="33"/>
      <w:r>
        <w:rPr>
          <w:lang w:val="en-GB"/>
        </w:rPr>
        <w:t>Statistical analysis</w:t>
      </w:r>
    </w:p>
    <w:p>
      <w:pPr>
        <w:pStyle w:val="FirstParagraph"/>
        <w:spacing w:lineRule="auto" w:line="360"/>
        <w:rPr/>
      </w:pPr>
      <w:r>
        <w:rPr/>
        <w:t>The data was compiled and analyzed using the statistical computing language R (32). The variables were converted and handled according to the SweTrau manual (33). Descriptive statistics were used to describe the study sample. Multivariable logistic regression was conducted to estimate the associations between emergency procedures (independent variable) and OFIs (dependent variable). The results were presented with a 95% confidence level, and a p-value less than 0.05 was considered significant.</w:t>
      </w:r>
    </w:p>
    <w:p>
      <w:pPr>
        <w:pStyle w:val="Heading3"/>
        <w:spacing w:lineRule="auto" w:line="360"/>
        <w:rPr/>
      </w:pPr>
      <w:bookmarkStart w:id="34" w:name="statistical-methods"/>
      <w:bookmarkStart w:id="35" w:name="ethical-considerations"/>
      <w:bookmarkEnd w:id="34"/>
      <w:bookmarkEnd w:id="35"/>
      <w:r>
        <w:rPr/>
        <w:t>Ethical considerations</w:t>
      </w:r>
    </w:p>
    <w:p>
      <w:pPr>
        <w:pStyle w:val="FirstParagraph"/>
        <w:spacing w:lineRule="auto" w:line="360"/>
        <w:rPr/>
      </w:pPr>
      <w:r>
        <w:rPr>
          <w:b/>
          <w:bCs/>
          <w:i/>
          <w:iCs/>
        </w:rPr>
        <w:t>Respect for autonomy</w:t>
      </w:r>
    </w:p>
    <w:p>
      <w:pPr>
        <w:pStyle w:val="TextBody"/>
        <w:spacing w:lineRule="auto" w:line="360"/>
        <w:rPr/>
      </w:pPr>
      <w:r>
        <w:rPr/>
        <w:t>The information used in this study was collected from the SweTrau database (33). Patients were informed about their participation and were notified via letter that their data could be used in research. The patients have the right to be excluded from the database and can withdraw their participation at any time. To prevent the risk of a data breach, the patient information is stored in a secure database where patient names and ID numbers are fully anonymized.</w:t>
      </w:r>
    </w:p>
    <w:p>
      <w:pPr>
        <w:pStyle w:val="TextBody"/>
        <w:spacing w:lineRule="auto" w:line="360"/>
        <w:rPr/>
      </w:pPr>
      <w:r>
        <w:rPr>
          <w:b/>
          <w:bCs/>
          <w:i/>
          <w:iCs/>
        </w:rPr>
        <w:t>The Principle of Justice</w:t>
      </w:r>
    </w:p>
    <w:p>
      <w:pPr>
        <w:pStyle w:val="TextBody"/>
        <w:spacing w:lineRule="auto" w:line="360"/>
        <w:rPr/>
      </w:pPr>
      <w:r>
        <w:rPr/>
        <w:t>The inclusion criteria for the study are based solely on the nature of the patient’s condition and are not affected by any demographic or background factors. This approach ensures that the study results will be applicable to a broad population and that no patient groups will be excluded based on non-medical or scientific reasons.</w:t>
      </w:r>
    </w:p>
    <w:p>
      <w:pPr>
        <w:pStyle w:val="TextBody"/>
        <w:spacing w:lineRule="auto" w:line="360"/>
        <w:rPr/>
      </w:pPr>
      <w:r>
        <w:rPr>
          <w:b/>
          <w:bCs/>
          <w:i/>
          <w:iCs/>
        </w:rPr>
        <w:t>The Principle of Beneficence</w:t>
      </w:r>
    </w:p>
    <w:p>
      <w:pPr>
        <w:pStyle w:val="TextBody"/>
        <w:spacing w:lineRule="auto" w:line="360"/>
        <w:rPr/>
      </w:pPr>
      <w:r>
        <w:rPr/>
        <w:t xml:space="preserve">By identifying areas for improvement in emergency procedures, we can implement changes that will ultimately reduce mortality and morbidity among future trauma patients. Moreover, it might result in improving patients care, reducing trauma care burden on the public health system and health care costs. </w:t>
      </w:r>
    </w:p>
    <w:p>
      <w:pPr>
        <w:pStyle w:val="TextBody"/>
        <w:spacing w:lineRule="auto" w:line="360"/>
        <w:rPr/>
      </w:pPr>
      <w:r>
        <w:rPr>
          <w:b/>
          <w:bCs/>
          <w:i/>
          <w:iCs/>
        </w:rPr>
        <w:t>The Principle of Non-maleficence</w:t>
      </w:r>
    </w:p>
    <w:p>
      <w:pPr>
        <w:pStyle w:val="TextBody"/>
        <w:spacing w:lineRule="auto" w:line="360"/>
        <w:rPr/>
      </w:pPr>
      <w:r>
        <w:rPr/>
        <w:t>This is a retrospective study using an existing patient database and does not involve or alter any treatment or intervention. Hence, the patients are not exposed to any harm. With authorized individual access to the database and the data by anonymized and securely stored patient data, the risk of data misuse and leakage of patient data is minimal.</w:t>
      </w:r>
    </w:p>
    <w:p>
      <w:pPr>
        <w:pStyle w:val="TextBody"/>
        <w:spacing w:lineRule="auto" w:line="360"/>
        <w:rPr/>
      </w:pPr>
      <w:r>
        <w:rPr>
          <w:b/>
          <w:bCs/>
          <w:i/>
          <w:iCs/>
        </w:rPr>
        <w:t>Ethical permit</w:t>
      </w:r>
    </w:p>
    <w:p>
      <w:pPr>
        <w:pStyle w:val="TextBody"/>
        <w:spacing w:lineRule="auto" w:line="360"/>
        <w:rPr/>
      </w:pPr>
      <w:r>
        <w:rPr/>
        <w:t>Stockholm Research Ethics Review Board approves the study with approval reference numbers: 2021-02541 and 2021-03531.</w:t>
      </w:r>
    </w:p>
    <w:p>
      <w:pPr>
        <w:pStyle w:val="Heading1"/>
        <w:spacing w:lineRule="auto" w:line="360"/>
        <w:rPr/>
      </w:pPr>
      <w:bookmarkStart w:id="36" w:name="methods"/>
      <w:bookmarkStart w:id="37" w:name="ethical-considerations"/>
      <w:bookmarkEnd w:id="36"/>
      <w:bookmarkEnd w:id="37"/>
      <w:r>
        <w:rPr/>
        <w:t>Results</w:t>
      </w:r>
    </w:p>
    <w:p>
      <w:pPr>
        <w:pStyle w:val="Heading3"/>
        <w:spacing w:lineRule="auto" w:line="360"/>
        <w:rPr/>
      </w:pPr>
      <w:bookmarkStart w:id="38" w:name="patient-characteristics"/>
      <w:bookmarkEnd w:id="38"/>
      <w:r>
        <w:rPr/>
        <w:t>Patient Characteristics</w:t>
      </w:r>
    </w:p>
    <w:p>
      <w:pPr>
        <w:pStyle w:val="FirstParagraph"/>
        <w:spacing w:lineRule="auto" w:line="360"/>
        <w:rPr/>
      </w:pPr>
      <w:r>
        <w:rPr/>
        <w:t>The study included 6310 patients</w:t>
      </w:r>
      <w:ins w:id="79" w:author="Jonatan Attergrim" w:date="2023-04-21T14:16:00Z">
        <w:r>
          <w:rPr/>
          <w:t>.</w:t>
        </w:r>
      </w:ins>
      <w:ins w:id="80" w:author="Jonatan Attergrim" w:date="2023-04-21T14:16:00Z">
        <w:commentRangeStart w:id="30"/>
        <w:r>
          <w:rPr/>
          <w:t xml:space="preserve"> </w:t>
        </w:r>
      </w:ins>
      <w:r>
        <w:rPr/>
      </w:r>
      <w:commentRangeEnd w:id="30"/>
      <w:r>
        <w:commentReference w:id="30"/>
      </w:r>
      <w:r>
        <w:rPr/>
        <w:t xml:space="preserve">Patient characteristics are summarized in </w:t>
      </w:r>
      <w:commentRangeStart w:id="31"/>
      <w:r>
        <w:rPr/>
        <w:t>Table 1</w:t>
      </w:r>
      <w:r>
        <w:rPr/>
      </w:r>
      <w:commentRangeEnd w:id="31"/>
      <w:r>
        <w:commentReference w:id="31"/>
      </w:r>
      <w:r>
        <w:rPr/>
        <w:t xml:space="preserve">. The study population consists of 4383 (69.5%) males and 1927 (30.5%) females, with a median age (min, max) of 43.0 [15.0, 100]. The mean value of ISS for all patients was 12.4, with a median value of 9. The mean value for respiratory rate was 18.4 breaths per minute, and for GCS it was 14.1. The </w:t>
      </w:r>
      <w:ins w:id="81" w:author="Victoria Bel" w:date="2023-04-25T16:19:00Z">
        <w:r>
          <w:rPr/>
          <w:t xml:space="preserve">mean </w:t>
        </w:r>
      </w:ins>
      <w:r>
        <w:rPr/>
        <w:commentReference w:id="32"/>
      </w:r>
      <w:r>
        <w:rPr/>
        <w:t>value for systolic blood pressure was 133 mmHg. Craniotomy (n=235, 3.7%), surgical wound revision (n=309, 4.9%), and major fracture surgery (n=235, 3.7%) were the most common interventions. The mortality rate within 30 days after trauma was 9.5% (n = 599).</w:t>
      </w:r>
    </w:p>
    <w:p>
      <w:pPr>
        <w:pStyle w:val="TextBody"/>
        <w:spacing w:lineRule="auto" w:line="360"/>
        <w:rPr/>
      </w:pPr>
      <w:ins w:id="82" w:author="Victoria Bel" w:date="2023-04-25T16:05:00Z">
        <w:r>
          <w:rPr/>
        </w:r>
      </w:ins>
    </w:p>
    <w:p>
      <w:pPr>
        <w:pStyle w:val="TextBody"/>
        <w:rPr>
          <w:b/>
          <w:b/>
          <w:bCs/>
        </w:rPr>
      </w:pPr>
      <w:ins w:id="84" w:author="Victoria Bel" w:date="2023-04-25T16:05:00Z">
        <w:r>
          <w:rPr>
            <w:b/>
            <w:bCs/>
          </w:rPr>
          <w:t xml:space="preserve">Table 1. Patients’ characteristics in relation to </w:t>
        </w:r>
      </w:ins>
      <w:r>
        <w:rPr>
          <w:b/>
          <w:bCs/>
        </w:rPr>
        <w:t xml:space="preserve">the </w:t>
      </w:r>
      <w:ins w:id="85" w:author="Victoria Bel" w:date="2023-04-25T16:05:00Z">
        <w:r>
          <w:rPr>
            <w:b/>
            <w:bCs/>
          </w:rPr>
          <w:t>presence of OFI</w:t>
        </w:r>
      </w:ins>
    </w:p>
    <w:tbl>
      <w:tblPr>
        <w:tblStyle w:val="Table"/>
        <w:tblW w:w="5000" w:type="pct"/>
        <w:jc w:val="left"/>
        <w:tblInd w:w="0" w:type="dxa"/>
        <w:tblLayout w:type="fixed"/>
        <w:tblCellMar>
          <w:top w:w="0" w:type="dxa"/>
          <w:left w:w="108" w:type="dxa"/>
          <w:bottom w:w="0" w:type="dxa"/>
          <w:right w:w="108" w:type="dxa"/>
        </w:tblCellMar>
        <w:tblLook w:val="07e0" w:noHBand="1" w:noVBand="1" w:firstColumn="1" w:lastRow="1" w:lastColumn="1" w:firstRow="1"/>
      </w:tblPr>
      <w:tblGrid>
        <w:gridCol w:w="4791"/>
        <w:gridCol w:w="1536"/>
        <w:gridCol w:w="1539"/>
        <w:gridCol w:w="1537"/>
      </w:tblGrid>
      <w:tr>
        <w:trPr>
          <w:cnfStyle w:val="100000000000" w:firstRow="1" w:lastRow="0" w:firstColumn="0" w:lastColumn="0" w:oddVBand="0" w:evenVBand="0" w:oddHBand="0" w:evenHBand="0" w:firstRowFirstColumn="0" w:firstRowLastColumn="0" w:lastRowFirstColumn="0" w:lastRowLastColumn="0"/>
        </w:trPr>
        <w:tc>
          <w:tcPr>
            <w:tcW w:w="4791" w:type="dxa"/>
            <w:tcBorders>
              <w:top w:val="single" w:sz="4" w:space="0" w:color="000000"/>
            </w:tcBorders>
            <w:vAlign w:val="bottom"/>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p>
        </w:tc>
        <w:tc>
          <w:tcPr>
            <w:tcW w:w="1536" w:type="dxa"/>
            <w:tcBorders>
              <w:top w:val="single" w:sz="4" w:space="0" w:color="000000"/>
            </w:tcBorders>
            <w:vAlign w:val="bottom"/>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OFI</w:t>
            </w:r>
          </w:p>
        </w:tc>
        <w:tc>
          <w:tcPr>
            <w:tcW w:w="1539" w:type="dxa"/>
            <w:tcBorders>
              <w:top w:val="single" w:sz="4" w:space="0" w:color="000000"/>
            </w:tcBorders>
            <w:vAlign w:val="bottom"/>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No OFI</w:t>
            </w:r>
          </w:p>
        </w:tc>
        <w:tc>
          <w:tcPr>
            <w:tcW w:w="1537" w:type="dxa"/>
            <w:tcBorders>
              <w:top w:val="single" w:sz="4" w:space="0" w:color="000000"/>
            </w:tcBorders>
            <w:vAlign w:val="bottom"/>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Overall</w:t>
            </w:r>
          </w:p>
        </w:tc>
      </w:tr>
      <w:tr>
        <w:trPr/>
        <w:tc>
          <w:tcPr>
            <w:tcW w:w="4791"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(N=431)</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(N=5879)</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(N=6310)</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Age</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Mean (SD)</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48.1 (21.2)</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44.9 (21.2)</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45.2 (21.2)</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Median [Min, Max]</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47.0 [15.0, 97.0]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42.0 [15.0, 100]</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43.0 [15.0, 100]</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Gender</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Female</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114 (26.5%)</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1813 (30.8%)</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1927 (30.5%)</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Male</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317 (73.5%)</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4066 (69.2%)</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4383 (69.5%)</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Injury severity score (ISS)</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Mean (SD)</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18.9 (11.3)</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12.0 (13.5)</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12.4 (13.4)</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Median [Min, Max]</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17.0 [0, 75.0]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9.00 [0, 75.0]</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9.00 [0, 75.0]</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Missing</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0 (0%)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8 (0.1%)</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8 (0.1%)</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Respiratory rate</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Mean (SD)</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19.0 (5.29)</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18.4 (4.86)</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18.4 (4.89)</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Median [Min, Max]</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18.0 [9.00, 40.0]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18.0 [0, 60.0]</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18.0 [0, 60.0]</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Missing</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87 (20.2%)</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1163 (19.8%)</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1250 (19.8%)</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GCS</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Mean (SD)</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13.8 (2.68)</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14.1 (2.39)</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14.1 (2.41)</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Median [Min, Max]</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15.0 [3.00, 15.0]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15.0 [3.00, 15.0]</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15.0 [3.00, 15.0]</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Missing</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44 (10.2%)</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655 (11.1%)</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699 (11.1%)</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Systolic Blood Pressure</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Mean (SD)</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134 (31.2)</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133 (33.9)</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133 (33.7)</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Median [Min, Max]</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135 [0, 237]</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135 [0, 285]</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135 [0, 285]</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Missing</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11 (2.6%)</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117 (2.0%)</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128 (2.0%)</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Resuscitation procedure</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None</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186 (43.2%)</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4340 (73.8%)</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4526 (71.7%)</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Radiological intervention</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32 (7.4%)</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50 (0.9%)</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82 (1.3%)</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Thoracic drainage</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36 (8.4%)</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301 (5.1%)</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337 (5.3%)</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External fracture fixation</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20 (4.6%)</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123 (2.1%)</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143 (2.3%)</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Other intervention</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 (0.7%)</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41 (0.7%)</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44 (0.7%)</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Thoracotomy</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8 (1.9%)</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88 (1.5%)</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96 (1.5%)</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Craniotomy</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39 (9.0%)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196 (3.3%)</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235 (3.7%)</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Pelvic packing</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0 (0%)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5 (0.1%)</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5 (0.1%)</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Surgical wound revision</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25 (5.8%)</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284 (4.8%)</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309 (4.9%)</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Laparotomy - hemostasis</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25 (5.8%)</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157 (2.7%)</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182 (2.9%)</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Intracranial pressure measurement as sole intervention</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13 (3.0%)</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63 (1.1%)</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76 (1.2%)</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Major fracture surgery</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33 (7.7%)</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202 (3.4%)</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235 (3.7%)</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Revascularization</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11 (2.6%)</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29 (0.5%)</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40 (0.6%)</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Mortality (within 30 days)</w:t>
            </w:r>
          </w:p>
        </w:tc>
        <w:tc>
          <w:tcPr>
            <w:tcW w:w="1536"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9"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c>
          <w:tcPr>
            <w:tcW w:w="1537" w:type="dxa"/>
            <w:tcBorders/>
          </w:tcPr>
          <w:p>
            <w:pPr>
              <w:pStyle w:val="Normal"/>
              <w:widowControl/>
              <w:spacing w:lineRule="auto" w:line="360" w:before="0" w:after="200"/>
              <w:jc w:val="left"/>
              <w:rPr>
                <w:rFonts w:ascii="Calibri" w:hAnsi="Calibri" w:eastAsia="Calibri" w:cs=""/>
                <w:kern w:val="0"/>
                <w:sz w:val="20"/>
                <w:szCs w:val="20"/>
                <w:lang w:eastAsia="sv-SE" w:bidi="ar-SA"/>
              </w:rPr>
            </w:pPr>
            <w:r>
              <w:rPr>
                <w:rFonts w:eastAsia="Calibri" w:cs=""/>
                <w:kern w:val="0"/>
                <w:sz w:val="20"/>
                <w:szCs w:val="20"/>
                <w:lang w:eastAsia="sv-SE" w:bidi="ar-SA"/>
              </w:rPr>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Dead</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34 (7.9%)</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565 (9.6%)</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599 (9.5%)</w:t>
            </w:r>
          </w:p>
        </w:tc>
      </w:tr>
      <w:tr>
        <w:trPr/>
        <w:tc>
          <w:tcPr>
            <w:tcW w:w="4791"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Alive</w:t>
            </w:r>
          </w:p>
        </w:tc>
        <w:tc>
          <w:tcPr>
            <w:tcW w:w="1536"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395 (91.6%)</w:t>
            </w:r>
          </w:p>
        </w:tc>
        <w:tc>
          <w:tcPr>
            <w:tcW w:w="1539"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5304 (90.2%)</w:t>
            </w:r>
          </w:p>
        </w:tc>
        <w:tc>
          <w:tcPr>
            <w:tcW w:w="1537" w:type="dxa"/>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5699 (90.3%)</w:t>
            </w:r>
          </w:p>
        </w:tc>
      </w:tr>
      <w:tr>
        <w:trPr/>
        <w:tc>
          <w:tcPr>
            <w:tcW w:w="4791" w:type="dxa"/>
            <w:tcBorders>
              <w:bottom w:val="single" w:sz="4" w:space="0" w:color="000000"/>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  </w:t>
            </w:r>
            <w:r>
              <w:rPr>
                <w:rFonts w:eastAsia="Calibri" w:cs=""/>
                <w:kern w:val="0"/>
                <w:sz w:val="20"/>
                <w:szCs w:val="20"/>
                <w:lang w:eastAsia="sv-SE" w:bidi="ar-SA"/>
              </w:rPr>
              <w:t>Missing</w:t>
            </w:r>
          </w:p>
        </w:tc>
        <w:tc>
          <w:tcPr>
            <w:tcW w:w="1536" w:type="dxa"/>
            <w:tcBorders>
              <w:bottom w:val="single" w:sz="4" w:space="0" w:color="000000"/>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2 (0.5%)</w:t>
            </w:r>
          </w:p>
        </w:tc>
        <w:tc>
          <w:tcPr>
            <w:tcW w:w="1539" w:type="dxa"/>
            <w:tcBorders>
              <w:bottom w:val="single" w:sz="4" w:space="0" w:color="000000"/>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10 (0.2%)</w:t>
            </w:r>
          </w:p>
        </w:tc>
        <w:tc>
          <w:tcPr>
            <w:tcW w:w="1537" w:type="dxa"/>
            <w:tcBorders>
              <w:bottom w:val="single" w:sz="4" w:space="0" w:color="000000"/>
            </w:tcBorders>
          </w:tcPr>
          <w:p>
            <w:pPr>
              <w:pStyle w:val="Compact"/>
              <w:widowControl/>
              <w:spacing w:lineRule="auto" w:line="360" w:before="36" w:after="36"/>
              <w:jc w:val="left"/>
              <w:rPr>
                <w:rFonts w:ascii="Calibri" w:hAnsi="Calibri" w:eastAsia="Calibri" w:cs=""/>
                <w:kern w:val="0"/>
                <w:sz w:val="20"/>
                <w:szCs w:val="20"/>
                <w:lang w:eastAsia="sv-SE" w:bidi="ar-SA"/>
              </w:rPr>
            </w:pPr>
            <w:r>
              <w:rPr>
                <w:rFonts w:eastAsia="Calibri" w:cs=""/>
                <w:kern w:val="0"/>
                <w:sz w:val="20"/>
                <w:szCs w:val="20"/>
                <w:lang w:eastAsia="sv-SE" w:bidi="ar-SA"/>
              </w:rPr>
              <w:t>12 (0.2%)</w:t>
            </w:r>
          </w:p>
        </w:tc>
      </w:tr>
    </w:tbl>
    <w:p>
      <w:pPr>
        <w:pStyle w:val="ImageCaption"/>
        <w:rPr>
          <w:b/>
          <w:b/>
          <w:bCs/>
          <w:i w:val="false"/>
          <w:i w:val="false"/>
          <w:sz w:val="20"/>
          <w:szCs w:val="20"/>
        </w:rPr>
      </w:pPr>
      <w:bookmarkStart w:id="39" w:name="patient-characteristics"/>
      <w:bookmarkEnd w:id="39"/>
      <w:r>
        <w:rPr>
          <w:i w:val="false"/>
          <w:iCs/>
          <w:sz w:val="20"/>
          <w:szCs w:val="20"/>
        </w:rPr>
        <w:t xml:space="preserve"> </w:t>
      </w:r>
      <w:r>
        <w:rPr>
          <w:i w:val="false"/>
          <w:sz w:val="20"/>
          <w:szCs w:val="20"/>
        </w:rPr>
        <w:t xml:space="preserve">GCS = Glasgow Coma Scale, OFI = Opportunity for improvement </w:t>
      </w:r>
    </w:p>
    <w:p>
      <w:pPr>
        <w:pStyle w:val="Heading3"/>
        <w:spacing w:lineRule="auto" w:line="360"/>
        <w:rPr/>
      </w:pPr>
      <w:r>
        <w:rPr/>
      </w:r>
    </w:p>
    <w:p>
      <w:pPr>
        <w:pStyle w:val="Heading3"/>
        <w:spacing w:lineRule="auto" w:line="360"/>
        <w:rPr/>
      </w:pPr>
      <w:r>
        <w:rPr/>
        <w:t xml:space="preserve">Associations with </w:t>
      </w:r>
      <w:commentRangeStart w:id="33"/>
      <w:r>
        <w:rPr/>
        <w:t>Opportunities for improvement</w:t>
      </w:r>
      <w:del w:id="86" w:author="Victoria Bel" w:date="2023-04-25T16:23:00Z">
        <w:r>
          <w:rPr/>
          <w:delText xml:space="preserve"> in relation to clinical data</w:delText>
        </w:r>
      </w:del>
      <w:commentRangeEnd w:id="33"/>
      <w:r>
        <w:commentReference w:id="33"/>
      </w:r>
      <w:r>
        <w:rPr/>
      </w:r>
    </w:p>
    <w:p>
      <w:pPr>
        <w:pStyle w:val="TextBody"/>
        <w:spacing w:lineRule="auto" w:line="360"/>
        <w:rPr/>
      </w:pPr>
      <w:r>
        <w:rPr/>
        <w:t>At least one OFI was reported in 431 (6.8%) cases. The median age in the OFI patient group was 4</w:t>
      </w:r>
      <w:ins w:id="87" w:author="Victoria Bel" w:date="2023-04-25T16:23:00Z">
        <w:r>
          <w:rPr/>
          <w:t>7</w:t>
        </w:r>
      </w:ins>
      <w:r>
        <w:rPr/>
        <w:t xml:space="preserve"> years, and in the </w:t>
      </w:r>
      <w:ins w:id="88" w:author="Victoria Bel" w:date="2023-04-25T17:07:00Z">
        <w:r>
          <w:rPr/>
          <w:t>no</w:t>
        </w:r>
      </w:ins>
      <w:r>
        <w:rPr/>
        <w:t xml:space="preserve">-OFI patient group was 42 years. In the OFI patient group, 317 (73.5%) were male and 114 (26.5%) were female, and in the </w:t>
      </w:r>
      <w:ins w:id="89" w:author="Victoria Bel" w:date="2023-04-25T17:07:00Z">
        <w:r>
          <w:rPr/>
          <w:t>no</w:t>
        </w:r>
      </w:ins>
      <w:r>
        <w:rPr/>
        <w:t xml:space="preserve">-OFI patient group, the corresponding rates were 4066 (69.2%) and 1813 (30.8%), respectively. </w:t>
      </w:r>
      <w:commentRangeStart w:id="34"/>
      <w:r>
        <w:rPr/>
        <w:t xml:space="preserve">The </w:t>
      </w:r>
      <w:ins w:id="90" w:author="Victoria Bel" w:date="2023-04-25T17:12:00Z">
        <w:r>
          <w:rPr/>
          <w:t>OFI patient group had a higher mean ISS score (18.9) compared to the no-OFI group (12). However, the rates of Glasgow Coma Scale (GCS), systolic blood pressure, and respiratory rate were similar in both groups</w:t>
        </w:r>
      </w:ins>
      <w:del w:id="91" w:author="Victoria Bel" w:date="2023-04-25T17:12:00Z">
        <w:r>
          <w:rPr/>
          <w:delText xml:space="preserve">mean ISS score was higher in the OFI group compared to the no-OFI group (18.9 vs. 12). The mean respiratory rate was higher in the OFI group (19) than in the </w:delText>
        </w:r>
      </w:del>
      <w:del w:id="92" w:author="Victoria Bel" w:date="2023-04-25T17:07:00Z">
        <w:r>
          <w:rPr/>
          <w:delText>non</w:delText>
        </w:r>
      </w:del>
      <w:del w:id="93" w:author="Victoria Bel" w:date="2023-04-25T17:12:00Z">
        <w:r>
          <w:rPr/>
          <w:delText xml:space="preserve">-OFI group (18.4). The mean GCS score was lower in the OFI group (13.8) than in the </w:delText>
        </w:r>
      </w:del>
      <w:del w:id="94" w:author="Victoria Bel" w:date="2023-04-25T17:07:00Z">
        <w:r>
          <w:rPr/>
          <w:delText>non</w:delText>
        </w:r>
      </w:del>
      <w:del w:id="95" w:author="Victoria Bel" w:date="2023-04-25T17:12:00Z">
        <w:r>
          <w:rPr/>
          <w:delText xml:space="preserve">-OFI group (14.1). The mean systolic blood pressure was similar in both groups, with values of 134 mmHg in the OFI group and 133 mmHg in the </w:delText>
        </w:r>
      </w:del>
      <w:del w:id="96" w:author="Victoria Bel" w:date="2023-04-25T17:07:00Z">
        <w:r>
          <w:rPr/>
          <w:delText>non</w:delText>
        </w:r>
      </w:del>
      <w:del w:id="97" w:author="Victoria Bel" w:date="2023-04-25T17:12:00Z">
        <w:r>
          <w:rPr/>
          <w:delText>-OFI group</w:delText>
        </w:r>
      </w:del>
      <w:r>
        <w:rPr/>
      </w:r>
      <w:commentRangeEnd w:id="34"/>
      <w:r>
        <w:commentReference w:id="34"/>
      </w:r>
      <w:r>
        <w:rPr/>
        <w:t xml:space="preserve">. </w:t>
      </w:r>
    </w:p>
    <w:p>
      <w:pPr>
        <w:pStyle w:val="TextBody"/>
        <w:spacing w:lineRule="auto" w:line="360"/>
        <w:rPr/>
      </w:pPr>
      <w:commentRangeStart w:id="35"/>
      <w:r>
        <w:rPr/>
        <w:t>T</w:t>
      </w:r>
      <w:ins w:id="99" w:author="Victoria Bel" w:date="2023-04-25T19:32:00Z">
        <w:r>
          <w:rPr/>
          <w:t xml:space="preserve">here was a lower proportion of patients who did not undergo any resuscitation procedures in the OFI group compared to the non-OFI group (43.2% vs. 73.8%). Among the resuscitation procedures performed in this group, craniotomy was the most common, followed by thoracic drainage major fracture surgery, and radiological intervention. </w:t>
        </w:r>
      </w:ins>
    </w:p>
    <w:p>
      <w:pPr>
        <w:pStyle w:val="FirstParagraph"/>
        <w:spacing w:lineRule="auto" w:line="360"/>
        <w:rPr/>
      </w:pPr>
      <w:ins w:id="101" w:author="Victoria Bel" w:date="2023-04-25T19:32:00Z">
        <w:r>
          <w:rPr/>
          <w:t>Compared to the no-OFI group, the proportion of patients who underwent craniotomy and thoracic drainage was higher, at 9.0% vs. 3.3% and 8.4% vs. 5.1%, respectively. Major fracture surgery and radiological intervention were also more common in OFI compared to the non-OFI patient group, 7.4% vs. 0.9% and 7.7% vs. 3.4%</w:t>
        </w:r>
      </w:ins>
      <w:del w:id="102" w:author="Victoria Bel" w:date="2023-04-25T19:32:00Z">
        <w:r>
          <w:rPr/>
          <w:delText xml:space="preserve">he most common resuscitation procedures in the OFI patient group were the radiological intervention, thoracic drainage, and major fracture surgery, and were performed in 33 (7.7%), 36 (8.4%), and 32 (7.4%) patients, respectively. The corresponding rates for these procedures in the </w:delText>
        </w:r>
      </w:del>
      <w:del w:id="103" w:author="Victoria Bel" w:date="2023-04-25T17:07:00Z">
        <w:r>
          <w:rPr/>
          <w:delText>non</w:delText>
        </w:r>
      </w:del>
      <w:del w:id="104" w:author="Victoria Bel" w:date="2023-04-25T19:32:00Z">
        <w:r>
          <w:rPr/>
          <w:delText>-OFI group were 50 (0.9%), 301 (5.1%), and 202 (3.4%) patients, respectively</w:delText>
        </w:r>
      </w:del>
      <w:r>
        <w:rPr/>
        <w:t xml:space="preserve"> (Table 1).</w:t>
      </w:r>
      <w:commentRangeEnd w:id="35"/>
      <w:r>
        <w:commentReference w:id="35"/>
      </w:r>
      <w:r>
        <w:rPr/>
      </w:r>
    </w:p>
    <w:p>
      <w:pPr>
        <w:pStyle w:val="TextBody"/>
        <w:spacing w:lineRule="auto" w:line="360"/>
        <w:rPr/>
      </w:pPr>
      <w:r>
        <w:rPr/>
      </w:r>
    </w:p>
    <w:p>
      <w:pPr>
        <w:pStyle w:val="Heading3"/>
        <w:spacing w:lineRule="auto" w:line="360"/>
        <w:rPr/>
      </w:pPr>
      <w:r>
        <w:rPr/>
        <w:t>The clinical significance of OFI</w:t>
      </w:r>
    </w:p>
    <w:p>
      <w:pPr>
        <w:pStyle w:val="Normal"/>
        <w:spacing w:lineRule="auto" w:line="360"/>
        <w:rPr/>
      </w:pPr>
      <w:r>
        <w:rPr/>
        <w:t>In multivariable regression analysis, r</w:t>
      </w:r>
      <w:commentRangeStart w:id="36"/>
      <w:r>
        <w:rPr/>
        <w:t xml:space="preserve">evascularization </w:t>
      </w:r>
      <w:r>
        <w:rPr/>
      </w:r>
      <w:commentRangeEnd w:id="36"/>
      <w:r>
        <w:commentReference w:id="36"/>
      </w:r>
      <w:r>
        <w:rPr/>
        <w:t xml:space="preserve">OR </w:t>
      </w:r>
      <w:ins w:id="105" w:author="Martin Gerdin Wärnberg" w:date="2023-05-02T19:28:44Z">
        <w:r>
          <w:rPr/>
          <w:t>7.44</w:t>
        </w:r>
      </w:ins>
      <w:del w:id="106" w:author="Martin Gerdin Wärnberg" w:date="2023-05-02T19:28:43Z">
        <w:r>
          <w:rPr/>
          <w:delText>0.13</w:delText>
        </w:r>
      </w:del>
      <w:r>
        <w:rPr/>
        <w:t xml:space="preserve">, CI: </w:t>
      </w:r>
      <w:ins w:id="107" w:author="Martin Gerdin Wärnberg" w:date="2023-05-02T19:28:50Z">
        <w:r>
          <w:rPr/>
          <w:t>3.14</w:t>
        </w:r>
      </w:ins>
      <w:del w:id="108" w:author="Martin Gerdin Wärnberg" w:date="2023-05-02T19:28:49Z">
        <w:r>
          <w:rPr/>
          <w:delText>0.06</w:delText>
        </w:r>
      </w:del>
      <w:r>
        <w:rPr/>
        <w:t>-</w:t>
      </w:r>
      <w:ins w:id="109" w:author="Martin Gerdin Wärnberg" w:date="2023-05-02T19:28:55Z">
        <w:r>
          <w:rPr/>
          <w:t>16.3</w:t>
        </w:r>
      </w:ins>
      <w:del w:id="110" w:author="Martin Gerdin Wärnberg" w:date="2023-05-02T19:28:55Z">
        <w:r>
          <w:rPr/>
          <w:delText>0.32</w:delText>
        </w:r>
      </w:del>
      <w:r>
        <w:rPr/>
        <w:t xml:space="preserve">, p &lt;0.001), radiological intervention (OR </w:t>
      </w:r>
      <w:ins w:id="111" w:author="Martin Gerdin Wärnberg" w:date="2023-05-02T19:29:03Z">
        <w:r>
          <w:rPr/>
          <w:t>6.33</w:t>
        </w:r>
      </w:ins>
      <w:del w:id="112" w:author="Martin Gerdin Wärnberg" w:date="2023-05-02T19:29:02Z">
        <w:r>
          <w:rPr/>
          <w:delText>0.16</w:delText>
        </w:r>
      </w:del>
      <w:r>
        <w:rPr/>
        <w:t xml:space="preserve">, CI: </w:t>
      </w:r>
      <w:ins w:id="113" w:author="Martin Gerdin Wärnberg" w:date="2023-05-02T19:29:12Z">
        <w:r>
          <w:rPr/>
          <w:t>3.62-10.9</w:t>
        </w:r>
      </w:ins>
      <w:del w:id="114" w:author="Martin Gerdin Wärnberg" w:date="2023-05-02T19:29:11Z">
        <w:r>
          <w:rPr/>
          <w:delText>0.09</w:delText>
        </w:r>
      </w:del>
      <w:r>
        <w:rPr/>
        <w:t xml:space="preserve">-0.28, p &lt;0.001), intracranial pressure measurement as sole intervention (OR </w:t>
      </w:r>
      <w:ins w:id="115" w:author="Martin Gerdin Wärnberg" w:date="2023-05-02T19:29:24Z">
        <w:r>
          <w:rPr/>
          <w:t>5.29</w:t>
        </w:r>
      </w:ins>
      <w:del w:id="116" w:author="Martin Gerdin Wärnberg" w:date="2023-05-02T19:29:23Z">
        <w:r>
          <w:rPr/>
          <w:delText>0.19</w:delText>
        </w:r>
      </w:del>
      <w:r>
        <w:rPr/>
        <w:t xml:space="preserve">, CI: </w:t>
      </w:r>
      <w:ins w:id="117" w:author="Martin Gerdin Wärnberg" w:date="2023-05-02T19:29:30Z">
        <w:r>
          <w:rPr/>
          <w:t>1.91</w:t>
        </w:r>
      </w:ins>
      <w:del w:id="118" w:author="Martin Gerdin Wärnberg" w:date="2023-05-02T19:29:30Z">
        <w:r>
          <w:rPr/>
          <w:delText>0.07</w:delText>
        </w:r>
      </w:del>
      <w:r>
        <w:rPr/>
        <w:t>-</w:t>
      </w:r>
      <w:ins w:id="119" w:author="Martin Gerdin Wärnberg" w:date="2023-05-02T19:29:36Z">
        <w:r>
          <w:rPr/>
          <w:t>13.7</w:t>
        </w:r>
      </w:ins>
      <w:del w:id="120" w:author="Martin Gerdin Wärnberg" w:date="2023-05-02T19:29:36Z">
        <w:r>
          <w:rPr/>
          <w:delText>0.52</w:delText>
        </w:r>
      </w:del>
      <w:r>
        <w:rPr/>
        <w:t xml:space="preserve">, p &lt;0.001), craniotomy (OR </w:t>
      </w:r>
      <w:ins w:id="121" w:author="Martin Gerdin Wärnberg" w:date="2023-05-02T19:29:45Z">
        <w:r>
          <w:rPr/>
          <w:t>3.82</w:t>
        </w:r>
      </w:ins>
      <w:del w:id="122" w:author="Martin Gerdin Wärnberg" w:date="2023-05-02T19:29:42Z">
        <w:r>
          <w:rPr/>
          <w:delText>0.26</w:delText>
        </w:r>
      </w:del>
      <w:r>
        <w:rPr/>
        <w:t xml:space="preserve">, CI: </w:t>
      </w:r>
      <w:ins w:id="123" w:author="Martin Gerdin Wärnberg" w:date="2023-05-02T19:29:53Z">
        <w:r>
          <w:rPr/>
          <w:t>2.09</w:t>
        </w:r>
      </w:ins>
      <w:del w:id="124" w:author="Martin Gerdin Wärnberg" w:date="2023-05-02T19:29:51Z">
        <w:r>
          <w:rPr/>
          <w:delText>0.15</w:delText>
        </w:r>
      </w:del>
      <w:r>
        <w:rPr/>
        <w:t>-</w:t>
      </w:r>
      <w:ins w:id="125" w:author="Martin Gerdin Wärnberg" w:date="2023-05-02T19:30:03Z">
        <w:r>
          <w:rPr/>
          <w:t>6.82</w:t>
        </w:r>
      </w:ins>
      <w:del w:id="126" w:author="Martin Gerdin Wärnberg" w:date="2023-05-02T19:29:58Z">
        <w:r>
          <w:rPr/>
          <w:delText>0.48</w:delText>
        </w:r>
      </w:del>
      <w:r>
        <w:rPr/>
        <w:t xml:space="preserve">, p &lt;0.001), and external fracture fixation (OR </w:t>
      </w:r>
      <w:ins w:id="127" w:author="Martin Gerdin Wärnberg" w:date="2023-05-02T19:30:12Z">
        <w:r>
          <w:rPr/>
          <w:t>2.74</w:t>
        </w:r>
      </w:ins>
      <w:del w:id="128" w:author="Martin Gerdin Wärnberg" w:date="2023-05-02T19:30:12Z">
        <w:r>
          <w:rPr/>
          <w:delText>0.36</w:delText>
        </w:r>
      </w:del>
      <w:r>
        <w:rPr/>
        <w:t xml:space="preserve">, CI: </w:t>
      </w:r>
      <w:ins w:id="129" w:author="Martin Gerdin Wärnberg" w:date="2023-05-02T19:30:20Z">
        <w:r>
          <w:rPr/>
          <w:t>1.53</w:t>
        </w:r>
      </w:ins>
      <w:del w:id="130" w:author="Martin Gerdin Wärnberg" w:date="2023-05-02T19:30:17Z">
        <w:r>
          <w:rPr/>
          <w:delText>0.22</w:delText>
        </w:r>
      </w:del>
      <w:r>
        <w:rPr/>
        <w:t>-</w:t>
      </w:r>
      <w:ins w:id="131" w:author="Martin Gerdin Wärnberg" w:date="2023-05-02T19:30:31Z">
        <w:r>
          <w:rPr/>
          <w:t>4.64</w:t>
        </w:r>
      </w:ins>
      <w:del w:id="132" w:author="Martin Gerdin Wärnberg" w:date="2023-05-02T19:30:26Z">
        <w:r>
          <w:rPr/>
          <w:delText>0.65</w:delText>
        </w:r>
      </w:del>
      <w:r>
        <w:rPr/>
        <w:t xml:space="preserve">, p &lt;0.001) were all significantly associated with a </w:t>
      </w:r>
      <w:del w:id="133" w:author="Martin Gerdin Wärnberg" w:date="2023-05-02T19:30:39Z">
        <w:r>
          <w:rPr/>
          <w:delText>lower</w:delText>
        </w:r>
      </w:del>
      <w:ins w:id="134" w:author="Martin Gerdin Wärnberg" w:date="2023-05-02T19:30:41Z">
        <w:r>
          <w:rPr>
            <w:lang w:val="en-US"/>
          </w:rPr>
          <w:t>higher</w:t>
        </w:r>
      </w:ins>
      <w:r>
        <w:rPr/>
        <w:t xml:space="preserve"> odds </w:t>
      </w:r>
      <w:del w:id="135" w:author="Martin Gerdin Wärnberg" w:date="2023-05-02T19:30:45Z">
        <w:r>
          <w:rPr/>
          <w:delText>for</w:delText>
        </w:r>
      </w:del>
      <w:ins w:id="136" w:author="Martin Gerdin Wärnberg" w:date="2023-05-02T19:30:45Z">
        <w:r>
          <w:rPr>
            <w:lang w:val="en-US"/>
          </w:rPr>
          <w:t>of</w:t>
        </w:r>
      </w:ins>
      <w:r>
        <w:rPr/>
        <w:t xml:space="preserve"> OFI compared to patients who did not </w:t>
      </w:r>
      <w:del w:id="137" w:author="Martin Gerdin Wärnberg" w:date="2023-05-02T19:30:54Z">
        <w:r>
          <w:rPr/>
          <w:delText>receive</w:delText>
        </w:r>
      </w:del>
      <w:ins w:id="138" w:author="Martin Gerdin Wärnberg" w:date="2023-05-02T19:30:54Z">
        <w:r>
          <w:rPr>
            <w:lang w:val="en-US"/>
          </w:rPr>
          <w:t>undergo</w:t>
        </w:r>
      </w:ins>
      <w:r>
        <w:rPr/>
        <w:t xml:space="preserve"> any </w:t>
      </w:r>
      <w:del w:id="139" w:author="Martin Gerdin Wärnberg" w:date="2023-05-02T19:30:52Z">
        <w:r>
          <w:rPr/>
          <w:delText>resuscitation</w:delText>
        </w:r>
      </w:del>
      <w:ins w:id="140" w:author="Martin Gerdin Wärnberg" w:date="2023-05-02T19:30:52Z">
        <w:r>
          <w:rPr>
            <w:lang w:val="en-US"/>
          </w:rPr>
          <w:t>emergency</w:t>
        </w:r>
      </w:ins>
      <w:r>
        <w:rPr/>
        <w:t xml:space="preserve"> procedures. </w:t>
      </w:r>
      <w:ins w:id="141" w:author="Victoria Bel" w:date="2023-04-24T22:24:00Z">
        <w:r>
          <w:rPr/>
          <w:t>T</w:t>
        </w:r>
      </w:ins>
      <w:ins w:id="142" w:author="Victoria Bel" w:date="2023-04-24T21:59:00Z">
        <w:r>
          <w:rPr/>
          <w:t>he OR</w:t>
        </w:r>
      </w:ins>
      <w:ins w:id="143" w:author="Victoria Bel" w:date="2023-04-24T22:02:00Z">
        <w:r>
          <w:rPr/>
          <w:t xml:space="preserve"> </w:t>
        </w:r>
      </w:ins>
      <w:del w:id="144" w:author="Martin Gerdin Wärnberg" w:date="2023-05-02T19:33:23Z">
        <w:r>
          <w:rPr/>
          <w:delText>for</w:delText>
        </w:r>
      </w:del>
      <w:ins w:id="145" w:author="Martin Gerdin Wärnberg" w:date="2023-05-02T19:33:23Z">
        <w:r>
          <w:rPr>
            <w:lang w:val="en-US"/>
          </w:rPr>
          <w:t>of</w:t>
        </w:r>
      </w:ins>
      <w:ins w:id="146" w:author="Victoria Bel" w:date="2023-04-24T21:59:00Z">
        <w:r>
          <w:rPr/>
          <w:t xml:space="preserve"> </w:t>
        </w:r>
      </w:ins>
      <w:ins w:id="147" w:author="Victoria Bel" w:date="2023-04-24T22:00:00Z">
        <w:r>
          <w:rPr/>
          <w:t>OFI in patients treated with l</w:t>
        </w:r>
      </w:ins>
      <w:ins w:id="148" w:author="Victoria Bel" w:date="2023-04-22T19:39:00Z">
        <w:r>
          <w:rPr/>
          <w:t xml:space="preserve">aparotomy-hemostasis </w:t>
        </w:r>
      </w:ins>
      <w:ins w:id="149" w:author="Martin Gerdin Wärnberg" w:date="2023-05-02T19:34:40Z">
        <w:r>
          <w:rPr/>
          <w:t>(OR 2.00, CI: 1.10-3.48, p 0.018)</w:t>
        </w:r>
      </w:ins>
      <w:ins w:id="150" w:author="Victoria Bel" w:date="2023-04-22T19:39:00Z">
        <w:r>
          <w:rPr/>
          <w:t>and major fracture surgery</w:t>
        </w:r>
      </w:ins>
      <w:ins w:id="151" w:author="Martin Gerdin Wärnberg" w:date="2023-05-02T19:34:25Z">
        <w:r>
          <w:rPr/>
          <w:t xml:space="preserve"> </w:t>
        </w:r>
      </w:ins>
      <w:ins w:id="152" w:author="Martin Gerdin Wärnberg" w:date="2023-05-02T19:34:25Z">
        <w:r>
          <w:rPr/>
          <w:t>(OR 2.26</w:t>
        </w:r>
      </w:ins>
      <w:ins w:id="153" w:author="Martin Gerdin Wärnberg" w:date="2023-05-02T19:34:25Z">
        <w:r>
          <w:rPr/>
          <w:t xml:space="preserve">, CI: </w:t>
        </w:r>
      </w:ins>
      <w:ins w:id="154" w:author="Martin Gerdin Wärnberg" w:date="2023-05-02T19:34:25Z">
        <w:r>
          <w:rPr>
            <w:lang w:val="en-US"/>
          </w:rPr>
          <w:t>1.42</w:t>
        </w:r>
      </w:ins>
      <w:ins w:id="155" w:author="Martin Gerdin Wärnberg" w:date="2023-05-02T19:34:25Z">
        <w:r>
          <w:rPr/>
          <w:t xml:space="preserve">, </w:t>
        </w:r>
      </w:ins>
      <w:ins w:id="156" w:author="Martin Gerdin Wärnberg" w:date="2023-05-02T19:34:25Z">
        <w:r>
          <w:rPr/>
          <w:t>3.48</w:t>
        </w:r>
      </w:ins>
      <w:ins w:id="157" w:author="Martin Gerdin Wärnberg" w:date="2023-05-02T19:34:25Z">
        <w:r>
          <w:rPr/>
          <w:t>, p&lt;</w:t>
        </w:r>
      </w:ins>
      <w:ins w:id="158" w:author="Martin Gerdin Wärnberg" w:date="2023-05-02T19:34:25Z">
        <w:r>
          <w:rPr/>
          <w:t>0.001</w:t>
        </w:r>
      </w:ins>
      <w:ins w:id="159" w:author="Martin Gerdin Wärnberg" w:date="2023-05-02T19:34:25Z">
        <w:r>
          <w:rPr/>
          <w:t>)</w:t>
        </w:r>
      </w:ins>
      <w:ins w:id="160" w:author="Victoria Bel" w:date="2023-04-22T19:39:00Z">
        <w:r>
          <w:rPr/>
          <w:t xml:space="preserve"> </w:t>
        </w:r>
      </w:ins>
      <w:ins w:id="161" w:author="Victoria Bel" w:date="2023-04-24T22:01:00Z">
        <w:r>
          <w:rPr/>
          <w:t>were</w:t>
        </w:r>
      </w:ins>
      <w:r>
        <w:rPr/>
        <w:t xml:space="preserve"> also </w:t>
      </w:r>
      <w:del w:id="162" w:author="Martin Gerdin Wärnberg" w:date="2023-05-02T19:33:43Z">
        <w:r>
          <w:rPr/>
          <w:delText>significantly</w:delText>
        </w:r>
      </w:del>
      <w:ins w:id="163" w:author="Martin Gerdin Wärnberg" w:date="2023-05-02T19:33:43Z">
        <w:r>
          <w:rPr>
            <w:lang w:val="en-US"/>
          </w:rPr>
          <w:t>significant</w:t>
        </w:r>
      </w:ins>
      <w:ins w:id="164" w:author="Martin Gerdin Wärnberg" w:date="2023-05-02T19:34:31Z">
        <w:r>
          <w:rPr>
            <w:lang w:val="en-US"/>
          </w:rPr>
          <w:t>.</w:t>
        </w:r>
      </w:ins>
      <w:del w:id="165" w:author="Martin Gerdin Wärnberg" w:date="2023-05-02T19:33:46Z">
        <w:r>
          <w:rPr>
            <w:lang w:val="en-US"/>
          </w:rPr>
          <w:delText xml:space="preserve"> </w:delText>
        </w:r>
      </w:del>
      <w:ins w:id="166" w:author="Martin Gerdin Wärnberg" w:date="2023-05-02T19:31:31Z">
        <w:r>
          <w:rPr/>
          <w:t xml:space="preserve"> </w:t>
        </w:r>
      </w:ins>
      <w:del w:id="167" w:author="Martin Gerdin Wärnberg" w:date="2023-05-02T19:32:26Z">
        <w:r>
          <w:rPr/>
          <w:delText>0.5</w:delText>
        </w:r>
      </w:del>
      <w:del w:id="168" w:author="Martin Gerdin Wärnberg" w:date="2023-05-02T19:34:16Z">
        <w:r>
          <w:rPr/>
          <w:delText xml:space="preserve"> </w:delText>
        </w:r>
      </w:del>
      <w:del w:id="169" w:author="Martin Gerdin Wärnberg" w:date="2023-05-02T19:31:40Z">
        <w:r>
          <w:rPr/>
          <w:delText>(</w:delText>
        </w:r>
      </w:del>
      <w:del w:id="170" w:author="Martin Gerdin Wärnberg" w:date="2023-05-02T19:34:16Z">
        <w:r>
          <w:rPr/>
          <w:delText xml:space="preserve">CI: </w:delText>
        </w:r>
      </w:del>
      <w:del w:id="171" w:author="Martin Gerdin Wärnberg" w:date="2023-05-02T19:32:14Z">
        <w:r>
          <w:rPr/>
          <w:delText>0.29</w:delText>
        </w:r>
      </w:del>
      <w:del w:id="172" w:author="Martin Gerdin Wärnberg" w:date="2023-05-02T19:34:16Z">
        <w:r>
          <w:rPr/>
          <w:delText xml:space="preserve">, </w:delText>
        </w:r>
      </w:del>
      <w:del w:id="173" w:author="Martin Gerdin Wärnberg" w:date="2023-05-02T19:32:39Z">
        <w:r>
          <w:rPr/>
          <w:delText>0.91</w:delText>
        </w:r>
      </w:del>
      <w:del w:id="174" w:author="Martin Gerdin Wärnberg" w:date="2023-05-02T19:34:16Z">
        <w:r>
          <w:rPr/>
          <w:delText>, p</w:delText>
        </w:r>
      </w:del>
      <w:del w:id="175" w:author="Martin Gerdin Wärnberg" w:date="2023-05-02T19:32:49Z">
        <w:r>
          <w:rPr/>
          <w:delText>=</w:delText>
        </w:r>
      </w:del>
      <w:del w:id="176" w:author="Martin Gerdin Wärnberg" w:date="2023-05-02T19:33:56Z">
        <w:r>
          <w:rPr/>
          <w:delText>0.018</w:delText>
        </w:r>
      </w:del>
      <w:del w:id="177" w:author="Martin Gerdin Wärnberg" w:date="2023-05-02T19:34:16Z">
        <w:r>
          <w:rPr/>
          <w:delText>)</w:delText>
        </w:r>
      </w:del>
      <w:ins w:id="178" w:author="Victoria Bel" w:date="2023-04-24T22:01:00Z">
        <w:r>
          <w:rPr/>
          <w:t xml:space="preserve"> and</w:t>
        </w:r>
      </w:ins>
      <w:ins w:id="179" w:author="Victoria Bel" w:date="2023-04-22T19:39:00Z">
        <w:r>
          <w:rPr/>
          <w:t xml:space="preserve"> 0.44 (95% CI: 0.29, 0.71, p &lt;0.001). </w:t>
        </w:r>
      </w:ins>
      <w:r>
        <w:rPr/>
        <w:t xml:space="preserve">However, thoracic drainage, thoracotomy, surgical wound revision, pelvic packing, and other interventions </w:t>
      </w:r>
      <w:del w:id="180" w:author="Martin Gerdin Wärnberg" w:date="2023-05-02T19:35:25Z">
        <w:r>
          <w:rPr/>
          <w:delText>are</w:delText>
        </w:r>
      </w:del>
      <w:ins w:id="181" w:author="Martin Gerdin Wärnberg" w:date="2023-05-02T19:35:25Z">
        <w:r>
          <w:rPr>
            <w:lang w:val="en-US"/>
          </w:rPr>
          <w:t>were</w:t>
        </w:r>
      </w:ins>
      <w:r>
        <w:rPr/>
        <w:t xml:space="preserve"> not significantly associated with the odds of OFI.</w:t>
      </w:r>
    </w:p>
    <w:p>
      <w:pPr>
        <w:pStyle w:val="Normal"/>
        <w:spacing w:lineRule="auto" w:line="360"/>
        <w:rPr/>
      </w:pPr>
      <w:r>
        <w:rPr/>
        <w:t>Additionally,</w:t>
      </w:r>
      <w:r>
        <w:rPr/>
        <w:commentReference w:id="37"/>
      </w:r>
      <w:ins w:id="182" w:author="Victoria Bel" w:date="2023-04-22T19:39:00Z">
        <w:r>
          <w:rPr/>
          <w:t xml:space="preserve"> </w:t>
        </w:r>
      </w:ins>
      <w:r>
        <w:rPr/>
        <w:t xml:space="preserve">both </w:t>
      </w:r>
      <w:ins w:id="183" w:author="Martin Gerdin Wärnberg" w:date="2023-05-02T19:35:51Z">
        <w:r>
          <w:rPr/>
          <w:t xml:space="preserve">being alive at 30 days </w:t>
        </w:r>
      </w:ins>
      <w:del w:id="184" w:author="Martin Gerdin Wärnberg" w:date="2023-05-02T19:35:57Z">
        <w:r>
          <w:rPr/>
          <w:delText>30-day mortality</w:delText>
        </w:r>
      </w:del>
      <w:ins w:id="185" w:author="Victoria Bel" w:date="2023-04-22T19:39:00Z">
        <w:r>
          <w:rPr/>
          <w:t xml:space="preserve"> </w:t>
        </w:r>
      </w:ins>
      <w:ins w:id="186" w:author="Victoria Bel" w:date="2023-04-24T22:09:00Z">
        <w:r>
          <w:rPr/>
          <w:t>(</w:t>
        </w:r>
      </w:ins>
      <w:ins w:id="187" w:author="Victoria Bel" w:date="2023-04-22T19:39:00Z">
        <w:r>
          <w:rPr/>
          <w:t xml:space="preserve">OR </w:t>
        </w:r>
      </w:ins>
      <w:ins w:id="188" w:author="Martin Gerdin Wärnberg" w:date="2023-05-02T19:36:08Z">
        <w:r>
          <w:rPr/>
          <w:t>3.25</w:t>
        </w:r>
      </w:ins>
      <w:del w:id="189" w:author="Martin Gerdin Wärnberg" w:date="2023-05-02T19:36:07Z">
        <w:r>
          <w:rPr/>
          <w:delText>0.31</w:delText>
        </w:r>
      </w:del>
      <w:ins w:id="190" w:author="Victoria Bel" w:date="2023-04-24T22:09:00Z">
        <w:r>
          <w:rPr/>
          <w:t>,</w:t>
        </w:r>
      </w:ins>
      <w:ins w:id="191" w:author="Victoria Bel" w:date="2023-04-22T19:39:00Z">
        <w:r>
          <w:rPr/>
          <w:t xml:space="preserve"> CI: </w:t>
        </w:r>
      </w:ins>
      <w:ins w:id="192" w:author="Martin Gerdin Wärnberg" w:date="2023-05-02T19:36:18Z">
        <w:r>
          <w:rPr/>
          <w:t>1.64</w:t>
        </w:r>
      </w:ins>
      <w:del w:id="193" w:author="Martin Gerdin Wärnberg" w:date="2023-05-02T19:36:18Z">
        <w:r>
          <w:rPr/>
          <w:delText>0.14</w:delText>
        </w:r>
      </w:del>
      <w:ins w:id="194" w:author="Victoria Bel" w:date="2023-04-22T19:39:00Z">
        <w:r>
          <w:rPr/>
          <w:t>-</w:t>
        </w:r>
      </w:ins>
      <w:ins w:id="195" w:author="Martin Gerdin Wärnberg" w:date="2023-05-02T19:36:27Z">
        <w:r>
          <w:rPr/>
          <w:t>7.02</w:t>
        </w:r>
      </w:ins>
      <w:del w:id="196" w:author="Martin Gerdin Wärnberg" w:date="2023-05-02T19:36:26Z">
        <w:r>
          <w:rPr/>
          <w:delText>0.61</w:delText>
        </w:r>
      </w:del>
      <w:ins w:id="197" w:author="Victoria Bel" w:date="2023-04-24T22:10:00Z">
        <w:r>
          <w:rPr/>
          <w:t>,</w:t>
        </w:r>
      </w:ins>
      <w:ins w:id="198" w:author="Victoria Bel" w:date="2023-04-22T19:39:00Z">
        <w:r>
          <w:rPr/>
          <w:t xml:space="preserve"> p</w:t>
        </w:r>
      </w:ins>
      <w:ins w:id="199" w:author="Victoria Bel" w:date="2023-04-24T22:10:00Z">
        <w:r>
          <w:rPr/>
          <w:t>=</w:t>
        </w:r>
      </w:ins>
      <w:ins w:id="200" w:author="Victoria Bel" w:date="2023-04-22T19:39:00Z">
        <w:r>
          <w:rPr/>
          <w:t>0.001</w:t>
        </w:r>
      </w:ins>
      <w:ins w:id="201" w:author="Victoria Bel" w:date="2023-04-24T22:11:00Z">
        <w:r>
          <w:rPr/>
          <w:t xml:space="preserve">) and </w:t>
        </w:r>
      </w:ins>
      <w:ins w:id="202" w:author="Victoria Bel" w:date="2023-04-22T19:39:00Z">
        <w:r>
          <w:rPr/>
          <w:t xml:space="preserve">ISS </w:t>
        </w:r>
      </w:ins>
      <w:ins w:id="203" w:author="Victoria Bel" w:date="2023-04-24T22:11:00Z">
        <w:r>
          <w:rPr/>
          <w:t>(</w:t>
        </w:r>
      </w:ins>
      <w:ins w:id="204" w:author="Victoria Bel" w:date="2023-04-22T19:39:00Z">
        <w:r>
          <w:rPr/>
          <w:t xml:space="preserve">OR </w:t>
        </w:r>
      </w:ins>
      <w:ins w:id="205" w:author="Martin Gerdin Wärnberg" w:date="2023-05-02T19:36:36Z">
        <w:r>
          <w:rPr/>
          <w:t>1.07</w:t>
        </w:r>
      </w:ins>
      <w:del w:id="206" w:author="Martin Gerdin Wärnberg" w:date="2023-05-02T19:36:36Z">
        <w:r>
          <w:rPr/>
          <w:delText>0.94</w:delText>
        </w:r>
      </w:del>
      <w:ins w:id="207" w:author="Victoria Bel" w:date="2023-04-24T22:11:00Z">
        <w:r>
          <w:rPr/>
          <w:t>,</w:t>
        </w:r>
      </w:ins>
      <w:ins w:id="208" w:author="Victoria Bel" w:date="2023-04-22T19:39:00Z">
        <w:r>
          <w:rPr/>
          <w:t xml:space="preserve"> CI: </w:t>
        </w:r>
      </w:ins>
      <w:ins w:id="209" w:author="Martin Gerdin Wärnberg" w:date="2023-05-02T19:38:58Z">
        <w:r>
          <w:rPr/>
          <w:t>1.0</w:t>
        </w:r>
      </w:ins>
      <w:ins w:id="210" w:author="Martin Gerdin Wärnberg" w:date="2023-05-02T19:39:00Z">
        <w:r>
          <w:rPr/>
          <w:t>5</w:t>
        </w:r>
      </w:ins>
      <w:del w:id="211" w:author="Martin Gerdin Wärnberg" w:date="2023-05-02T19:38:58Z">
        <w:r>
          <w:rPr/>
          <w:delText>0.93</w:delText>
        </w:r>
      </w:del>
      <w:ins w:id="212" w:author="Victoria Bel" w:date="2023-04-22T19:39:00Z">
        <w:r>
          <w:rPr/>
          <w:t xml:space="preserve">, </w:t>
        </w:r>
      </w:ins>
      <w:ins w:id="213" w:author="Martin Gerdin Wärnberg" w:date="2023-05-02T19:39:06Z">
        <w:r>
          <w:rPr/>
          <w:t>1.08</w:t>
        </w:r>
      </w:ins>
      <w:del w:id="214" w:author="Martin Gerdin Wärnberg" w:date="2023-05-02T19:39:05Z">
        <w:r>
          <w:rPr/>
          <w:delText>0.95</w:delText>
        </w:r>
      </w:del>
      <w:ins w:id="215" w:author="Victoria Bel" w:date="2023-04-22T19:39:00Z">
        <w:r>
          <w:rPr/>
          <w:t>, p&lt;0.001)</w:t>
        </w:r>
      </w:ins>
      <w:ins w:id="216" w:author="Victoria Bel" w:date="2023-04-24T22:16:00Z">
        <w:r>
          <w:rPr/>
          <w:t xml:space="preserve"> </w:t>
        </w:r>
      </w:ins>
      <w:del w:id="217" w:author="Martin Gerdin Wärnberg" w:date="2023-05-02T19:39:31Z">
        <w:r>
          <w:rPr/>
          <w:delText>had a significant association</w:delText>
        </w:r>
      </w:del>
      <w:ins w:id="218" w:author="Martin Gerdin Wärnberg" w:date="2023-05-02T19:39:31Z">
        <w:r>
          <w:rPr>
            <w:lang w:val="en-US"/>
          </w:rPr>
          <w:t>were significantly associated</w:t>
        </w:r>
      </w:ins>
      <w:ins w:id="219" w:author="Victoria Bel" w:date="2023-04-24T22:16:00Z">
        <w:r>
          <w:rPr/>
          <w:t xml:space="preserve"> with </w:t>
        </w:r>
      </w:ins>
      <w:ins w:id="220" w:author="Victoria Bel" w:date="2023-04-24T22:17:00Z">
        <w:r>
          <w:rPr/>
          <w:t>OFI</w:t>
        </w:r>
      </w:ins>
      <w:ins w:id="221" w:author="Victoria Bel" w:date="2023-04-22T19:39:00Z">
        <w:r>
          <w:rPr/>
          <w:t xml:space="preserve">. However, </w:t>
        </w:r>
      </w:ins>
      <w:ins w:id="222" w:author="Victoria Bel" w:date="2023-04-24T22:12:00Z">
        <w:r>
          <w:rPr/>
          <w:t>neither</w:t>
        </w:r>
      </w:ins>
      <w:r>
        <w:rPr/>
        <w:t xml:space="preserve"> </w:t>
      </w:r>
      <w:ins w:id="223" w:author="Victoria Bel" w:date="2023-04-22T19:39:00Z">
        <w:r>
          <w:rPr/>
          <w:t>age</w:t>
        </w:r>
      </w:ins>
      <w:r>
        <w:rPr/>
        <w:t>,</w:t>
      </w:r>
      <w:ins w:id="224" w:author="Victoria Bel" w:date="2023-04-24T22:12:00Z">
        <w:r>
          <w:rPr/>
          <w:t xml:space="preserve"> </w:t>
        </w:r>
      </w:ins>
      <w:ins w:id="225" w:author="Victoria Bel" w:date="2023-04-22T19:39:00Z">
        <w:r>
          <w:rPr/>
          <w:t xml:space="preserve">gender, systolic blood pressure, respiratory rate, </w:t>
        </w:r>
      </w:ins>
      <w:r>
        <w:rPr/>
        <w:t xml:space="preserve">and </w:t>
      </w:r>
      <w:ins w:id="226" w:author="Victoria Bel" w:date="2023-04-22T19:39:00Z">
        <w:r>
          <w:rPr/>
          <w:t>GCS were</w:t>
        </w:r>
      </w:ins>
      <w:ins w:id="227" w:author="Victoria Bel" w:date="2023-04-24T22:12:00Z">
        <w:r>
          <w:rPr/>
          <w:t xml:space="preserve"> </w:t>
        </w:r>
      </w:ins>
      <w:del w:id="228" w:author="Martin Gerdin Wärnberg" w:date="2023-05-02T19:39:44Z">
        <w:r>
          <w:rPr/>
          <w:delText>not</w:delText>
        </w:r>
      </w:del>
      <w:r>
        <w:rPr/>
        <w:t xml:space="preserve"> significantly associated with the odds of OFI</w:t>
      </w:r>
      <w:ins w:id="229" w:author="Victoria Bel" w:date="2023-04-22T19:39:00Z">
        <w:r>
          <w:rPr/>
          <w:t>.</w:t>
        </w:r>
      </w:ins>
      <w:del w:id="230" w:author="Victoria Bel" w:date="2023-04-22T19:38:00Z">
        <w:r>
          <w:rPr/>
          <w:delText xml:space="preserve">In multivariable regression analysis, the presence of OFI was inversely correlated to age and ISS with OR rates of 0.99 (CI 0.99-1, p-value 0.027) and 0.94 (CI 0.93-0.9, p-value &lt;0.001), respectively. OFI had a negative association with 30 days mortality OR 0.31 (CI 0.14-0.61, p=0.001). Gender, systolic blood pressure, respiratory rate, or GCS were not found to be significant predictors of OFI. </w:delText>
        </w:r>
      </w:del>
      <w:r>
        <w:rPr/>
        <w:commentReference w:id="38"/>
      </w:r>
    </w:p>
    <w:p>
      <w:pPr>
        <w:pStyle w:val="Normal"/>
        <w:spacing w:lineRule="auto" w:line="360"/>
        <w:rPr/>
      </w:pPr>
      <w:commentRangeStart w:id="39"/>
      <w:r>
        <w:rPr/>
        <w:t>The logistic regression analysis provides a more accurate understanding of the relationship between resuscitation procedures and the presence of OFI, as it adjusts for potential confounders.</w:t>
      </w:r>
      <w:ins w:id="231" w:author="Martin Gerdin Wärnberg" w:date="2023-05-02T19:40:05Z">
        <w:commentRangeEnd w:id="39"/>
        <w:r>
          <w:commentReference w:id="39"/>
        </w:r>
        <w:r>
          <w:rPr/>
        </w:r>
      </w:ins>
    </w:p>
    <w:p>
      <w:pPr>
        <w:pStyle w:val="Normal"/>
        <w:spacing w:lineRule="auto" w:line="360"/>
        <w:rPr/>
      </w:pPr>
      <w:r>
        <w:rPr/>
      </w:r>
    </w:p>
    <w:p>
      <w:pPr>
        <w:pStyle w:val="Normal"/>
        <w:rPr>
          <w:b/>
          <w:b/>
          <w:bCs/>
          <w:del w:id="234" w:author="Victoria Bel" w:date="2023-04-22T19:38:00Z"/>
        </w:rPr>
      </w:pPr>
      <w:ins w:id="232" w:author="Victoria Bel" w:date="2023-04-24T22:28:00Z">
        <w:r>
          <w:rPr>
            <w:b/>
            <w:bCs/>
          </w:rPr>
          <w:t xml:space="preserve">Table 2. </w:t>
        </w:r>
      </w:ins>
      <w:del w:id="233" w:author="Victoria Bel" w:date="2023-04-22T19:38:00Z">
        <w:r>
          <w:rPr>
            <w:b/>
            <w:bCs/>
          </w:rPr>
          <w:delText xml:space="preserve">Among the resuscitation procedure, revascularization, radiological intervention, craniotomy, external fracture fixation, intracranial pressure measurement as sole intervention, laparotomy-hemostasis, and major fracture surgery had significant associations with OFI. </w:delText>
        </w:r>
      </w:del>
    </w:p>
    <w:p>
      <w:pPr>
        <w:pStyle w:val="Normal"/>
        <w:rPr>
          <w:b/>
          <w:b/>
          <w:bCs/>
        </w:rPr>
      </w:pPr>
      <w:r>
        <w:rPr>
          <w:b/>
          <w:bCs/>
        </w:rPr>
        <w:t xml:space="preserve">The association of OFI adjusted for potential confounders. </w:t>
      </w:r>
      <w:del w:id="235" w:author="Victoria Bel" w:date="2023-04-22T19:38:00Z">
        <w:r>
          <w:rPr>
            <w:b/>
            <w:bCs/>
          </w:rPr>
          <w:delText xml:space="preserve">Among the resuscitation procedure, revascularization, radiological intervention, craniotomy, external fracture fixation, intracranial pressure measurement as sole intervention, laparotomy-hemostasis, and major fracture surgery had significant associations with OFI. </w:delText>
        </w:r>
      </w:del>
    </w:p>
    <w:p>
      <w:pPr>
        <w:pStyle w:val="Normal"/>
        <w:rPr/>
      </w:pPr>
      <w:ins w:id="236" w:author="Martin Gerdin Wärnberg" w:date="2023-05-02T19:27:02Z">
        <w:r>
          <w:rPr/>
          <w:t xml:space="preserve">Table 2. </w:t>
        </w:r>
      </w:ins>
      <w:ins w:id="237" w:author="Victoria Bel" w:date="2023-04-24T22:30:00Z">
        <w:r>
          <w:rPr/>
          <w:t>Logistic</w:t>
        </w:r>
      </w:ins>
      <w:ins w:id="238" w:author="Victoria Bel" w:date="2023-04-24T22:29:00Z">
        <w:r>
          <w:rPr/>
          <w:t xml:space="preserve"> regression analysis comparing the </w:t>
        </w:r>
      </w:ins>
      <w:ins w:id="239" w:author="Victoria Bel" w:date="2023-04-24T22:30:00Z">
        <w:r>
          <w:rPr/>
          <w:t>presence</w:t>
        </w:r>
      </w:ins>
      <w:ins w:id="240" w:author="Victoria Bel" w:date="2023-04-24T22:29:00Z">
        <w:r>
          <w:rPr/>
          <w:t xml:space="preserve"> of OFI in relation to clinical data </w:t>
        </w:r>
      </w:ins>
      <w:ins w:id="241" w:author="Victoria Bel" w:date="2023-04-24T22:30:00Z">
        <w:r>
          <w:rPr/>
          <w:t>and intervention</w:t>
        </w:r>
      </w:ins>
      <w:ins w:id="242" w:author="Victoria Bel" w:date="2023-04-24T22:29:00Z">
        <w:r>
          <w:rPr/>
          <w:t xml:space="preserve"> </w:t>
        </w:r>
      </w:ins>
      <w:ins w:id="243" w:author="Victoria Bel" w:date="2023-04-24T22:30:00Z">
        <w:r>
          <w:rPr/>
          <w:t>procedures</w:t>
        </w:r>
      </w:ins>
      <w:ins w:id="244" w:author="Victoria Bel" w:date="2023-04-24T22:29:00Z">
        <w:r>
          <w:rPr/>
          <w:t xml:space="preserve"> during </w:t>
        </w:r>
      </w:ins>
      <w:ins w:id="245" w:author="Victoria Bel" w:date="2023-04-24T22:30:00Z">
        <w:r>
          <w:rPr/>
          <w:t xml:space="preserve">the </w:t>
        </w:r>
      </w:ins>
      <w:ins w:id="246" w:author="Victoria Bel" w:date="2023-04-24T22:29:00Z">
        <w:r>
          <w:rPr/>
          <w:t xml:space="preserve">initial </w:t>
        </w:r>
      </w:ins>
      <w:ins w:id="247" w:author="Victoria Bel" w:date="2023-04-24T22:30:00Z">
        <w:r>
          <w:rPr/>
          <w:t xml:space="preserve">in-hospital </w:t>
        </w:r>
      </w:ins>
      <w:ins w:id="248" w:author="Victoria Bel" w:date="2023-04-24T22:29:00Z">
        <w:r>
          <w:rPr/>
          <w:t>assessment.</w:t>
        </w:r>
      </w:ins>
    </w:p>
    <w:p>
      <w:pPr>
        <w:sectPr>
          <w:type w:val="nextPage"/>
          <w:pgSz w:w="12240" w:h="15840"/>
          <w:pgMar w:left="1418" w:right="1418" w:header="0" w:top="1418" w:footer="0" w:bottom="1418" w:gutter="0"/>
          <w:pgNumType w:fmt="decimal"/>
          <w:formProt w:val="false"/>
          <w:textDirection w:val="lrTb"/>
          <w:docGrid w:type="default" w:linePitch="100" w:charSpace="0"/>
        </w:sectPr>
        <w:pStyle w:val="Normal"/>
        <w:rPr/>
      </w:pPr>
      <w:r>
        <w:rPr/>
      </w:r>
    </w:p>
    <w:tbl>
      <w:tblPr>
        <w:tblStyle w:val="Table"/>
        <w:tblW w:w="5000" w:type="pct"/>
        <w:jc w:val="left"/>
        <w:tblInd w:w="0" w:type="dxa"/>
        <w:tblLayout w:type="fixed"/>
        <w:tblCellMar>
          <w:top w:w="0" w:type="dxa"/>
          <w:left w:w="108" w:type="dxa"/>
          <w:bottom w:w="0" w:type="dxa"/>
          <w:right w:w="108" w:type="dxa"/>
        </w:tblCellMar>
        <w:tblLook w:firstRow="1"/>
      </w:tblPr>
      <w:tblGrid>
        <w:gridCol w:w="2344"/>
        <w:gridCol w:w="2353"/>
        <w:gridCol w:w="2353"/>
        <w:gridCol w:w="2354"/>
      </w:tblGrid>
      <w:tr>
        <w:trPr>
          <w:cnfStyle w:firstRow="1"/>
        </w:trPr>
        <w:tc>
          <w:tcPr>
            <w:tcW w:w="2344" w:type="dxa"/>
            <w:tcBorders>
              <w:bottom w:val="single" w:sz="6" w:space="0" w:color="000000"/>
            </w:tcBorders>
            <w:vAlign w:val="bottom"/>
          </w:tcPr>
          <w:p>
            <w:pPr>
              <w:pStyle w:val="Compact"/>
              <w:widowControl/>
              <w:spacing w:before="36" w:after="36"/>
              <w:jc w:val="left"/>
              <w:rPr>
                <w:rFonts w:ascii="Calibri" w:hAnsi="Calibri" w:eastAsia="Cambria" w:cs=""/>
                <w:kern w:val="0"/>
                <w:sz w:val="20"/>
                <w:szCs w:val="20"/>
                <w:lang w:val="en-US" w:eastAsia="en-US" w:bidi="ar-SA"/>
              </w:rPr>
            </w:pPr>
            <w:ins w:id="250" w:author="Martin Gerdin Wärnberg" w:date="2023-05-02T19:27:09Z">
              <w:r>
                <w:rPr>
                  <w:rFonts w:eastAsia="Cambria" w:cs="" w:ascii="Calibri" w:hAnsi="Calibri"/>
                  <w:b/>
                  <w:kern w:val="0"/>
                  <w:sz w:val="20"/>
                  <w:szCs w:val="20"/>
                  <w:lang w:val="en-US" w:eastAsia="en-US" w:bidi="ar-SA"/>
                </w:rPr>
                <w:t>Characteristic</w:t>
              </w:r>
            </w:ins>
          </w:p>
        </w:tc>
        <w:tc>
          <w:tcPr>
            <w:tcW w:w="2353" w:type="dxa"/>
            <w:tcBorders>
              <w:bottom w:val="single" w:sz="6" w:space="0" w:color="000000"/>
            </w:tcBorders>
            <w:vAlign w:val="bottom"/>
          </w:tcPr>
          <w:p>
            <w:pPr>
              <w:pStyle w:val="Compact"/>
              <w:widowControl/>
              <w:spacing w:before="36" w:after="36"/>
              <w:jc w:val="center"/>
              <w:rPr>
                <w:rFonts w:ascii="Calibri" w:hAnsi="Calibri" w:eastAsia="Cambria" w:cs=""/>
                <w:kern w:val="0"/>
                <w:sz w:val="20"/>
                <w:szCs w:val="20"/>
                <w:lang w:val="en-US" w:eastAsia="en-US" w:bidi="ar-SA"/>
              </w:rPr>
            </w:pPr>
            <w:ins w:id="251" w:author="Martin Gerdin Wärnberg" w:date="2023-05-02T19:27:09Z">
              <w:r>
                <w:rPr>
                  <w:rFonts w:eastAsia="Cambria" w:cs="" w:ascii="Calibri" w:hAnsi="Calibri"/>
                  <w:b/>
                  <w:kern w:val="0"/>
                  <w:sz w:val="20"/>
                  <w:szCs w:val="20"/>
                  <w:lang w:val="en-US" w:eastAsia="en-US" w:bidi="ar-SA"/>
                </w:rPr>
                <w:t>OR</w:t>
              </w:r>
            </w:ins>
          </w:p>
        </w:tc>
        <w:tc>
          <w:tcPr>
            <w:tcW w:w="2353" w:type="dxa"/>
            <w:tcBorders>
              <w:bottom w:val="single" w:sz="6" w:space="0" w:color="000000"/>
            </w:tcBorders>
            <w:vAlign w:val="bottom"/>
          </w:tcPr>
          <w:p>
            <w:pPr>
              <w:pStyle w:val="Compact"/>
              <w:widowControl/>
              <w:spacing w:before="36" w:after="36"/>
              <w:jc w:val="center"/>
              <w:rPr>
                <w:rFonts w:ascii="Calibri" w:hAnsi="Calibri" w:eastAsia="Cambria" w:cs=""/>
                <w:kern w:val="0"/>
                <w:sz w:val="20"/>
                <w:szCs w:val="20"/>
                <w:lang w:val="en-US" w:eastAsia="en-US" w:bidi="ar-SA"/>
              </w:rPr>
            </w:pPr>
            <w:ins w:id="252" w:author="Martin Gerdin Wärnberg" w:date="2023-05-02T19:27:09Z">
              <w:r>
                <w:rPr>
                  <w:rFonts w:eastAsia="Cambria" w:cs="" w:ascii="Calibri" w:hAnsi="Calibri"/>
                  <w:b/>
                  <w:kern w:val="0"/>
                  <w:sz w:val="20"/>
                  <w:szCs w:val="20"/>
                  <w:lang w:val="en-US" w:eastAsia="en-US" w:bidi="ar-SA"/>
                </w:rPr>
                <w:t>95% CI</w:t>
              </w:r>
            </w:ins>
          </w:p>
        </w:tc>
        <w:tc>
          <w:tcPr>
            <w:tcW w:w="2354" w:type="dxa"/>
            <w:tcBorders>
              <w:bottom w:val="single" w:sz="6" w:space="0" w:color="000000"/>
            </w:tcBorders>
            <w:vAlign w:val="bottom"/>
          </w:tcPr>
          <w:p>
            <w:pPr>
              <w:pStyle w:val="Compact"/>
              <w:widowControl/>
              <w:spacing w:before="36" w:after="36"/>
              <w:jc w:val="center"/>
              <w:rPr>
                <w:rFonts w:ascii="Calibri" w:hAnsi="Calibri" w:eastAsia="Cambria" w:cs=""/>
                <w:kern w:val="0"/>
                <w:sz w:val="20"/>
                <w:szCs w:val="20"/>
                <w:lang w:val="en-US" w:eastAsia="en-US" w:bidi="ar-SA"/>
              </w:rPr>
            </w:pPr>
            <w:ins w:id="253" w:author="Martin Gerdin Wärnberg" w:date="2023-05-02T19:27:09Z">
              <w:r>
                <w:rPr>
                  <w:rFonts w:eastAsia="Cambria" w:cs="" w:ascii="Calibri" w:hAnsi="Calibri"/>
                  <w:b/>
                  <w:kern w:val="0"/>
                  <w:sz w:val="20"/>
                  <w:szCs w:val="20"/>
                  <w:lang w:val="en-US" w:eastAsia="en-US" w:bidi="ar-SA"/>
                </w:rPr>
                <w:t>p-value</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54" w:author="Martin Gerdin Wärnberg" w:date="2023-05-02T19:27:09Z">
              <w:r>
                <w:rPr>
                  <w:rFonts w:eastAsia="Cambria" w:cs="" w:ascii="Calibri" w:hAnsi="Calibri"/>
                  <w:b/>
                  <w:bCs/>
                  <w:kern w:val="0"/>
                  <w:sz w:val="20"/>
                  <w:szCs w:val="20"/>
                  <w:lang w:val="en-US" w:eastAsia="en-US" w:bidi="ar-SA"/>
                </w:rPr>
                <w:t>Gender</w:t>
              </w:r>
            </w:ins>
          </w:p>
        </w:tc>
        <w:tc>
          <w:tcPr>
            <w:tcW w:w="2353"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c>
          <w:tcPr>
            <w:tcW w:w="2353"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c>
          <w:tcPr>
            <w:tcW w:w="2354"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255" w:author="Martin Gerdin Wärnberg" w:date="2023-05-02T19:27:09Z">
              <w:r>
                <w:rPr>
                  <w:rFonts w:eastAsia="Cambria" w:cs="" w:ascii="Calibri" w:hAnsi="Calibri"/>
                  <w:kern w:val="0"/>
                  <w:sz w:val="20"/>
                  <w:szCs w:val="20"/>
                  <w:lang w:val="en-US" w:eastAsia="en-US" w:bidi="ar-SA"/>
                </w:rPr>
                <w:t>Female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56" w:author="Martin Gerdin Wärnberg" w:date="2023-05-02T19:27:09Z">
              <w:r>
                <w:rPr>
                  <w:rFonts w:eastAsia="Cambria" w:cs="" w:ascii="Calibri" w:hAnsi="Calibri"/>
                  <w:kern w:val="0"/>
                  <w:sz w:val="20"/>
                  <w:szCs w:val="20"/>
                  <w:lang w:val="en-US" w:eastAsia="en-US" w:bidi="ar-SA"/>
                </w:rPr>
                <w:t>—</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57" w:author="Martin Gerdin Wärnberg" w:date="2023-05-02T19:27:09Z">
              <w:r>
                <w:rPr>
                  <w:rFonts w:eastAsia="Cambria" w:cs="" w:ascii="Calibri" w:hAnsi="Calibri"/>
                  <w:kern w:val="0"/>
                  <w:sz w:val="20"/>
                  <w:szCs w:val="20"/>
                  <w:lang w:val="en-US" w:eastAsia="en-US" w:bidi="ar-SA"/>
                </w:rPr>
                <w:t>—</w:t>
              </w:r>
            </w:ins>
          </w:p>
        </w:tc>
        <w:tc>
          <w:tcPr>
            <w:tcW w:w="2354"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258" w:author="Martin Gerdin Wärnberg" w:date="2023-05-02T19:27:09Z">
              <w:r>
                <w:rPr>
                  <w:rFonts w:eastAsia="Cambria" w:cs="" w:ascii="Calibri" w:hAnsi="Calibri"/>
                  <w:kern w:val="0"/>
                  <w:sz w:val="20"/>
                  <w:szCs w:val="20"/>
                  <w:lang w:val="en-US" w:eastAsia="en-US" w:bidi="ar-SA"/>
                </w:rPr>
                <w:t>Male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59" w:author="Martin Gerdin Wärnberg" w:date="2023-05-02T19:27:09Z">
              <w:r>
                <w:rPr>
                  <w:rFonts w:eastAsia="Cambria" w:cs="" w:ascii="Calibri" w:hAnsi="Calibri"/>
                  <w:kern w:val="0"/>
                  <w:sz w:val="20"/>
                  <w:szCs w:val="20"/>
                  <w:lang w:val="en-US" w:eastAsia="en-US" w:bidi="ar-SA"/>
                </w:rPr>
                <w:t>1.08</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60" w:author="Martin Gerdin Wärnberg" w:date="2023-05-02T19:27:09Z">
              <w:r>
                <w:rPr>
                  <w:rFonts w:eastAsia="Cambria" w:cs="" w:ascii="Calibri" w:hAnsi="Calibri"/>
                  <w:kern w:val="0"/>
                  <w:sz w:val="20"/>
                  <w:szCs w:val="20"/>
                  <w:lang w:val="en-US" w:eastAsia="en-US" w:bidi="ar-SA"/>
                </w:rPr>
                <w:t>0.83, 1.42</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61" w:author="Martin Gerdin Wärnberg" w:date="2023-05-02T19:27:09Z">
              <w:r>
                <w:rPr>
                  <w:rFonts w:eastAsia="Cambria" w:cs="" w:ascii="Calibri" w:hAnsi="Calibri"/>
                  <w:kern w:val="0"/>
                  <w:sz w:val="20"/>
                  <w:szCs w:val="20"/>
                  <w:lang w:val="en-US" w:eastAsia="en-US" w:bidi="ar-SA"/>
                </w:rPr>
                <w:t>0.6</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62" w:author="Martin Gerdin Wärnberg" w:date="2023-05-02T19:27:09Z">
              <w:r>
                <w:rPr>
                  <w:rFonts w:eastAsia="Cambria" w:cs="" w:ascii="Calibri" w:hAnsi="Calibri"/>
                  <w:b/>
                  <w:bCs/>
                  <w:kern w:val="0"/>
                  <w:sz w:val="20"/>
                  <w:szCs w:val="20"/>
                  <w:lang w:val="en-US" w:eastAsia="en-US" w:bidi="ar-SA"/>
                </w:rPr>
                <w:t>Mortality (within 30 days)</w:t>
              </w:r>
            </w:ins>
          </w:p>
        </w:tc>
        <w:tc>
          <w:tcPr>
            <w:tcW w:w="2353"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c>
          <w:tcPr>
            <w:tcW w:w="2353"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c>
          <w:tcPr>
            <w:tcW w:w="2354"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263" w:author="Martin Gerdin Wärnberg" w:date="2023-05-02T19:27:09Z">
              <w:r>
                <w:rPr>
                  <w:rFonts w:eastAsia="Cambria" w:cs="" w:ascii="Calibri" w:hAnsi="Calibri"/>
                  <w:kern w:val="0"/>
                  <w:sz w:val="20"/>
                  <w:szCs w:val="20"/>
                  <w:lang w:val="en-US" w:eastAsia="en-US" w:bidi="ar-SA"/>
                </w:rPr>
                <w:t>Dead</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64" w:author="Martin Gerdin Wärnberg" w:date="2023-05-02T19:27:09Z">
              <w:r>
                <w:rPr>
                  <w:rFonts w:eastAsia="Cambria" w:cs="" w:ascii="Calibri" w:hAnsi="Calibri"/>
                  <w:kern w:val="0"/>
                  <w:sz w:val="20"/>
                  <w:szCs w:val="20"/>
                  <w:lang w:val="en-US" w:eastAsia="en-US" w:bidi="ar-SA"/>
                </w:rPr>
                <w:t>—</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65" w:author="Martin Gerdin Wärnberg" w:date="2023-05-02T19:27:09Z">
              <w:r>
                <w:rPr>
                  <w:rFonts w:eastAsia="Cambria" w:cs="" w:ascii="Calibri" w:hAnsi="Calibri"/>
                  <w:kern w:val="0"/>
                  <w:sz w:val="20"/>
                  <w:szCs w:val="20"/>
                  <w:lang w:val="en-US" w:eastAsia="en-US" w:bidi="ar-SA"/>
                </w:rPr>
                <w:t>—</w:t>
              </w:r>
            </w:ins>
          </w:p>
        </w:tc>
        <w:tc>
          <w:tcPr>
            <w:tcW w:w="2354"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266" w:author="Martin Gerdin Wärnberg" w:date="2023-05-02T19:27:09Z">
              <w:r>
                <w:rPr>
                  <w:rFonts w:eastAsia="Cambria" w:cs="" w:ascii="Calibri" w:hAnsi="Calibri"/>
                  <w:kern w:val="0"/>
                  <w:sz w:val="20"/>
                  <w:szCs w:val="20"/>
                  <w:lang w:val="en-US" w:eastAsia="en-US" w:bidi="ar-SA"/>
                </w:rPr>
                <w:t>Alive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67" w:author="Martin Gerdin Wärnberg" w:date="2023-05-02T19:27:09Z">
              <w:r>
                <w:rPr>
                  <w:rFonts w:eastAsia="Cambria" w:cs="" w:ascii="Calibri" w:hAnsi="Calibri"/>
                  <w:kern w:val="0"/>
                  <w:sz w:val="20"/>
                  <w:szCs w:val="20"/>
                  <w:lang w:val="en-US" w:eastAsia="en-US" w:bidi="ar-SA"/>
                </w:rPr>
                <w:t>3.25</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68" w:author="Martin Gerdin Wärnberg" w:date="2023-05-02T19:27:09Z">
              <w:r>
                <w:rPr>
                  <w:rFonts w:eastAsia="Cambria" w:cs="" w:ascii="Calibri" w:hAnsi="Calibri"/>
                  <w:kern w:val="0"/>
                  <w:sz w:val="20"/>
                  <w:szCs w:val="20"/>
                  <w:lang w:val="en-US" w:eastAsia="en-US" w:bidi="ar-SA"/>
                </w:rPr>
                <w:t>1.64, 7.02</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69" w:author="Martin Gerdin Wärnberg" w:date="2023-05-02T19:27:09Z">
              <w:r>
                <w:rPr>
                  <w:rFonts w:eastAsia="Cambria" w:cs="" w:ascii="Calibri" w:hAnsi="Calibri"/>
                  <w:kern w:val="0"/>
                  <w:sz w:val="20"/>
                  <w:szCs w:val="20"/>
                  <w:lang w:val="en-US" w:eastAsia="en-US" w:bidi="ar-SA"/>
                </w:rPr>
                <w:t>0.001</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70" w:author="Martin Gerdin Wärnberg" w:date="2023-05-02T19:27:09Z">
              <w:r>
                <w:rPr>
                  <w:rFonts w:eastAsia="Cambria" w:cs="" w:ascii="Calibri" w:hAnsi="Calibri"/>
                  <w:b/>
                  <w:bCs/>
                  <w:kern w:val="0"/>
                  <w:sz w:val="20"/>
                  <w:szCs w:val="20"/>
                  <w:lang w:val="en-US" w:eastAsia="en-US" w:bidi="ar-SA"/>
                </w:rPr>
                <w:t>Age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71" w:author="Martin Gerdin Wärnberg" w:date="2023-05-02T19:27:09Z">
              <w:r>
                <w:rPr>
                  <w:rFonts w:eastAsia="Cambria" w:cs="" w:ascii="Calibri" w:hAnsi="Calibri"/>
                  <w:kern w:val="0"/>
                  <w:sz w:val="20"/>
                  <w:szCs w:val="20"/>
                  <w:lang w:val="en-US" w:eastAsia="en-US" w:bidi="ar-SA"/>
                </w:rPr>
                <w:t>1.01</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72" w:author="Martin Gerdin Wärnberg" w:date="2023-05-02T19:27:09Z">
              <w:r>
                <w:rPr>
                  <w:rFonts w:eastAsia="Cambria" w:cs="" w:ascii="Calibri" w:hAnsi="Calibri"/>
                  <w:kern w:val="0"/>
                  <w:sz w:val="20"/>
                  <w:szCs w:val="20"/>
                  <w:lang w:val="en-US" w:eastAsia="en-US" w:bidi="ar-SA"/>
                </w:rPr>
                <w:t>1.00, 1.01</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73" w:author="Martin Gerdin Wärnberg" w:date="2023-05-02T19:27:09Z">
              <w:r>
                <w:rPr>
                  <w:rFonts w:eastAsia="Cambria" w:cs="" w:ascii="Calibri" w:hAnsi="Calibri"/>
                  <w:kern w:val="0"/>
                  <w:sz w:val="20"/>
                  <w:szCs w:val="20"/>
                  <w:lang w:val="en-US" w:eastAsia="en-US" w:bidi="ar-SA"/>
                </w:rPr>
                <w:t>0.027</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74" w:author="Martin Gerdin Wärnberg" w:date="2023-05-02T19:27:09Z">
              <w:r>
                <w:rPr>
                  <w:rFonts w:eastAsia="Cambria" w:cs="" w:ascii="Calibri" w:hAnsi="Calibri"/>
                  <w:b/>
                  <w:bCs/>
                  <w:kern w:val="0"/>
                  <w:sz w:val="20"/>
                  <w:szCs w:val="20"/>
                  <w:lang w:val="en-US" w:eastAsia="en-US" w:bidi="ar-SA"/>
                </w:rPr>
                <w:t>Systolic Blood Pressure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75" w:author="Martin Gerdin Wärnberg" w:date="2023-05-02T19:27:09Z">
              <w:r>
                <w:rPr>
                  <w:rFonts w:eastAsia="Cambria" w:cs="" w:ascii="Calibri" w:hAnsi="Calibri"/>
                  <w:kern w:val="0"/>
                  <w:sz w:val="20"/>
                  <w:szCs w:val="20"/>
                  <w:lang w:val="en-US" w:eastAsia="en-US" w:bidi="ar-SA"/>
                </w:rPr>
                <w:t>1.00</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76" w:author="Martin Gerdin Wärnberg" w:date="2023-05-02T19:27:09Z">
              <w:r>
                <w:rPr>
                  <w:rFonts w:eastAsia="Cambria" w:cs="" w:ascii="Calibri" w:hAnsi="Calibri"/>
                  <w:kern w:val="0"/>
                  <w:sz w:val="20"/>
                  <w:szCs w:val="20"/>
                  <w:lang w:val="en-US" w:eastAsia="en-US" w:bidi="ar-SA"/>
                </w:rPr>
                <w:t>1.00, 1.01</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77" w:author="Martin Gerdin Wärnberg" w:date="2023-05-02T19:27:09Z">
              <w:r>
                <w:rPr>
                  <w:rFonts w:eastAsia="Cambria" w:cs="" w:ascii="Calibri" w:hAnsi="Calibri"/>
                  <w:kern w:val="0"/>
                  <w:sz w:val="20"/>
                  <w:szCs w:val="20"/>
                  <w:lang w:val="en-US" w:eastAsia="en-US" w:bidi="ar-SA"/>
                </w:rPr>
                <w:t>0.2</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78" w:author="Martin Gerdin Wärnberg" w:date="2023-05-02T19:27:09Z">
              <w:r>
                <w:rPr>
                  <w:rFonts w:eastAsia="Cambria" w:cs="" w:ascii="Calibri" w:hAnsi="Calibri"/>
                  <w:b/>
                  <w:bCs/>
                  <w:kern w:val="0"/>
                  <w:sz w:val="20"/>
                  <w:szCs w:val="20"/>
                  <w:lang w:val="en-US" w:eastAsia="en-US" w:bidi="ar-SA"/>
                </w:rPr>
                <w:t>Respiratory rate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79" w:author="Martin Gerdin Wärnberg" w:date="2023-05-02T19:27:09Z">
              <w:r>
                <w:rPr>
                  <w:rFonts w:eastAsia="Cambria" w:cs="" w:ascii="Calibri" w:hAnsi="Calibri"/>
                  <w:kern w:val="0"/>
                  <w:sz w:val="20"/>
                  <w:szCs w:val="20"/>
                  <w:lang w:val="en-US" w:eastAsia="en-US" w:bidi="ar-SA"/>
                </w:rPr>
                <w:t>1.00</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80" w:author="Martin Gerdin Wärnberg" w:date="2023-05-02T19:27:09Z">
              <w:r>
                <w:rPr>
                  <w:rFonts w:eastAsia="Cambria" w:cs="" w:ascii="Calibri" w:hAnsi="Calibri"/>
                  <w:kern w:val="0"/>
                  <w:sz w:val="20"/>
                  <w:szCs w:val="20"/>
                  <w:lang w:val="en-US" w:eastAsia="en-US" w:bidi="ar-SA"/>
                </w:rPr>
                <w:t>0.97, 1.02</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81" w:author="Martin Gerdin Wärnberg" w:date="2023-05-02T19:27:09Z">
              <w:r>
                <w:rPr>
                  <w:rFonts w:eastAsia="Cambria" w:cs="" w:ascii="Calibri" w:hAnsi="Calibri"/>
                  <w:kern w:val="0"/>
                  <w:sz w:val="20"/>
                  <w:szCs w:val="20"/>
                  <w:lang w:val="en-US" w:eastAsia="en-US" w:bidi="ar-SA"/>
                </w:rPr>
                <w:t>0.8</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82" w:author="Martin Gerdin Wärnberg" w:date="2023-05-02T19:27:09Z">
              <w:r>
                <w:rPr>
                  <w:rFonts w:eastAsia="Cambria" w:cs="" w:ascii="Calibri" w:hAnsi="Calibri"/>
                  <w:b/>
                  <w:bCs/>
                  <w:kern w:val="0"/>
                  <w:sz w:val="20"/>
                  <w:szCs w:val="20"/>
                  <w:lang w:val="en-US" w:eastAsia="en-US" w:bidi="ar-SA"/>
                </w:rPr>
                <w:t>GCS</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83" w:author="Martin Gerdin Wärnberg" w:date="2023-05-02T19:27:09Z">
              <w:r>
                <w:rPr>
                  <w:rFonts w:eastAsia="Cambria" w:cs="" w:ascii="Calibri" w:hAnsi="Calibri"/>
                  <w:kern w:val="0"/>
                  <w:sz w:val="20"/>
                  <w:szCs w:val="20"/>
                  <w:lang w:val="en-US" w:eastAsia="en-US" w:bidi="ar-SA"/>
                </w:rPr>
                <w:t>1.06</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84" w:author="Martin Gerdin Wärnberg" w:date="2023-05-02T19:27:09Z">
              <w:r>
                <w:rPr>
                  <w:rFonts w:eastAsia="Cambria" w:cs="" w:ascii="Calibri" w:hAnsi="Calibri"/>
                  <w:kern w:val="0"/>
                  <w:sz w:val="20"/>
                  <w:szCs w:val="20"/>
                  <w:lang w:val="en-US" w:eastAsia="en-US" w:bidi="ar-SA"/>
                </w:rPr>
                <w:t>1.00, 1.14</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85" w:author="Martin Gerdin Wärnberg" w:date="2023-05-02T19:27:09Z">
              <w:r>
                <w:rPr>
                  <w:rFonts w:eastAsia="Cambria" w:cs="" w:ascii="Calibri" w:hAnsi="Calibri"/>
                  <w:kern w:val="0"/>
                  <w:sz w:val="20"/>
                  <w:szCs w:val="20"/>
                  <w:lang w:val="en-US" w:eastAsia="en-US" w:bidi="ar-SA"/>
                </w:rPr>
                <w:t>0.059</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86" w:author="Martin Gerdin Wärnberg" w:date="2023-05-02T19:27:09Z">
              <w:r>
                <w:rPr>
                  <w:rFonts w:eastAsia="Cambria" w:cs="" w:ascii="Calibri" w:hAnsi="Calibri"/>
                  <w:b/>
                  <w:bCs/>
                  <w:kern w:val="0"/>
                  <w:sz w:val="20"/>
                  <w:szCs w:val="20"/>
                  <w:lang w:val="en-US" w:eastAsia="en-US" w:bidi="ar-SA"/>
                </w:rPr>
                <w:t>Injury severity score (ISS)</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87" w:author="Martin Gerdin Wärnberg" w:date="2023-05-02T19:27:09Z">
              <w:r>
                <w:rPr>
                  <w:rFonts w:eastAsia="Cambria" w:cs="" w:ascii="Calibri" w:hAnsi="Calibri"/>
                  <w:kern w:val="0"/>
                  <w:sz w:val="20"/>
                  <w:szCs w:val="20"/>
                  <w:lang w:val="en-US" w:eastAsia="en-US" w:bidi="ar-SA"/>
                </w:rPr>
                <w:t>1.07</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88" w:author="Martin Gerdin Wärnberg" w:date="2023-05-02T19:27:09Z">
              <w:r>
                <w:rPr>
                  <w:rFonts w:eastAsia="Cambria" w:cs="" w:ascii="Calibri" w:hAnsi="Calibri"/>
                  <w:kern w:val="0"/>
                  <w:sz w:val="20"/>
                  <w:szCs w:val="20"/>
                  <w:lang w:val="en-US" w:eastAsia="en-US" w:bidi="ar-SA"/>
                </w:rPr>
                <w:t>1.05, 1.08</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89" w:author="Martin Gerdin Wärnberg" w:date="2023-05-02T19:27:09Z">
              <w:r>
                <w:rPr>
                  <w:rFonts w:eastAsia="Cambria" w:cs="" w:ascii="Calibri" w:hAnsi="Calibri"/>
                  <w:kern w:val="0"/>
                  <w:sz w:val="20"/>
                  <w:szCs w:val="20"/>
                  <w:lang w:val="en-US" w:eastAsia="en-US" w:bidi="ar-SA"/>
                </w:rPr>
                <w:t>&lt;0.001</w:t>
              </w:r>
            </w:ins>
          </w:p>
        </w:tc>
      </w:tr>
      <w:tr>
        <w:trPr/>
        <w:tc>
          <w:tcPr>
            <w:tcW w:w="2344" w:type="dxa"/>
            <w:tcBorders/>
          </w:tcPr>
          <w:p>
            <w:pPr>
              <w:pStyle w:val="Compact"/>
              <w:widowControl/>
              <w:spacing w:before="36" w:after="36"/>
              <w:jc w:val="left"/>
              <w:rPr>
                <w:rFonts w:ascii="Calibri" w:hAnsi="Calibri" w:eastAsia="Cambria" w:cs=""/>
                <w:b/>
                <w:b/>
                <w:bCs/>
                <w:kern w:val="0"/>
                <w:sz w:val="20"/>
                <w:szCs w:val="20"/>
                <w:lang w:val="en-US" w:eastAsia="en-US" w:bidi="ar-SA"/>
              </w:rPr>
            </w:pPr>
            <w:ins w:id="290" w:author="Martin Gerdin Wärnberg" w:date="2023-05-02T19:27:09Z">
              <w:r>
                <w:rPr>
                  <w:rFonts w:eastAsia="Cambria" w:cs="" w:ascii="Calibri" w:hAnsi="Calibri"/>
                  <w:b/>
                  <w:bCs/>
                  <w:kern w:val="0"/>
                  <w:sz w:val="20"/>
                  <w:szCs w:val="20"/>
                  <w:lang w:val="en-US" w:eastAsia="en-US" w:bidi="ar-SA"/>
                </w:rPr>
                <w:t>Emergency</w:t>
              </w:r>
            </w:ins>
            <w:ins w:id="291" w:author="Martin Gerdin Wärnberg" w:date="2023-05-02T19:27:09Z">
              <w:r>
                <w:rPr>
                  <w:rFonts w:eastAsia="Cambria" w:cs="" w:ascii="Calibri" w:hAnsi="Calibri"/>
                  <w:b/>
                  <w:bCs/>
                  <w:kern w:val="0"/>
                  <w:sz w:val="20"/>
                  <w:szCs w:val="20"/>
                  <w:lang w:val="en-US" w:eastAsia="en-US" w:bidi="ar-SA"/>
                </w:rPr>
                <w:t xml:space="preserve"> procedure</w:t>
              </w:r>
            </w:ins>
          </w:p>
        </w:tc>
        <w:tc>
          <w:tcPr>
            <w:tcW w:w="2353"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c>
          <w:tcPr>
            <w:tcW w:w="2353"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c>
          <w:tcPr>
            <w:tcW w:w="2354"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292" w:author="Martin Gerdin Wärnberg" w:date="2023-05-02T19:27:09Z">
              <w:r>
                <w:rPr>
                  <w:rFonts w:eastAsia="Cambria" w:cs="" w:ascii="Calibri" w:hAnsi="Calibri"/>
                  <w:kern w:val="0"/>
                  <w:sz w:val="20"/>
                  <w:szCs w:val="20"/>
                  <w:lang w:val="en-US" w:eastAsia="en-US" w:bidi="ar-SA"/>
                </w:rPr>
                <w:t>None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93" w:author="Martin Gerdin Wärnberg" w:date="2023-05-02T19:27:09Z">
              <w:r>
                <w:rPr>
                  <w:rFonts w:eastAsia="Cambria" w:cs="" w:ascii="Calibri" w:hAnsi="Calibri"/>
                  <w:kern w:val="0"/>
                  <w:sz w:val="20"/>
                  <w:szCs w:val="20"/>
                  <w:lang w:val="en-US" w:eastAsia="en-US" w:bidi="ar-SA"/>
                </w:rPr>
                <w:t>—</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94" w:author="Martin Gerdin Wärnberg" w:date="2023-05-02T19:27:09Z">
              <w:r>
                <w:rPr>
                  <w:rFonts w:eastAsia="Cambria" w:cs="" w:ascii="Calibri" w:hAnsi="Calibri"/>
                  <w:kern w:val="0"/>
                  <w:sz w:val="20"/>
                  <w:szCs w:val="20"/>
                  <w:lang w:val="en-US" w:eastAsia="en-US" w:bidi="ar-SA"/>
                </w:rPr>
                <w:t>—</w:t>
              </w:r>
            </w:ins>
          </w:p>
        </w:tc>
        <w:tc>
          <w:tcPr>
            <w:tcW w:w="2354"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295" w:author="Martin Gerdin Wärnberg" w:date="2023-05-02T19:27:09Z">
              <w:r>
                <w:rPr>
                  <w:rFonts w:eastAsia="Cambria" w:cs="" w:ascii="Calibri" w:hAnsi="Calibri"/>
                  <w:kern w:val="0"/>
                  <w:sz w:val="20"/>
                  <w:szCs w:val="20"/>
                  <w:lang w:val="en-US" w:eastAsia="en-US" w:bidi="ar-SA"/>
                </w:rPr>
                <w:t>Radiological intervention</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96" w:author="Martin Gerdin Wärnberg" w:date="2023-05-02T19:27:09Z">
              <w:r>
                <w:rPr>
                  <w:rFonts w:eastAsia="Cambria" w:cs="" w:ascii="Calibri" w:hAnsi="Calibri"/>
                  <w:kern w:val="0"/>
                  <w:sz w:val="20"/>
                  <w:szCs w:val="20"/>
                  <w:lang w:val="en-US" w:eastAsia="en-US" w:bidi="ar-SA"/>
                </w:rPr>
                <w:t>6.33</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297" w:author="Martin Gerdin Wärnberg" w:date="2023-05-02T19:27:09Z">
              <w:r>
                <w:rPr>
                  <w:rFonts w:eastAsia="Cambria" w:cs="" w:ascii="Calibri" w:hAnsi="Calibri"/>
                  <w:kern w:val="0"/>
                  <w:sz w:val="20"/>
                  <w:szCs w:val="20"/>
                  <w:lang w:val="en-US" w:eastAsia="en-US" w:bidi="ar-SA"/>
                </w:rPr>
                <w:t>3.62, 10.9</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298" w:author="Martin Gerdin Wärnberg" w:date="2023-05-02T19:27:09Z">
              <w:r>
                <w:rPr>
                  <w:rFonts w:eastAsia="Cambria" w:cs="" w:ascii="Calibri" w:hAnsi="Calibri"/>
                  <w:kern w:val="0"/>
                  <w:sz w:val="20"/>
                  <w:szCs w:val="20"/>
                  <w:lang w:val="en-US" w:eastAsia="en-US" w:bidi="ar-SA"/>
                </w:rPr>
                <w:t>&lt;0.001</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299" w:author="Martin Gerdin Wärnberg" w:date="2023-05-02T19:27:09Z">
              <w:r>
                <w:rPr>
                  <w:rFonts w:eastAsia="Cambria" w:cs="" w:ascii="Calibri" w:hAnsi="Calibri"/>
                  <w:kern w:val="0"/>
                  <w:sz w:val="20"/>
                  <w:szCs w:val="20"/>
                  <w:lang w:val="en-US" w:eastAsia="en-US" w:bidi="ar-SA"/>
                </w:rPr>
                <w:t>Thoracic drainage</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00" w:author="Martin Gerdin Wärnberg" w:date="2023-05-02T19:27:09Z">
              <w:r>
                <w:rPr>
                  <w:rFonts w:eastAsia="Cambria" w:cs="" w:ascii="Calibri" w:hAnsi="Calibri"/>
                  <w:kern w:val="0"/>
                  <w:sz w:val="20"/>
                  <w:szCs w:val="20"/>
                  <w:lang w:val="en-US" w:eastAsia="en-US" w:bidi="ar-SA"/>
                </w:rPr>
                <w:t>1.46</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01" w:author="Martin Gerdin Wärnberg" w:date="2023-05-02T19:27:09Z">
              <w:r>
                <w:rPr>
                  <w:rFonts w:eastAsia="Cambria" w:cs="" w:ascii="Calibri" w:hAnsi="Calibri"/>
                  <w:kern w:val="0"/>
                  <w:sz w:val="20"/>
                  <w:szCs w:val="20"/>
                  <w:lang w:val="en-US" w:eastAsia="en-US" w:bidi="ar-SA"/>
                </w:rPr>
                <w:t>0.87, 2.35</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02" w:author="Martin Gerdin Wärnberg" w:date="2023-05-02T19:27:09Z">
              <w:r>
                <w:rPr>
                  <w:rFonts w:eastAsia="Cambria" w:cs="" w:ascii="Calibri" w:hAnsi="Calibri"/>
                  <w:kern w:val="0"/>
                  <w:sz w:val="20"/>
                  <w:szCs w:val="20"/>
                  <w:lang w:val="en-US" w:eastAsia="en-US" w:bidi="ar-SA"/>
                </w:rPr>
                <w:t>0.14</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03" w:author="Martin Gerdin Wärnberg" w:date="2023-05-02T19:27:09Z">
              <w:r>
                <w:rPr>
                  <w:rFonts w:eastAsia="Cambria" w:cs="" w:ascii="Calibri" w:hAnsi="Calibri"/>
                  <w:kern w:val="0"/>
                  <w:sz w:val="20"/>
                  <w:szCs w:val="20"/>
                  <w:lang w:val="en-US" w:eastAsia="en-US" w:bidi="ar-SA"/>
                </w:rPr>
                <w:t>External fracture fixation</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04" w:author="Martin Gerdin Wärnberg" w:date="2023-05-02T19:27:09Z">
              <w:r>
                <w:rPr>
                  <w:rFonts w:eastAsia="Cambria" w:cs="" w:ascii="Calibri" w:hAnsi="Calibri"/>
                  <w:kern w:val="0"/>
                  <w:sz w:val="20"/>
                  <w:szCs w:val="20"/>
                  <w:lang w:val="en-US" w:eastAsia="en-US" w:bidi="ar-SA"/>
                </w:rPr>
                <w:t>2.74</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05" w:author="Martin Gerdin Wärnberg" w:date="2023-05-02T19:27:09Z">
              <w:r>
                <w:rPr>
                  <w:rFonts w:eastAsia="Cambria" w:cs="" w:ascii="Calibri" w:hAnsi="Calibri"/>
                  <w:kern w:val="0"/>
                  <w:sz w:val="20"/>
                  <w:szCs w:val="20"/>
                  <w:lang w:val="en-US" w:eastAsia="en-US" w:bidi="ar-SA"/>
                </w:rPr>
                <w:t>1.53, 4.64</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06" w:author="Martin Gerdin Wärnberg" w:date="2023-05-02T19:27:09Z">
              <w:r>
                <w:rPr>
                  <w:rFonts w:eastAsia="Cambria" w:cs="" w:ascii="Calibri" w:hAnsi="Calibri"/>
                  <w:kern w:val="0"/>
                  <w:sz w:val="20"/>
                  <w:szCs w:val="20"/>
                  <w:lang w:val="en-US" w:eastAsia="en-US" w:bidi="ar-SA"/>
                </w:rPr>
                <w:t>&lt;0.001</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07" w:author="Martin Gerdin Wärnberg" w:date="2023-05-02T19:27:09Z">
              <w:r>
                <w:rPr>
                  <w:rFonts w:eastAsia="Cambria" w:cs="" w:ascii="Calibri" w:hAnsi="Calibri"/>
                  <w:kern w:val="0"/>
                  <w:sz w:val="20"/>
                  <w:szCs w:val="20"/>
                  <w:lang w:val="en-US" w:eastAsia="en-US" w:bidi="ar-SA"/>
                </w:rPr>
                <w:t>Other intervention</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08" w:author="Martin Gerdin Wärnberg" w:date="2023-05-02T19:27:09Z">
              <w:r>
                <w:rPr>
                  <w:rFonts w:eastAsia="Cambria" w:cs="" w:ascii="Calibri" w:hAnsi="Calibri"/>
                  <w:kern w:val="0"/>
                  <w:sz w:val="20"/>
                  <w:szCs w:val="20"/>
                  <w:lang w:val="en-US" w:eastAsia="en-US" w:bidi="ar-SA"/>
                </w:rPr>
                <w:t>0.91</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09" w:author="Martin Gerdin Wärnberg" w:date="2023-05-02T19:27:09Z">
              <w:r>
                <w:rPr>
                  <w:rFonts w:eastAsia="Cambria" w:cs="" w:ascii="Calibri" w:hAnsi="Calibri"/>
                  <w:kern w:val="0"/>
                  <w:sz w:val="20"/>
                  <w:szCs w:val="20"/>
                  <w:lang w:val="en-US" w:eastAsia="en-US" w:bidi="ar-SA"/>
                </w:rPr>
                <w:t>0.14, 3.16</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10" w:author="Martin Gerdin Wärnberg" w:date="2023-05-02T19:27:09Z">
              <w:r>
                <w:rPr>
                  <w:rFonts w:eastAsia="Cambria" w:cs="" w:ascii="Calibri" w:hAnsi="Calibri"/>
                  <w:kern w:val="0"/>
                  <w:sz w:val="20"/>
                  <w:szCs w:val="20"/>
                  <w:lang w:val="en-US" w:eastAsia="en-US" w:bidi="ar-SA"/>
                </w:rPr>
                <w:t>&gt;0.9</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11" w:author="Martin Gerdin Wärnberg" w:date="2023-05-02T19:27:09Z">
              <w:r>
                <w:rPr>
                  <w:rFonts w:eastAsia="Cambria" w:cs="" w:ascii="Calibri" w:hAnsi="Calibri"/>
                  <w:kern w:val="0"/>
                  <w:sz w:val="20"/>
                  <w:szCs w:val="20"/>
                  <w:lang w:val="en-US" w:eastAsia="en-US" w:bidi="ar-SA"/>
                </w:rPr>
                <w:t>Thoracotomy</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12" w:author="Martin Gerdin Wärnberg" w:date="2023-05-02T19:27:09Z">
              <w:r>
                <w:rPr>
                  <w:rFonts w:eastAsia="Cambria" w:cs="" w:ascii="Calibri" w:hAnsi="Calibri"/>
                  <w:kern w:val="0"/>
                  <w:sz w:val="20"/>
                  <w:szCs w:val="20"/>
                  <w:lang w:val="en-US" w:eastAsia="en-US" w:bidi="ar-SA"/>
                </w:rPr>
                <w:t>0.52</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13" w:author="Martin Gerdin Wärnberg" w:date="2023-05-02T19:27:09Z">
              <w:r>
                <w:rPr>
                  <w:rFonts w:eastAsia="Cambria" w:cs="" w:ascii="Calibri" w:hAnsi="Calibri"/>
                  <w:kern w:val="0"/>
                  <w:sz w:val="20"/>
                  <w:szCs w:val="20"/>
                  <w:lang w:val="en-US" w:eastAsia="en-US" w:bidi="ar-SA"/>
                </w:rPr>
                <w:t>0.03, 3.08</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14" w:author="Martin Gerdin Wärnberg" w:date="2023-05-02T19:27:09Z">
              <w:r>
                <w:rPr>
                  <w:rFonts w:eastAsia="Cambria" w:cs="" w:ascii="Calibri" w:hAnsi="Calibri"/>
                  <w:kern w:val="0"/>
                  <w:sz w:val="20"/>
                  <w:szCs w:val="20"/>
                  <w:lang w:val="en-US" w:eastAsia="en-US" w:bidi="ar-SA"/>
                </w:rPr>
                <w:t>0.6</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15" w:author="Martin Gerdin Wärnberg" w:date="2023-05-02T19:27:09Z">
              <w:r>
                <w:rPr>
                  <w:rFonts w:eastAsia="Cambria" w:cs="" w:ascii="Calibri" w:hAnsi="Calibri"/>
                  <w:kern w:val="0"/>
                  <w:sz w:val="20"/>
                  <w:szCs w:val="20"/>
                  <w:lang w:val="en-US" w:eastAsia="en-US" w:bidi="ar-SA"/>
                </w:rPr>
                <w:t>Craniotomy</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16" w:author="Martin Gerdin Wärnberg" w:date="2023-05-02T19:27:09Z">
              <w:r>
                <w:rPr>
                  <w:rFonts w:eastAsia="Cambria" w:cs="" w:ascii="Calibri" w:hAnsi="Calibri"/>
                  <w:kern w:val="0"/>
                  <w:sz w:val="20"/>
                  <w:szCs w:val="20"/>
                  <w:lang w:val="en-US" w:eastAsia="en-US" w:bidi="ar-SA"/>
                </w:rPr>
                <w:t>3.82</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17" w:author="Martin Gerdin Wärnberg" w:date="2023-05-02T19:27:09Z">
              <w:r>
                <w:rPr>
                  <w:rFonts w:eastAsia="Cambria" w:cs="" w:ascii="Calibri" w:hAnsi="Calibri"/>
                  <w:kern w:val="0"/>
                  <w:sz w:val="20"/>
                  <w:szCs w:val="20"/>
                  <w:lang w:val="en-US" w:eastAsia="en-US" w:bidi="ar-SA"/>
                </w:rPr>
                <w:t>2.09, 6.82</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18" w:author="Martin Gerdin Wärnberg" w:date="2023-05-02T19:27:09Z">
              <w:r>
                <w:rPr>
                  <w:rFonts w:eastAsia="Cambria" w:cs="" w:ascii="Calibri" w:hAnsi="Calibri"/>
                  <w:kern w:val="0"/>
                  <w:sz w:val="20"/>
                  <w:szCs w:val="20"/>
                  <w:lang w:val="en-US" w:eastAsia="en-US" w:bidi="ar-SA"/>
                </w:rPr>
                <w:t>&lt;0.001</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19" w:author="Martin Gerdin Wärnberg" w:date="2023-05-02T19:27:09Z">
              <w:r>
                <w:rPr>
                  <w:rFonts w:eastAsia="Cambria" w:cs="" w:ascii="Calibri" w:hAnsi="Calibri"/>
                  <w:kern w:val="0"/>
                  <w:sz w:val="20"/>
                  <w:szCs w:val="20"/>
                  <w:lang w:val="en-US" w:eastAsia="en-US" w:bidi="ar-SA"/>
                </w:rPr>
                <w:t>Pelvic packing</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20" w:author="Martin Gerdin Wärnberg" w:date="2023-05-02T19:27:09Z">
              <w:r>
                <w:rPr>
                  <w:rFonts w:eastAsia="Cambria" w:cs="" w:ascii="Calibri" w:hAnsi="Calibri"/>
                  <w:kern w:val="0"/>
                  <w:sz w:val="20"/>
                  <w:szCs w:val="20"/>
                  <w:lang w:val="en-US" w:eastAsia="en-US" w:bidi="ar-SA"/>
                </w:rPr>
                <w:t>0.00</w:t>
              </w:r>
            </w:ins>
          </w:p>
        </w:tc>
        <w:tc>
          <w:tcPr>
            <w:tcW w:w="2353" w:type="dxa"/>
            <w:tcBorders/>
          </w:tcPr>
          <w:p>
            <w:pPr>
              <w:pStyle w:val="Normal"/>
              <w:widowControl/>
              <w:spacing w:before="0" w:after="200"/>
              <w:jc w:val="left"/>
              <w:rPr>
                <w:rFonts w:ascii="Calibri" w:hAnsi="Calibri" w:eastAsia="Cambria" w:cs=""/>
                <w:kern w:val="0"/>
                <w:sz w:val="20"/>
                <w:szCs w:val="20"/>
                <w:lang w:val="en-US" w:eastAsia="en-US" w:bidi="ar-SA"/>
              </w:rPr>
            </w:pPr>
            <w:r>
              <w:rPr>
                <w:rFonts w:eastAsia="Cambria" w:cs="" w:ascii="Calibri" w:hAnsi="Calibri"/>
                <w:kern w:val="0"/>
                <w:sz w:val="20"/>
                <w:szCs w:val="20"/>
                <w:lang w:val="en-US" w:eastAsia="en-US" w:bidi="ar-SA"/>
              </w:rPr>
            </w:r>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21" w:author="Martin Gerdin Wärnberg" w:date="2023-05-02T19:27:09Z">
              <w:r>
                <w:rPr>
                  <w:rFonts w:eastAsia="Cambria" w:cs="" w:ascii="Calibri" w:hAnsi="Calibri"/>
                  <w:kern w:val="0"/>
                  <w:sz w:val="20"/>
                  <w:szCs w:val="20"/>
                  <w:lang w:val="en-US" w:eastAsia="en-US" w:bidi="ar-SA"/>
                </w:rPr>
                <w:t>&gt;0.9</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22" w:author="Martin Gerdin Wärnberg" w:date="2023-05-02T19:27:09Z">
              <w:r>
                <w:rPr>
                  <w:rFonts w:eastAsia="Cambria" w:cs="" w:ascii="Calibri" w:hAnsi="Calibri"/>
                  <w:kern w:val="0"/>
                  <w:sz w:val="20"/>
                  <w:szCs w:val="20"/>
                  <w:lang w:val="en-US" w:eastAsia="en-US" w:bidi="ar-SA"/>
                </w:rPr>
                <w:t>Surgical wound revision</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23" w:author="Martin Gerdin Wärnberg" w:date="2023-05-02T19:27:09Z">
              <w:r>
                <w:rPr>
                  <w:rFonts w:eastAsia="Cambria" w:cs="" w:ascii="Calibri" w:hAnsi="Calibri"/>
                  <w:kern w:val="0"/>
                  <w:sz w:val="20"/>
                  <w:szCs w:val="20"/>
                  <w:lang w:val="en-US" w:eastAsia="en-US" w:bidi="ar-SA"/>
                </w:rPr>
                <w:t>1.57</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24" w:author="Martin Gerdin Wärnberg" w:date="2023-05-02T19:27:09Z">
              <w:r>
                <w:rPr>
                  <w:rFonts w:eastAsia="Cambria" w:cs="" w:ascii="Calibri" w:hAnsi="Calibri"/>
                  <w:kern w:val="0"/>
                  <w:sz w:val="20"/>
                  <w:szCs w:val="20"/>
                  <w:lang w:val="en-US" w:eastAsia="en-US" w:bidi="ar-SA"/>
                </w:rPr>
                <w:t>0.89, 2.60</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25" w:author="Martin Gerdin Wärnberg" w:date="2023-05-02T19:27:09Z">
              <w:r>
                <w:rPr>
                  <w:rFonts w:eastAsia="Cambria" w:cs="" w:ascii="Calibri" w:hAnsi="Calibri"/>
                  <w:kern w:val="0"/>
                  <w:sz w:val="20"/>
                  <w:szCs w:val="20"/>
                  <w:lang w:val="en-US" w:eastAsia="en-US" w:bidi="ar-SA"/>
                </w:rPr>
                <w:t>0.10</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26" w:author="Martin Gerdin Wärnberg" w:date="2023-05-02T19:27:09Z">
              <w:r>
                <w:rPr>
                  <w:rFonts w:eastAsia="Cambria" w:cs="" w:ascii="Calibri" w:hAnsi="Calibri"/>
                  <w:kern w:val="0"/>
                  <w:sz w:val="20"/>
                  <w:szCs w:val="20"/>
                  <w:lang w:val="en-US" w:eastAsia="en-US" w:bidi="ar-SA"/>
                </w:rPr>
                <w:t>Laparotomy - hemostasis</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27" w:author="Martin Gerdin Wärnberg" w:date="2023-05-02T19:27:09Z">
              <w:r>
                <w:rPr>
                  <w:rFonts w:eastAsia="Cambria" w:cs="" w:ascii="Calibri" w:hAnsi="Calibri"/>
                  <w:kern w:val="0"/>
                  <w:sz w:val="20"/>
                  <w:szCs w:val="20"/>
                  <w:lang w:val="en-US" w:eastAsia="en-US" w:bidi="ar-SA"/>
                </w:rPr>
                <w:t>2.00</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28" w:author="Martin Gerdin Wärnberg" w:date="2023-05-02T19:27:09Z">
              <w:r>
                <w:rPr>
                  <w:rFonts w:eastAsia="Cambria" w:cs="" w:ascii="Calibri" w:hAnsi="Calibri"/>
                  <w:kern w:val="0"/>
                  <w:sz w:val="20"/>
                  <w:szCs w:val="20"/>
                  <w:lang w:val="en-US" w:eastAsia="en-US" w:bidi="ar-SA"/>
                </w:rPr>
                <w:t>1.10, 3.48</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29" w:author="Martin Gerdin Wärnberg" w:date="2023-05-02T19:27:09Z">
              <w:r>
                <w:rPr>
                  <w:rFonts w:eastAsia="Cambria" w:cs="" w:ascii="Calibri" w:hAnsi="Calibri"/>
                  <w:kern w:val="0"/>
                  <w:sz w:val="20"/>
                  <w:szCs w:val="20"/>
                  <w:lang w:val="en-US" w:eastAsia="en-US" w:bidi="ar-SA"/>
                </w:rPr>
                <w:t>0.018</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30" w:author="Martin Gerdin Wärnberg" w:date="2023-05-02T19:27:09Z">
              <w:r>
                <w:rPr>
                  <w:rFonts w:eastAsia="Cambria" w:cs="" w:ascii="Calibri" w:hAnsi="Calibri"/>
                  <w:kern w:val="0"/>
                  <w:sz w:val="20"/>
                  <w:szCs w:val="20"/>
                  <w:lang w:val="en-US" w:eastAsia="en-US" w:bidi="ar-SA"/>
                </w:rPr>
                <w:t>Intracranial pressure measurement as sole intervention</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31" w:author="Martin Gerdin Wärnberg" w:date="2023-05-02T19:27:09Z">
              <w:r>
                <w:rPr>
                  <w:rFonts w:eastAsia="Cambria" w:cs="" w:ascii="Calibri" w:hAnsi="Calibri"/>
                  <w:kern w:val="0"/>
                  <w:sz w:val="20"/>
                  <w:szCs w:val="20"/>
                  <w:lang w:val="en-US" w:eastAsia="en-US" w:bidi="ar-SA"/>
                </w:rPr>
                <w:t>5.29</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32" w:author="Martin Gerdin Wärnberg" w:date="2023-05-02T19:27:09Z">
              <w:r>
                <w:rPr>
                  <w:rFonts w:eastAsia="Cambria" w:cs="" w:ascii="Calibri" w:hAnsi="Calibri"/>
                  <w:kern w:val="0"/>
                  <w:sz w:val="20"/>
                  <w:szCs w:val="20"/>
                  <w:lang w:val="en-US" w:eastAsia="en-US" w:bidi="ar-SA"/>
                </w:rPr>
                <w:t>1.91, 13.7</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33" w:author="Martin Gerdin Wärnberg" w:date="2023-05-02T19:27:09Z">
              <w:r>
                <w:rPr>
                  <w:rFonts w:eastAsia="Cambria" w:cs="" w:ascii="Calibri" w:hAnsi="Calibri"/>
                  <w:kern w:val="0"/>
                  <w:sz w:val="20"/>
                  <w:szCs w:val="20"/>
                  <w:lang w:val="en-US" w:eastAsia="en-US" w:bidi="ar-SA"/>
                </w:rPr>
                <w:t>&lt;0.001</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34" w:author="Martin Gerdin Wärnberg" w:date="2023-05-02T19:27:09Z">
              <w:r>
                <w:rPr>
                  <w:rFonts w:eastAsia="Cambria" w:cs="" w:ascii="Calibri" w:hAnsi="Calibri"/>
                  <w:kern w:val="0"/>
                  <w:sz w:val="20"/>
                  <w:szCs w:val="20"/>
                  <w:lang w:val="en-US" w:eastAsia="en-US" w:bidi="ar-SA"/>
                </w:rPr>
                <w:t>Major fracture surgery</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35" w:author="Martin Gerdin Wärnberg" w:date="2023-05-02T19:27:09Z">
              <w:r>
                <w:rPr>
                  <w:rFonts w:eastAsia="Cambria" w:cs="" w:ascii="Calibri" w:hAnsi="Calibri"/>
                  <w:kern w:val="0"/>
                  <w:sz w:val="20"/>
                  <w:szCs w:val="20"/>
                  <w:lang w:val="en-US" w:eastAsia="en-US" w:bidi="ar-SA"/>
                </w:rPr>
                <w:t>2.26</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36" w:author="Martin Gerdin Wärnberg" w:date="2023-05-02T19:27:09Z">
              <w:r>
                <w:rPr>
                  <w:rFonts w:eastAsia="Cambria" w:cs="" w:ascii="Calibri" w:hAnsi="Calibri"/>
                  <w:kern w:val="0"/>
                  <w:sz w:val="20"/>
                  <w:szCs w:val="20"/>
                  <w:lang w:val="en-US" w:eastAsia="en-US" w:bidi="ar-SA"/>
                </w:rPr>
                <w:t>1.42, 3.48</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37" w:author="Martin Gerdin Wärnberg" w:date="2023-05-02T19:27:09Z">
              <w:r>
                <w:rPr>
                  <w:rFonts w:eastAsia="Cambria" w:cs="" w:ascii="Calibri" w:hAnsi="Calibri"/>
                  <w:kern w:val="0"/>
                  <w:sz w:val="20"/>
                  <w:szCs w:val="20"/>
                  <w:lang w:val="en-US" w:eastAsia="en-US" w:bidi="ar-SA"/>
                </w:rPr>
                <w:t>&lt;0.001</w:t>
              </w:r>
            </w:ins>
          </w:p>
        </w:tc>
      </w:tr>
      <w:tr>
        <w:trPr/>
        <w:tc>
          <w:tcPr>
            <w:tcW w:w="2344" w:type="dxa"/>
            <w:tcBorders/>
          </w:tcPr>
          <w:p>
            <w:pPr>
              <w:pStyle w:val="Compact"/>
              <w:widowControl/>
              <w:spacing w:before="36" w:after="36"/>
              <w:jc w:val="left"/>
              <w:rPr>
                <w:rFonts w:ascii="Calibri" w:hAnsi="Calibri" w:eastAsia="Cambria" w:cs=""/>
                <w:kern w:val="0"/>
                <w:sz w:val="20"/>
                <w:szCs w:val="20"/>
                <w:lang w:val="en-US" w:eastAsia="en-US" w:bidi="ar-SA"/>
              </w:rPr>
            </w:pPr>
            <w:ins w:id="338" w:author="Martin Gerdin Wärnberg" w:date="2023-05-02T19:27:09Z">
              <w:r>
                <w:rPr>
                  <w:rFonts w:eastAsia="Cambria" w:cs="" w:ascii="Calibri" w:hAnsi="Calibri"/>
                  <w:kern w:val="0"/>
                  <w:sz w:val="20"/>
                  <w:szCs w:val="20"/>
                  <w:lang w:val="en-US" w:eastAsia="en-US" w:bidi="ar-SA"/>
                </w:rPr>
                <w:t>Revascularization</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39" w:author="Martin Gerdin Wärnberg" w:date="2023-05-02T19:27:09Z">
              <w:r>
                <w:rPr>
                  <w:rFonts w:eastAsia="Cambria" w:cs="" w:ascii="Calibri" w:hAnsi="Calibri"/>
                  <w:kern w:val="0"/>
                  <w:sz w:val="20"/>
                  <w:szCs w:val="20"/>
                  <w:lang w:val="en-US" w:eastAsia="en-US" w:bidi="ar-SA"/>
                </w:rPr>
                <w:t>7.44</w:t>
              </w:r>
            </w:ins>
          </w:p>
        </w:tc>
        <w:tc>
          <w:tcPr>
            <w:tcW w:w="2353" w:type="dxa"/>
            <w:tcBorders/>
          </w:tcPr>
          <w:p>
            <w:pPr>
              <w:pStyle w:val="Compact"/>
              <w:widowControl/>
              <w:spacing w:before="36" w:after="36"/>
              <w:jc w:val="center"/>
              <w:rPr>
                <w:rFonts w:ascii="Calibri" w:hAnsi="Calibri" w:eastAsia="Cambria" w:cs=""/>
                <w:kern w:val="0"/>
                <w:sz w:val="20"/>
                <w:szCs w:val="20"/>
                <w:lang w:val="en-US" w:eastAsia="en-US" w:bidi="ar-SA"/>
              </w:rPr>
            </w:pPr>
            <w:ins w:id="340" w:author="Martin Gerdin Wärnberg" w:date="2023-05-02T19:27:09Z">
              <w:r>
                <w:rPr>
                  <w:rFonts w:eastAsia="Cambria" w:cs="" w:ascii="Calibri" w:hAnsi="Calibri"/>
                  <w:kern w:val="0"/>
                  <w:sz w:val="20"/>
                  <w:szCs w:val="20"/>
                  <w:lang w:val="en-US" w:eastAsia="en-US" w:bidi="ar-SA"/>
                </w:rPr>
                <w:t>3.14, 16.3</w:t>
              </w:r>
            </w:ins>
          </w:p>
        </w:tc>
        <w:tc>
          <w:tcPr>
            <w:tcW w:w="2354" w:type="dxa"/>
            <w:tcBorders/>
          </w:tcPr>
          <w:p>
            <w:pPr>
              <w:pStyle w:val="Compact"/>
              <w:widowControl/>
              <w:spacing w:before="36" w:after="36"/>
              <w:jc w:val="center"/>
              <w:rPr>
                <w:rFonts w:ascii="Calibri" w:hAnsi="Calibri" w:eastAsia="Cambria" w:cs=""/>
                <w:kern w:val="0"/>
                <w:sz w:val="20"/>
                <w:szCs w:val="20"/>
                <w:lang w:val="en-US" w:eastAsia="en-US" w:bidi="ar-SA"/>
              </w:rPr>
            </w:pPr>
            <w:ins w:id="341" w:author="Martin Gerdin Wärnberg" w:date="2023-05-02T19:27:09Z">
              <w:r>
                <w:rPr>
                  <w:rFonts w:eastAsia="Cambria" w:cs="" w:ascii="Calibri" w:hAnsi="Calibri"/>
                  <w:kern w:val="0"/>
                  <w:sz w:val="20"/>
                  <w:szCs w:val="20"/>
                  <w:lang w:val="en-US" w:eastAsia="en-US" w:bidi="ar-SA"/>
                </w:rPr>
                <w:t>&lt;0.001</w:t>
              </w:r>
            </w:ins>
          </w:p>
        </w:tc>
      </w:tr>
    </w:tbl>
    <w:p>
      <w:pPr>
        <w:pStyle w:val="Compact"/>
        <w:widowControl/>
        <w:jc w:val="center"/>
        <w:rPr>
          <w:rFonts w:ascii="Cambria" w:hAnsi="Cambria" w:eastAsia="Cambria" w:cs=""/>
          <w:kern w:val="0"/>
          <w:sz w:val="24"/>
          <w:szCs w:val="24"/>
          <w:lang w:val="en-US" w:eastAsia="en-US" w:bidi="ar-SA"/>
        </w:rPr>
      </w:pPr>
      <w:r>
        <w:rPr>
          <w:rFonts w:eastAsia="Cambria" w:cs="" w:ascii="Cambria" w:hAnsi="Cambria"/>
          <w:kern w:val="0"/>
          <w:sz w:val="24"/>
          <w:szCs w:val="24"/>
          <w:lang w:val="en-US" w:eastAsia="en-US" w:bidi="ar-SA"/>
        </w:rPr>
      </w:r>
    </w:p>
    <w:p>
      <w:pPr>
        <w:pStyle w:val="Normal"/>
        <w:spacing w:lineRule="auto" w:line="360"/>
        <w:rPr>
          <w:iCs/>
          <w:sz w:val="20"/>
          <w:szCs w:val="20"/>
        </w:rPr>
      </w:pPr>
      <w:r>
        <w:rPr>
          <w:iCs/>
          <w:sz w:val="20"/>
          <w:szCs w:val="20"/>
        </w:rPr>
        <w:t>OR = Odds ratio, CI = Confidence interval, GCS = Glasgow Coma Scale, OFI = Opportunity for improvement</w:t>
      </w:r>
    </w:p>
    <w:p>
      <w:pPr>
        <w:pStyle w:val="Normal"/>
        <w:spacing w:lineRule="auto" w:line="360"/>
        <w:rPr>
          <w:iCs/>
          <w:sz w:val="20"/>
          <w:szCs w:val="20"/>
        </w:rPr>
      </w:pPr>
      <w:r>
        <w:rPr>
          <w:iCs/>
          <w:sz w:val="20"/>
          <w:szCs w:val="20"/>
        </w:rPr>
      </w:r>
    </w:p>
    <w:p>
      <w:pPr>
        <w:pStyle w:val="Normal"/>
        <w:spacing w:lineRule="auto" w:line="360"/>
        <w:rPr/>
      </w:pPr>
      <w:r>
        <w:rPr/>
      </w:r>
    </w:p>
    <w:p>
      <w:pPr>
        <w:pStyle w:val="Heading1"/>
        <w:spacing w:lineRule="auto" w:line="360"/>
        <w:rPr/>
      </w:pPr>
      <w:r>
        <w:rPr/>
        <w:t>Discussion</w:t>
      </w:r>
    </w:p>
    <w:p>
      <w:pPr>
        <w:pStyle w:val="Normal"/>
        <w:spacing w:lineRule="auto" w:line="360"/>
        <w:rPr>
          <w:rFonts w:ascii="Times New Roman" w:hAnsi="Times New Roman" w:eastAsia="" w:cs="Times New Roman" w:eastAsiaTheme="majorEastAsia"/>
        </w:rPr>
      </w:pPr>
      <w:commentRangeStart w:id="40"/>
      <w:r>
        <w:rPr>
          <w:rFonts w:eastAsia="" w:cs="Times New Roman" w:ascii="Times New Roman" w:hAnsi="Times New Roman" w:eastAsiaTheme="majorEastAsia"/>
        </w:rPr>
        <w:t xml:space="preserve">We conducted a registry-based study to investigate the association between immediate interventions in trauma care and OFI. We used data on trauma patients with information on OFIs identified during M&amp;M reviews and </w:t>
      </w:r>
      <w:ins w:id="342" w:author="Martin Gerdin Wärnberg" w:date="2023-05-02T19:40:31Z">
        <w:r>
          <w:rPr>
            <w:rFonts w:eastAsia="" w:cs="Times New Roman" w:ascii="Times New Roman" w:hAnsi="Times New Roman" w:eastAsiaTheme="majorEastAsia"/>
          </w:rPr>
        </w:r>
      </w:ins>
      <w:commentRangeEnd w:id="40"/>
      <w:r>
        <w:commentReference w:id="40"/>
      </w:r>
      <w:r>
        <w:rPr>
          <w:rFonts w:eastAsia="" w:cs="Times New Roman" w:ascii="Times New Roman" w:hAnsi="Times New Roman" w:eastAsiaTheme="majorEastAsia"/>
        </w:rPr>
        <w:t xml:space="preserve">found that 7 out of 12 resuscitation procedures had statistical significance. OFIs were found in 6.8% of all cases, and a higher proportion of patients in the OFI group received an intervention than in the no-OFI group, suggesting a potential association between these procedures and OFI. However, the multivariable logistic regression analysis </w:t>
      </w:r>
      <w:ins w:id="343" w:author="Martin Gerdin Wärnberg" w:date="2023-05-02T19:41:30Z">
        <w:r>
          <w:rPr>
            <w:rFonts w:eastAsia="" w:cs="Times New Roman" w:ascii="Times New Roman" w:hAnsi="Times New Roman" w:eastAsiaTheme="majorEastAsia"/>
          </w:rPr>
          <w:t>confirmed these associations and most emergency procedures were associated with higher odds of OFI compared to no emergency procedure.</w:t>
        </w:r>
      </w:ins>
      <w:del w:id="344" w:author="Martin Gerdin Wärnberg" w:date="2023-05-02T19:41:51Z">
        <w:r>
          <w:rPr>
            <w:rFonts w:eastAsia="" w:cs="Times New Roman" w:ascii="Times New Roman" w:hAnsi="Times New Roman" w:eastAsiaTheme="majorEastAsia"/>
          </w:rPr>
          <w:delText xml:space="preserve">showed that these procedures were associated with lower odds of OFI, meaning that patients who underwent these interventions were less likely of having an OFI compared to those who did not. </w:delText>
        </w:r>
      </w:del>
    </w:p>
    <w:p>
      <w:pPr>
        <w:pStyle w:val="Normal"/>
        <w:spacing w:lineRule="auto" w:line="360"/>
        <w:rPr>
          <w:rFonts w:ascii="Times New Roman" w:hAnsi="Times New Roman" w:eastAsia="" w:cs="Times New Roman" w:eastAsiaTheme="majorEastAsia"/>
        </w:rPr>
      </w:pPr>
      <w:r>
        <w:rPr>
          <w:rFonts w:eastAsia="" w:cs="Times New Roman" w:ascii="Times New Roman" w:hAnsi="Times New Roman" w:eastAsiaTheme="majorEastAsia"/>
        </w:rPr>
        <w:t xml:space="preserve">There was limited data from studies that have been designed specifically to investigate the impact of these procedures on </w:t>
      </w:r>
      <w:commentRangeStart w:id="41"/>
      <w:r>
        <w:rPr>
          <w:rFonts w:eastAsia="" w:cs="Times New Roman" w:ascii="Times New Roman" w:hAnsi="Times New Roman" w:eastAsiaTheme="majorEastAsia"/>
        </w:rPr>
        <w:t>patient outcomes</w:t>
      </w:r>
      <w:ins w:id="345" w:author="Martin Gerdin Wärnberg" w:date="2023-05-02T19:42:26Z">
        <w:r>
          <w:rPr>
            <w:rFonts w:eastAsia="" w:cs="Times New Roman" w:ascii="Times New Roman" w:hAnsi="Times New Roman" w:eastAsiaTheme="majorEastAsia"/>
          </w:rPr>
        </w:r>
      </w:ins>
      <w:commentRangeEnd w:id="41"/>
      <w:r>
        <w:commentReference w:id="41"/>
      </w:r>
      <w:r>
        <w:rPr>
          <w:rFonts w:eastAsia="" w:cs="Times New Roman" w:ascii="Times New Roman" w:hAnsi="Times New Roman" w:eastAsiaTheme="majorEastAsia"/>
        </w:rPr>
        <w:t xml:space="preserve">. We were not able to find any other published studies that have investigated the same variables and outcomes in a similar population or setting, hence it was difficult to compare our findings with previous studies. </w:t>
      </w:r>
    </w:p>
    <w:p>
      <w:pPr>
        <w:pStyle w:val="Normal"/>
        <w:spacing w:lineRule="auto" w:line="360"/>
        <w:rPr>
          <w:rFonts w:ascii="Times New Roman" w:hAnsi="Times New Roman" w:eastAsia="" w:cs="Times New Roman" w:eastAsiaTheme="majorEastAsia"/>
        </w:rPr>
      </w:pPr>
      <w:commentRangeStart w:id="42"/>
      <w:r>
        <w:rPr>
          <w:rFonts w:eastAsia="" w:cs="Times New Roman" w:ascii="Times New Roman" w:hAnsi="Times New Roman" w:eastAsiaTheme="majorEastAsia"/>
        </w:rPr>
        <w:t xml:space="preserve">The association between resuscitation procedures and OFI varied from 44% to 87%. Patients receiving revascularization were predicted to have 87% decreased odds for OFI compared to patients not receiving an intervention. Followed closely by radiological intervention, intracranial pressure measurement as a sole intervention, and craniotomy, with 84%, 81%, and 74% lower odds, respectively. While major fracture surgery, laparotomy for hemostasis, and external fracture fixation were the interventions with the highest risks of OFI among the interventions, they were still associated with 56%, 50%, and 44% lower odds of having an OFI compared to no intervention. </w:t>
      </w:r>
      <w:ins w:id="346" w:author="Martin Gerdin Wärnberg" w:date="2023-05-02T19:44:40Z">
        <w:r>
          <w:rPr>
            <w:rFonts w:eastAsia="" w:cs="Times New Roman" w:ascii="Times New Roman" w:hAnsi="Times New Roman" w:eastAsiaTheme="majorEastAsia"/>
          </w:rPr>
        </w:r>
      </w:ins>
      <w:commentRangeEnd w:id="42"/>
      <w:r>
        <w:commentReference w:id="42"/>
      </w:r>
      <w:r>
        <w:rPr>
          <w:rFonts w:eastAsia="" w:cs="Times New Roman" w:ascii="Times New Roman" w:hAnsi="Times New Roman" w:eastAsiaTheme="majorEastAsia"/>
        </w:rPr>
        <w:t xml:space="preserve">Suggesting that even with these potential risks, the benefits of these interventions in terms of reducing morbidity and mortality may outweigh the risks. </w:t>
      </w:r>
    </w:p>
    <w:p>
      <w:pPr>
        <w:pStyle w:val="Normal"/>
        <w:spacing w:lineRule="auto" w:line="360"/>
        <w:rPr>
          <w:rFonts w:ascii="Times New Roman" w:hAnsi="Times New Roman" w:eastAsia="" w:cs="Times New Roman" w:eastAsiaTheme="majorEastAsia"/>
        </w:rPr>
      </w:pPr>
      <w:commentRangeStart w:id="43"/>
      <w:r>
        <w:rPr>
          <w:rFonts w:eastAsia="" w:cs="Times New Roman" w:ascii="Times New Roman" w:hAnsi="Times New Roman" w:eastAsiaTheme="majorEastAsia"/>
        </w:rPr>
        <w:t xml:space="preserve">An explanation for the low association with OFI could be the fact that these interventions require specialized expertise and resources (34–40) and may be associated with a higher risk of complications or errors if not performed in a timely or appropriate manner and may only be performed by highly trained specialists. </w:t>
      </w:r>
      <w:ins w:id="347" w:author="Martin Gerdin Wärnberg" w:date="2023-05-02T19:45:54Z">
        <w:r>
          <w:rPr>
            <w:rFonts w:eastAsia="" w:cs="Times New Roman" w:ascii="Times New Roman" w:hAnsi="Times New Roman" w:eastAsiaTheme="majorEastAsia"/>
          </w:rPr>
        </w:r>
      </w:ins>
      <w:commentRangeEnd w:id="43"/>
      <w:r>
        <w:commentReference w:id="43"/>
      </w:r>
      <w:r>
        <w:rPr>
          <w:rFonts w:eastAsia="" w:cs="Times New Roman" w:ascii="Times New Roman" w:hAnsi="Times New Roman" w:eastAsiaTheme="majorEastAsia"/>
        </w:rPr>
        <w:t xml:space="preserve">It is worth noting that certain procedures did not show a significant association with OFI. Additional investigation may be required to assess the connection between these procedures and OFI. </w:t>
      </w:r>
    </w:p>
    <w:p>
      <w:pPr>
        <w:pStyle w:val="Normal"/>
        <w:spacing w:lineRule="auto" w:line="360"/>
        <w:rPr>
          <w:rFonts w:ascii="Times New Roman" w:hAnsi="Times New Roman" w:eastAsia="" w:cs="Times New Roman" w:eastAsiaTheme="majorEastAsia"/>
        </w:rPr>
      </w:pPr>
      <w:r>
        <w:rPr>
          <w:rFonts w:eastAsia="" w:cs="Times New Roman" w:ascii="Times New Roman" w:hAnsi="Times New Roman" w:eastAsiaTheme="majorEastAsia"/>
        </w:rPr>
        <w:t xml:space="preserve">Higher ISS is associated with an increased risk of OFIs, as indicated by the higher mean and median ISS among patients with OFIs compared to those without. However, the logistic regression analysis revealed that each one-unit increase in ISS was associated with a </w:t>
      </w:r>
      <w:ins w:id="348" w:author="Martin Gerdin Wärnberg" w:date="2023-05-02T19:46:09Z">
        <w:r>
          <w:rPr>
            <w:rFonts w:eastAsia="" w:cs="Times New Roman" w:ascii="Times New Roman" w:hAnsi="Times New Roman" w:eastAsiaTheme="majorEastAsia"/>
          </w:rPr>
          <w:t>7</w:t>
        </w:r>
      </w:ins>
      <w:del w:id="349" w:author="Martin Gerdin Wärnberg" w:date="2023-05-02T19:46:09Z">
        <w:r>
          <w:rPr>
            <w:rFonts w:eastAsia="" w:cs="Times New Roman" w:ascii="Times New Roman" w:hAnsi="Times New Roman" w:eastAsiaTheme="majorEastAsia"/>
          </w:rPr>
          <w:delText>6</w:delText>
        </w:r>
      </w:del>
      <w:r>
        <w:rPr>
          <w:rFonts w:eastAsia="" w:cs="Times New Roman" w:ascii="Times New Roman" w:hAnsi="Times New Roman" w:eastAsiaTheme="majorEastAsia"/>
        </w:rPr>
        <w:t xml:space="preserve">% </w:t>
      </w:r>
      <w:del w:id="350" w:author="Martin Gerdin Wärnberg" w:date="2023-05-02T19:46:12Z">
        <w:r>
          <w:rPr>
            <w:rFonts w:eastAsia="" w:cs="Times New Roman" w:ascii="Times New Roman" w:hAnsi="Times New Roman" w:eastAsiaTheme="majorEastAsia"/>
          </w:rPr>
          <w:delText>decrease</w:delText>
        </w:r>
      </w:del>
      <w:ins w:id="351" w:author="Martin Gerdin Wärnberg" w:date="2023-05-02T19:46:12Z">
        <w:r>
          <w:rPr>
            <w:rFonts w:eastAsia="" w:cs="Times New Roman" w:ascii="Times New Roman" w:hAnsi="Times New Roman" w:eastAsiaTheme="majorEastAsia"/>
            <w:lang w:val="en-US"/>
          </w:rPr>
          <w:t>increase</w:t>
        </w:r>
      </w:ins>
      <w:r>
        <w:rPr>
          <w:rFonts w:eastAsia="" w:cs="Times New Roman" w:ascii="Times New Roman" w:hAnsi="Times New Roman" w:eastAsiaTheme="majorEastAsia"/>
        </w:rPr>
        <w:t xml:space="preserve"> in the odds of having OFI. </w:t>
      </w:r>
      <w:del w:id="352" w:author="Martin Gerdin Wärnberg" w:date="2023-05-02T19:46:20Z">
        <w:r>
          <w:rPr>
            <w:rFonts w:eastAsia="" w:cs="Times New Roman" w:ascii="Times New Roman" w:hAnsi="Times New Roman" w:eastAsiaTheme="majorEastAsia"/>
          </w:rPr>
          <w:delText xml:space="preserve">This unexpected result may be due to the greater caution exercised by healthcare providers in managing trauma care for patients with more severe injuries. </w:delText>
        </w:r>
      </w:del>
    </w:p>
    <w:p>
      <w:pPr>
        <w:pStyle w:val="Normal"/>
        <w:spacing w:lineRule="auto" w:line="360"/>
        <w:rPr>
          <w:rFonts w:ascii="Times New Roman" w:hAnsi="Times New Roman" w:eastAsia="" w:cs="Times New Roman" w:eastAsiaTheme="majorEastAsia"/>
        </w:rPr>
      </w:pPr>
      <w:commentRangeStart w:id="44"/>
      <w:r>
        <w:rPr>
          <w:rFonts w:eastAsia="" w:cs="Times New Roman" w:ascii="Times New Roman" w:hAnsi="Times New Roman" w:eastAsiaTheme="majorEastAsia"/>
        </w:rPr>
        <w:t xml:space="preserve">Patients who survive beyond 30 days after trauma had a </w:t>
      </w:r>
      <w:del w:id="353" w:author="Martin Gerdin Wärnberg" w:date="2023-05-02T19:46:25Z">
        <w:r>
          <w:rPr>
            <w:rFonts w:eastAsia="" w:cs="Times New Roman" w:ascii="Times New Roman" w:hAnsi="Times New Roman" w:eastAsiaTheme="majorEastAsia"/>
          </w:rPr>
          <w:delText>lower</w:delText>
        </w:r>
      </w:del>
      <w:ins w:id="354" w:author="Martin Gerdin Wärnberg" w:date="2023-05-02T19:46:25Z">
        <w:r>
          <w:rPr>
            <w:rFonts w:eastAsia="" w:cs="Times New Roman" w:ascii="Times New Roman" w:hAnsi="Times New Roman" w:eastAsiaTheme="majorEastAsia"/>
            <w:lang w:val="en-US"/>
          </w:rPr>
          <w:t>higher</w:t>
        </w:r>
      </w:ins>
      <w:r>
        <w:rPr>
          <w:rFonts w:eastAsia="" w:cs="Times New Roman" w:ascii="Times New Roman" w:hAnsi="Times New Roman" w:eastAsiaTheme="majorEastAsia"/>
        </w:rPr>
        <w:t xml:space="preserve"> risk of OFI compared to those who die within 30 days, indicating that OFI contributes to the overall mortality rate in trauma patients. One possible explanation for this association is that patients who die within 30 days after trauma may have received inadequate or delayed care. </w:t>
      </w:r>
      <w:ins w:id="355" w:author="Martin Gerdin Wärnberg" w:date="2023-05-02T19:47:12Z">
        <w:commentRangeEnd w:id="44"/>
        <w:r>
          <w:commentReference w:id="44"/>
        </w:r>
        <w:r>
          <w:rPr>
            <w:rFonts w:eastAsia="" w:cs="Times New Roman" w:ascii="Times New Roman" w:hAnsi="Times New Roman" w:eastAsiaTheme="majorEastAsia"/>
          </w:rPr>
        </w:r>
      </w:ins>
    </w:p>
    <w:p>
      <w:pPr>
        <w:pStyle w:val="Normal"/>
        <w:spacing w:lineRule="auto" w:line="360"/>
        <w:rPr>
          <w:rFonts w:ascii="Times New Roman" w:hAnsi="Times New Roman" w:cs="Times New Roman"/>
          <w14:textFill>
            <w14:solidFill>
              <w14:srgbClr w14:val="000000">
                <w14:lumMod w14:val="50000"/>
              </w14:srgbClr>
            </w14:solidFill>
          </w14:textFill>
        </w:rPr>
      </w:pPr>
      <w:r>
        <w:rPr>
          <w:rFonts w:eastAsia="" w:cs="Times New Roman" w:ascii="Times New Roman" w:hAnsi="Times New Roman" w:eastAsiaTheme="majorEastAsia"/>
        </w:rPr>
        <w:t xml:space="preserve">Overall, the results indicate that patients who </w:t>
      </w:r>
      <w:del w:id="356" w:author="Martin Gerdin Wärnberg" w:date="2023-05-02T19:46:56Z">
        <w:r>
          <w:rPr>
            <w:rFonts w:eastAsia="" w:cs="Times New Roman" w:ascii="Times New Roman" w:hAnsi="Times New Roman" w:eastAsiaTheme="majorEastAsia"/>
          </w:rPr>
          <w:delText>receive</w:delText>
        </w:r>
      </w:del>
      <w:ins w:id="357" w:author="Martin Gerdin Wärnberg" w:date="2023-05-02T19:46:56Z">
        <w:r>
          <w:rPr>
            <w:rFonts w:eastAsia="" w:cs="Times New Roman" w:ascii="Times New Roman" w:hAnsi="Times New Roman" w:eastAsiaTheme="majorEastAsia"/>
            <w:lang w:val="en-US"/>
          </w:rPr>
          <w:t>undergo</w:t>
        </w:r>
      </w:ins>
      <w:r>
        <w:rPr>
          <w:rFonts w:eastAsia="" w:cs="Times New Roman" w:ascii="Times New Roman" w:hAnsi="Times New Roman" w:eastAsiaTheme="majorEastAsia"/>
        </w:rPr>
        <w:t xml:space="preserve"> </w:t>
      </w:r>
      <w:del w:id="358" w:author="Martin Gerdin Wärnberg" w:date="2023-05-02T19:46:49Z">
        <w:r>
          <w:rPr>
            <w:rFonts w:eastAsia="" w:cs="Times New Roman" w:ascii="Times New Roman" w:hAnsi="Times New Roman" w:eastAsiaTheme="majorEastAsia"/>
          </w:rPr>
          <w:delText>immediate</w:delText>
        </w:r>
      </w:del>
      <w:ins w:id="359" w:author="Martin Gerdin Wärnberg" w:date="2023-05-02T19:46:49Z">
        <w:r>
          <w:rPr>
            <w:rFonts w:eastAsia="" w:cs="Times New Roman" w:ascii="Times New Roman" w:hAnsi="Times New Roman" w:eastAsiaTheme="majorEastAsia"/>
            <w:lang w:val="en-US"/>
          </w:rPr>
          <w:t>emergency</w:t>
        </w:r>
      </w:ins>
      <w:r>
        <w:rPr>
          <w:rFonts w:eastAsia="" w:cs="Times New Roman" w:ascii="Times New Roman" w:hAnsi="Times New Roman" w:eastAsiaTheme="majorEastAsia"/>
        </w:rPr>
        <w:t xml:space="preserve"> </w:t>
      </w:r>
      <w:del w:id="360" w:author="Martin Gerdin Wärnberg" w:date="2023-05-02T19:46:52Z">
        <w:r>
          <w:rPr>
            <w:rFonts w:eastAsia="" w:cs="Times New Roman" w:ascii="Times New Roman" w:hAnsi="Times New Roman" w:eastAsiaTheme="majorEastAsia"/>
          </w:rPr>
          <w:delText>trauma</w:delText>
        </w:r>
      </w:del>
      <w:ins w:id="361" w:author="Martin Gerdin Wärnberg" w:date="2023-05-02T19:46:52Z">
        <w:r>
          <w:rPr>
            <w:rFonts w:eastAsia="" w:cs="Times New Roman" w:ascii="Times New Roman" w:hAnsi="Times New Roman" w:eastAsiaTheme="majorEastAsia"/>
            <w:lang w:val="en-US"/>
          </w:rPr>
          <w:t>procedures</w:t>
        </w:r>
      </w:ins>
      <w:r>
        <w:rPr>
          <w:rFonts w:eastAsia="" w:cs="Times New Roman" w:ascii="Times New Roman" w:hAnsi="Times New Roman" w:eastAsiaTheme="majorEastAsia"/>
        </w:rPr>
        <w:t xml:space="preserve"> </w:t>
      </w:r>
      <w:del w:id="362" w:author="Martin Gerdin Wärnberg" w:date="2023-05-02T19:46:59Z">
        <w:r>
          <w:rPr>
            <w:rFonts w:eastAsia="" w:cs="Times New Roman" w:ascii="Times New Roman" w:hAnsi="Times New Roman" w:eastAsiaTheme="majorEastAsia"/>
          </w:rPr>
          <w:delText>interventions</w:delText>
        </w:r>
      </w:del>
      <w:ins w:id="363" w:author="Martin Gerdin Wärnberg" w:date="2023-05-02T19:47:01Z">
        <w:r>
          <w:rPr>
            <w:rFonts w:eastAsia="" w:cs="Times New Roman" w:ascii="Times New Roman" w:hAnsi="Times New Roman" w:eastAsiaTheme="majorEastAsia"/>
          </w:rPr>
          <w:t xml:space="preserve"> </w:t>
        </w:r>
      </w:ins>
      <w:ins w:id="364" w:author="Martin Gerdin Wärnberg" w:date="2023-05-02T19:47:01Z">
        <w:r>
          <w:rPr>
            <w:rFonts w:eastAsia="" w:cs="Times New Roman" w:ascii="Times New Roman" w:hAnsi="Times New Roman" w:eastAsiaTheme="majorEastAsia"/>
          </w:rPr>
          <w:t>after trauma</w:t>
        </w:r>
      </w:ins>
      <w:r>
        <w:rPr>
          <w:rFonts w:eastAsia="" w:cs="Times New Roman" w:ascii="Times New Roman" w:hAnsi="Times New Roman" w:eastAsiaTheme="majorEastAsia"/>
        </w:rPr>
        <w:t xml:space="preserve"> have a </w:t>
      </w:r>
      <w:del w:id="365" w:author="Martin Gerdin Wärnberg" w:date="2023-05-02T19:47:06Z">
        <w:r>
          <w:rPr>
            <w:rFonts w:eastAsia="" w:cs="Times New Roman" w:ascii="Times New Roman" w:hAnsi="Times New Roman" w:eastAsiaTheme="majorEastAsia"/>
          </w:rPr>
          <w:delText>lower</w:delText>
        </w:r>
      </w:del>
      <w:ins w:id="366" w:author="Martin Gerdin Wärnberg" w:date="2023-05-02T19:47:06Z">
        <w:r>
          <w:rPr>
            <w:rFonts w:eastAsia="" w:cs="Times New Roman" w:ascii="Times New Roman" w:hAnsi="Times New Roman" w:eastAsiaTheme="majorEastAsia"/>
            <w:lang w:val="en-US"/>
          </w:rPr>
          <w:t>higher</w:t>
        </w:r>
      </w:ins>
      <w:r>
        <w:rPr>
          <w:rFonts w:eastAsia="" w:cs="Times New Roman" w:ascii="Times New Roman" w:hAnsi="Times New Roman" w:eastAsiaTheme="majorEastAsia"/>
        </w:rPr>
        <w:t xml:space="preserve"> likelihood of experiencing OFI.</w:t>
      </w:r>
      <w:r>
        <w:br w:type="page"/>
      </w:r>
    </w:p>
    <w:p>
      <w:pPr>
        <w:pStyle w:val="Normal"/>
        <w:spacing w:lineRule="auto" w:line="360"/>
        <w:rPr/>
      </w:pPr>
      <w:r>
        <w:rPr/>
      </w:r>
      <w:bookmarkStart w:id="40" w:name="results"/>
      <w:bookmarkStart w:id="41" w:name="the-clinical-significance-of-ofi"/>
      <w:bookmarkStart w:id="42" w:name="results"/>
      <w:bookmarkStart w:id="43" w:name="the-clinical-significance-of-ofi"/>
      <w:bookmarkEnd w:id="42"/>
      <w:bookmarkEnd w:id="43"/>
      <w:r>
        <w:br w:type="page"/>
      </w:r>
    </w:p>
    <w:p>
      <w:pPr>
        <w:pStyle w:val="Heading1"/>
        <w:rPr/>
      </w:pPr>
      <w:r>
        <w:rPr/>
        <w:t>References</w:t>
      </w:r>
    </w:p>
    <w:p>
      <w:pPr>
        <w:pStyle w:val="Bibliography"/>
        <w:rPr/>
      </w:pPr>
      <w:bookmarkStart w:id="44" w:name="ref-WrnbergGerdin2020"/>
      <w:bookmarkEnd w:id="44"/>
      <w:r>
        <w:rPr/>
        <w:t xml:space="preserve">1. </w:t>
        <w:tab/>
        <w:t xml:space="preserve">Gerdin LW, Khajanchi M, Kumar V, Roy N, Saha ML, Soni KD, et al. Comparison of emergency department trauma triage performance of clinicians and clinical prediction models: A cohort study in india. BMJ Open [Internet]. 2020 Feb;10(2):e032900. Available from: </w:t>
      </w:r>
      <w:hyperlink r:id="rId3">
        <w:r>
          <w:rPr>
            <w:rStyle w:val="InternetLink"/>
          </w:rPr>
          <w:t>https://doi.org/10.1136/bmjopen-2019-032900</w:t>
        </w:r>
      </w:hyperlink>
    </w:p>
    <w:p>
      <w:pPr>
        <w:pStyle w:val="Bibliography"/>
        <w:rPr/>
      </w:pPr>
      <w:bookmarkStart w:id="45" w:name="ref-WrnbergGerdin2020"/>
      <w:bookmarkStart w:id="46" w:name="ref-who21"/>
      <w:bookmarkEnd w:id="45"/>
      <w:bookmarkEnd w:id="46"/>
      <w:r>
        <w:rPr/>
        <w:t xml:space="preserve">2. </w:t>
        <w:tab/>
        <w:t xml:space="preserve">WHO. Injuries and violence [Internet]. 2021 [cited 2023 Jan 31]. Available from: </w:t>
      </w:r>
      <w:hyperlink r:id="rId4">
        <w:r>
          <w:rPr>
            <w:rStyle w:val="InternetLink"/>
          </w:rPr>
          <w:t>https://www.who.int/news-room/fact-sheets/detail/injuries-and-violence</w:t>
        </w:r>
      </w:hyperlink>
    </w:p>
    <w:p>
      <w:pPr>
        <w:pStyle w:val="Bibliography"/>
        <w:rPr/>
      </w:pPr>
      <w:bookmarkStart w:id="47" w:name="ref-who21"/>
      <w:bookmarkStart w:id="48" w:name="ref-Chen2019"/>
      <w:bookmarkEnd w:id="47"/>
      <w:bookmarkEnd w:id="48"/>
      <w:r>
        <w:rPr>
          <w:lang w:val="sv-SE"/>
        </w:rPr>
        <w:t xml:space="preserve">3. </w:t>
        <w:tab/>
        <w:t xml:space="preserve">Chen S, Kuhn M, Prettner K, Bloom DE. </w:t>
      </w:r>
      <w:r>
        <w:rPr/>
        <w:t xml:space="preserve">The global macroeconomic burden of road injuries: Estimates and projections for 166 countries. The Lancet Planetary Health [Internet]. 2019 Sep;3(9):e390–8. Available from: </w:t>
      </w:r>
      <w:hyperlink r:id="rId5">
        <w:r>
          <w:rPr>
            <w:rStyle w:val="InternetLink"/>
          </w:rPr>
          <w:t>https://doi.org/10.1016/s2542-5196(19)30170-6</w:t>
        </w:r>
      </w:hyperlink>
    </w:p>
    <w:p>
      <w:pPr>
        <w:pStyle w:val="Bibliography"/>
        <w:rPr/>
      </w:pPr>
      <w:bookmarkStart w:id="49" w:name="ref-Chen2019"/>
      <w:bookmarkStart w:id="50" w:name="ref-Vos2020"/>
      <w:bookmarkEnd w:id="49"/>
      <w:bookmarkEnd w:id="50"/>
      <w:r>
        <w:rPr/>
        <w:t xml:space="preserve">4. </w:t>
        <w:tab/>
        <w:t xml:space="preserve">"". Global burden of 369 diseases and injuries in 204 countries and territories, 19902019: A systematic analysis for the global burden of disease study 2019. The Lancet [Internet]. 2020 Oct;396(10258):1204–22. Available from: </w:t>
      </w:r>
      <w:hyperlink r:id="rId6">
        <w:r>
          <w:rPr>
            <w:rStyle w:val="InternetLink"/>
          </w:rPr>
          <w:t>https://doi.org/10.1016/s0140-6736(20)30925-9</w:t>
        </w:r>
      </w:hyperlink>
    </w:p>
    <w:p>
      <w:pPr>
        <w:pStyle w:val="Bibliography"/>
        <w:rPr/>
      </w:pPr>
      <w:bookmarkStart w:id="51" w:name="ref-Vos2020"/>
      <w:bookmarkStart w:id="52" w:name="ref-Sakran2012"/>
      <w:bookmarkEnd w:id="51"/>
      <w:bookmarkEnd w:id="52"/>
      <w:r>
        <w:rPr/>
        <w:t xml:space="preserve">5. </w:t>
        <w:tab/>
        <w:t xml:space="preserve">Sakran JV, Greer SE, Werlin E, McCunn M. Care of the injured worldwide: Trauma still the neglected disease of modern society. Scandinavian Journal of Trauma, Resuscitation and Emergency Medicine [Internet]. 2012;20(1):64. Available from: </w:t>
      </w:r>
      <w:hyperlink r:id="rId7">
        <w:r>
          <w:rPr>
            <w:rStyle w:val="InternetLink"/>
          </w:rPr>
          <w:t>https://doi.org/10.1186/1757-7241-20-64</w:t>
        </w:r>
      </w:hyperlink>
    </w:p>
    <w:p>
      <w:pPr>
        <w:pStyle w:val="Bibliography"/>
        <w:rPr/>
      </w:pPr>
      <w:bookmarkStart w:id="53" w:name="ref-Sakran2012"/>
      <w:bookmarkStart w:id="54" w:name="ref-Mansourati2018"/>
      <w:bookmarkEnd w:id="53"/>
      <w:bookmarkEnd w:id="54"/>
      <w:r>
        <w:rPr>
          <w:lang w:val="sv-SE"/>
        </w:rPr>
        <w:t xml:space="preserve">6. </w:t>
        <w:tab/>
        <w:t xml:space="preserve">Mansourati M, Kumar V, Khajanchi M, Saha ML, Dharap S, Seger R, et al. </w:t>
      </w:r>
      <w:r>
        <w:rPr/>
        <w:t xml:space="preserve">Mortality following surgery for trauma in an indian trauma cohort. British Journal of Surgery [Internet]. 2018 Apr;105(10):1274–82. Available from: </w:t>
      </w:r>
      <w:hyperlink r:id="rId8">
        <w:r>
          <w:rPr>
            <w:rStyle w:val="InternetLink"/>
          </w:rPr>
          <w:t>https://doi.org/10.1002/bjs.10862</w:t>
        </w:r>
      </w:hyperlink>
    </w:p>
    <w:p>
      <w:pPr>
        <w:pStyle w:val="Bibliography"/>
        <w:rPr/>
      </w:pPr>
      <w:bookmarkStart w:id="55" w:name="ref-Mansourati2018"/>
      <w:bookmarkStart w:id="56" w:name="ref-Rice2022"/>
      <w:bookmarkEnd w:id="55"/>
      <w:bookmarkEnd w:id="56"/>
      <w:r>
        <w:rPr/>
        <w:t xml:space="preserve">7. </w:t>
        <w:tab/>
        <w:t xml:space="preserve">Rice B, Pickering A, Laurence C, Kizito PM, Leff R, Kisingiri SJ, et al. Emergency medicine physician supervision and mortality among patients receiving care from non-physician clinicians in a task-sharing model of emergency care in rural uganda: A retrospective analysis of a single-centre training programme. BMJ Open [Internet]. 2022 Jun;12(6):e059859. Available from: </w:t>
      </w:r>
      <w:hyperlink r:id="rId9">
        <w:r>
          <w:rPr>
            <w:rStyle w:val="InternetLink"/>
          </w:rPr>
          <w:t>https://doi.org/10.1136/bmjopen-2021-059859</w:t>
        </w:r>
      </w:hyperlink>
    </w:p>
    <w:p>
      <w:pPr>
        <w:pStyle w:val="Bibliography"/>
        <w:rPr/>
      </w:pPr>
      <w:bookmarkStart w:id="57" w:name="ref-Rice2022"/>
      <w:bookmarkStart w:id="58" w:name="ref-StLouis2018"/>
      <w:bookmarkEnd w:id="57"/>
      <w:bookmarkEnd w:id="58"/>
      <w:r>
        <w:rPr/>
        <w:t xml:space="preserve">8. </w:t>
        <w:tab/>
        <w:t xml:space="preserve">St-Louis E, Paradis T, Landry T, Poenaru D. Factors contributing to successful trauma registry implementation in low- and middle-income countries: A systematic review. Injury [Internet]. 2018 Dec;49(12):2100–10. Available from: </w:t>
      </w:r>
      <w:hyperlink r:id="rId10">
        <w:r>
          <w:rPr>
            <w:rStyle w:val="InternetLink"/>
          </w:rPr>
          <w:t>https://doi.org/10.1016/j.injury.2018.10.007</w:t>
        </w:r>
      </w:hyperlink>
    </w:p>
    <w:p>
      <w:pPr>
        <w:pStyle w:val="Bibliography"/>
        <w:rPr/>
      </w:pPr>
      <w:bookmarkStart w:id="59" w:name="ref-StLouis2018"/>
      <w:bookmarkStart w:id="60" w:name="ref-Celso2006"/>
      <w:bookmarkEnd w:id="59"/>
      <w:bookmarkEnd w:id="60"/>
      <w:r>
        <w:rPr/>
        <w:t xml:space="preserve">9. </w:t>
        <w:tab/>
        <w:t xml:space="preserve">Celso B, Tepas J, Langland-Orban B, Pracht E, Papa L, Lottenberg L, et al. A systematic review and meta-analysis comparing outcome of severely injured patients treated in trauma centers following the establishment of trauma systems. The Journal of Trauma: Injury, Infection, and Critical Care [Internet]. 2006 Feb;60(2):371–8. Available from: </w:t>
      </w:r>
      <w:hyperlink r:id="rId11">
        <w:r>
          <w:rPr>
            <w:rStyle w:val="InternetLink"/>
          </w:rPr>
          <w:t>https://doi.org/10.1097/01.ta.0000197916.99629.eb</w:t>
        </w:r>
      </w:hyperlink>
    </w:p>
    <w:p>
      <w:pPr>
        <w:pStyle w:val="Bibliography"/>
        <w:rPr/>
      </w:pPr>
      <w:bookmarkStart w:id="61" w:name="ref-Celso2006"/>
      <w:bookmarkStart w:id="62" w:name="ref-Moran2018"/>
      <w:bookmarkEnd w:id="61"/>
      <w:bookmarkEnd w:id="62"/>
      <w:r>
        <w:rPr/>
        <w:t xml:space="preserve">10. </w:t>
        <w:tab/>
        <w:t xml:space="preserve">Moran CG, Lecky F, Bouamra O, Lawrence T, Edwards A, Woodford M, et al. Changing the system - major trauma patients and their outcomes in the NHS (england) 200817. EClinicalMedicine [Internet]. 2018 Aug;2-3:13–21. Available from: </w:t>
      </w:r>
      <w:hyperlink r:id="rId12">
        <w:r>
          <w:rPr>
            <w:rStyle w:val="InternetLink"/>
          </w:rPr>
          <w:t>https://doi.org/10.1016/j.eclinm.2018.07.001</w:t>
        </w:r>
      </w:hyperlink>
    </w:p>
    <w:p>
      <w:pPr>
        <w:pStyle w:val="Bibliography"/>
        <w:rPr/>
      </w:pPr>
      <w:bookmarkStart w:id="63" w:name="ref-Moran2018"/>
      <w:bookmarkStart w:id="64" w:name="ref-Lendrum2012"/>
      <w:bookmarkEnd w:id="63"/>
      <w:bookmarkEnd w:id="64"/>
      <w:r>
        <w:rPr/>
        <w:t xml:space="preserve">11. </w:t>
        <w:tab/>
        <w:t xml:space="preserve">Lendrum RA, Lockey DJ. Trauma system development. Anaesthesia [Internet]. 2012 Dec;68:30–9. Available from: </w:t>
      </w:r>
      <w:hyperlink r:id="rId13">
        <w:r>
          <w:rPr>
            <w:rStyle w:val="InternetLink"/>
          </w:rPr>
          <w:t>https://doi.org/10.1111/anae.12049</w:t>
        </w:r>
      </w:hyperlink>
    </w:p>
    <w:p>
      <w:pPr>
        <w:pStyle w:val="Bibliography"/>
        <w:rPr/>
      </w:pPr>
      <w:bookmarkStart w:id="65" w:name="ref-Lendrum2012"/>
      <w:bookmarkStart w:id="66" w:name="ref-Martin2021"/>
      <w:bookmarkEnd w:id="65"/>
      <w:bookmarkEnd w:id="66"/>
      <w:r>
        <w:rPr/>
        <w:t xml:space="preserve">12. </w:t>
        <w:tab/>
        <w:t xml:space="preserve">Martin MJ, Johnson A, Rott M, Kuchler A, Cole F, Ramzy A, et al. Choosing wisely: A prospective study of direct to operating room trauma resuscitation including real-time trauma surgeon after-action review. Journal of Trauma and Acute Care Surgery [Internet]. 2021 Aug;91(2S):S146–53. Available from: </w:t>
      </w:r>
      <w:hyperlink r:id="rId14">
        <w:r>
          <w:rPr>
            <w:rStyle w:val="InternetLink"/>
          </w:rPr>
          <w:t>https://doi.org/10.1097/ta.0000000000003176</w:t>
        </w:r>
      </w:hyperlink>
    </w:p>
    <w:p>
      <w:pPr>
        <w:pStyle w:val="Bibliography"/>
        <w:rPr/>
      </w:pPr>
      <w:bookmarkStart w:id="67" w:name="ref-Martin2021"/>
      <w:bookmarkStart w:id="68" w:name="ref-ISS2022"/>
      <w:bookmarkEnd w:id="67"/>
      <w:bookmarkEnd w:id="68"/>
      <w:r>
        <w:rPr/>
        <w:t xml:space="preserve">13. </w:t>
        <w:tab/>
        <w:t xml:space="preserve">Colnaric JM, Sibai RHE, Bachir RH, Sayed MJE. Injury severity score as a predictor of mortality in adult trauma patients by injury mechanism types in the united states: A retrospective observational study. Medicine [Internet]. 2022 Jul;101(28):e29614. Available from: </w:t>
      </w:r>
      <w:hyperlink r:id="rId15">
        <w:r>
          <w:rPr>
            <w:rStyle w:val="InternetLink"/>
          </w:rPr>
          <w:t>https://doi.org/10.1097/md.0000000000029614</w:t>
        </w:r>
      </w:hyperlink>
    </w:p>
    <w:p>
      <w:pPr>
        <w:pStyle w:val="Bibliography"/>
        <w:rPr/>
      </w:pPr>
      <w:bookmarkStart w:id="69" w:name="ref-ISS2022"/>
      <w:bookmarkStart w:id="70" w:name="ref-Candefjord2020"/>
      <w:bookmarkEnd w:id="69"/>
      <w:bookmarkEnd w:id="70"/>
      <w:r>
        <w:rPr/>
        <w:t xml:space="preserve">14. </w:t>
        <w:tab/>
        <w:t xml:space="preserve">Candefjord S, Asker L, Caragounis EC. Mortality of trauma patients treated at trauma centers compared to non-trauma centers in sweden: A retrospective study. European Journal of Trauma and Emergency Surgery [Internet]. 2020 Jul;48(1):525–36. Available from: </w:t>
      </w:r>
      <w:hyperlink r:id="rId16">
        <w:r>
          <w:rPr>
            <w:rStyle w:val="InternetLink"/>
          </w:rPr>
          <w:t>https://doi.org/10.1007/s00068-020-01446-6</w:t>
        </w:r>
      </w:hyperlink>
    </w:p>
    <w:p>
      <w:pPr>
        <w:pStyle w:val="Bibliography"/>
        <w:rPr/>
      </w:pPr>
      <w:bookmarkStart w:id="71" w:name="ref-Candefjord2020"/>
      <w:bookmarkStart w:id="72" w:name="ref-WHO_QI"/>
      <w:bookmarkEnd w:id="71"/>
      <w:bookmarkEnd w:id="72"/>
      <w:r>
        <w:rPr/>
        <w:t xml:space="preserve">15. </w:t>
        <w:tab/>
        <w:t xml:space="preserve">Organization WH. Guidelines for trauma quality improvement programmes [Internet]. 2009 [cited 2023 Jan 31]. Available from: </w:t>
      </w:r>
      <w:hyperlink r:id="rId17">
        <w:r>
          <w:rPr>
            <w:rStyle w:val="InternetLink"/>
          </w:rPr>
          <w:t>https://apps.who.int/iris/handle/10665/44061</w:t>
        </w:r>
      </w:hyperlink>
    </w:p>
    <w:p>
      <w:pPr>
        <w:pStyle w:val="Bibliography"/>
        <w:rPr/>
      </w:pPr>
      <w:bookmarkStart w:id="73" w:name="ref-WHO_QI"/>
      <w:bookmarkStart w:id="74" w:name="ref-Candef"/>
      <w:bookmarkEnd w:id="73"/>
      <w:bookmarkEnd w:id="74"/>
      <w:r>
        <w:rPr/>
        <w:t xml:space="preserve">16. </w:t>
        <w:tab/>
        <w:t xml:space="preserve">Candefjord S, Asker L, Caragounis EC. Mortality of trauma patients treated at trauma centers compared to non-trauma centers in sweden: A retrospective study. European Journal of Trauma and Emergency Surgery [Internet]. 2020 Jul;48(1):525–36. Available from: </w:t>
      </w:r>
      <w:hyperlink r:id="rId18">
        <w:r>
          <w:rPr>
            <w:rStyle w:val="InternetLink"/>
          </w:rPr>
          <w:t>https://doi.org/10.1007/s00068-020-01446-6</w:t>
        </w:r>
      </w:hyperlink>
    </w:p>
    <w:p>
      <w:pPr>
        <w:pStyle w:val="Bibliography"/>
        <w:rPr>
          <w:lang w:val="sv-SE"/>
        </w:rPr>
      </w:pPr>
      <w:bookmarkStart w:id="75" w:name="ref-Candef"/>
      <w:bookmarkStart w:id="76" w:name="ref-Dick1999"/>
      <w:bookmarkEnd w:id="75"/>
      <w:bookmarkEnd w:id="76"/>
      <w:r>
        <w:rPr/>
        <w:t xml:space="preserve">17. </w:t>
        <w:tab/>
        <w:t xml:space="preserve">Dick WF, Baskett PJF. Recommendations for uniform reporting of data following major trauma  the utstein style. </w:t>
      </w:r>
      <w:r>
        <w:rPr>
          <w:lang w:val="sv-SE"/>
        </w:rPr>
        <w:t xml:space="preserve">Resuscitation [Internet]. 1999 Oct;42(2):81–100. Available from: </w:t>
      </w:r>
      <w:hyperlink r:id="rId19">
        <w:r>
          <w:rPr>
            <w:rStyle w:val="InternetLink"/>
            <w:lang w:val="sv-SE"/>
          </w:rPr>
          <w:t>https://doi.org/10.1016/s0300-9572(99)00102-1</w:t>
        </w:r>
      </w:hyperlink>
    </w:p>
    <w:p>
      <w:pPr>
        <w:pStyle w:val="Bibliography"/>
        <w:rPr/>
      </w:pPr>
      <w:bookmarkStart w:id="77" w:name="ref-Dick1999"/>
      <w:bookmarkStart w:id="78" w:name="ref-SweTrau2021"/>
      <w:bookmarkEnd w:id="77"/>
      <w:bookmarkEnd w:id="78"/>
      <w:r>
        <w:rPr>
          <w:lang w:val="sv-SE"/>
        </w:rPr>
        <w:t xml:space="preserve">18. </w:t>
        <w:tab/>
        <w:t xml:space="preserve">Svenska Traumaregistrets. SweTraus ÅRSRAPPORT 2021 [Internet]. </w:t>
      </w:r>
      <w:r>
        <w:rPr/>
        <w:t xml:space="preserve">20 oktober 2015 [cited 2023 Mar 26]. Available from: </w:t>
      </w:r>
      <w:hyperlink r:id="rId20">
        <w:r>
          <w:rPr>
            <w:rStyle w:val="InternetLink"/>
          </w:rPr>
          <w:t>https://rcsyd.se/swetrau/om-swetrau/arsrapporter</w:t>
        </w:r>
      </w:hyperlink>
    </w:p>
    <w:p>
      <w:pPr>
        <w:pStyle w:val="Bibliography"/>
        <w:rPr/>
      </w:pPr>
      <w:bookmarkStart w:id="79" w:name="ref-SweTrau2021"/>
      <w:bookmarkStart w:id="80" w:name="ref-Ghorbani2018"/>
      <w:bookmarkEnd w:id="79"/>
      <w:bookmarkEnd w:id="80"/>
      <w:r>
        <w:rPr/>
        <w:t xml:space="preserve">19. </w:t>
        <w:tab/>
        <w:t xml:space="preserve">Ghorbani P, Strömmer L. Analysis of preventable deaths and errors in trauma care in a scandinavian trauma level-i centre. Acta Anaesthesiologica Scandinavica [Internet]. 2018 May;62(8):1146–53. Available from: </w:t>
      </w:r>
      <w:hyperlink r:id="rId21">
        <w:r>
          <w:rPr>
            <w:rStyle w:val="InternetLink"/>
          </w:rPr>
          <w:t>https://doi.org/10.1111/aas.13151</w:t>
        </w:r>
      </w:hyperlink>
    </w:p>
    <w:p>
      <w:pPr>
        <w:pStyle w:val="Bibliography"/>
        <w:rPr/>
      </w:pPr>
      <w:bookmarkStart w:id="81" w:name="ref-Ghorbani2018"/>
      <w:bookmarkStart w:id="82" w:name="ref-Teixeira2007"/>
      <w:bookmarkEnd w:id="81"/>
      <w:bookmarkEnd w:id="82"/>
      <w:r>
        <w:rPr/>
        <w:t xml:space="preserve">20. </w:t>
        <w:tab/>
        <w:t xml:space="preserve">Teixeira PGR, Inaba K, Hadjizacharia P, Brown C, Salim A, Rhee P, et al. Preventable or potentially preventable mortality at a mature trauma center. Journal of Trauma: Injury, Infection &amp;amp$\mathsemicolon$ Critical Care [Internet]. 2007 Dec;63(6):1338–47. Available from: </w:t>
      </w:r>
      <w:hyperlink r:id="rId22">
        <w:r>
          <w:rPr>
            <w:rStyle w:val="InternetLink"/>
          </w:rPr>
          <w:t>https://doi.org/10.1097/ta.0b013e31815078ae</w:t>
        </w:r>
      </w:hyperlink>
    </w:p>
    <w:p>
      <w:pPr>
        <w:pStyle w:val="Bibliography"/>
        <w:rPr/>
      </w:pPr>
      <w:bookmarkStart w:id="83" w:name="ref-Teixeira2007"/>
      <w:bookmarkStart w:id="84" w:name="ref-Trentzsch2015"/>
      <w:bookmarkEnd w:id="83"/>
      <w:bookmarkEnd w:id="84"/>
      <w:r>
        <w:rPr/>
        <w:t xml:space="preserve">21. </w:t>
        <w:tab/>
        <w:t xml:space="preserve">Trentzsch H, Imach S, Kohlmann T, Urban B, Lazarovici L, Prückner S. Fehler in der frühklinischen schwerverletztenversorgung besser begreifen. Der Unfallchirurg [Internet]. 2015 Jul;118(8):675–85. Available from: </w:t>
      </w:r>
      <w:hyperlink r:id="rId23">
        <w:r>
          <w:rPr>
            <w:rStyle w:val="InternetLink"/>
          </w:rPr>
          <w:t>https://doi.org/10.1007/s00113-015-0029-4</w:t>
        </w:r>
      </w:hyperlink>
    </w:p>
    <w:p>
      <w:pPr>
        <w:pStyle w:val="Bibliography"/>
        <w:rPr/>
      </w:pPr>
      <w:bookmarkStart w:id="85" w:name="ref-Trentzsch2015"/>
      <w:bookmarkStart w:id="86" w:name="ref-OReilly2013"/>
      <w:bookmarkEnd w:id="85"/>
      <w:bookmarkEnd w:id="86"/>
      <w:r>
        <w:rPr/>
        <w:t xml:space="preserve">22. </w:t>
        <w:tab/>
        <w:t xml:space="preserve">O’Reilly D, Mahendran K, West A, Shirley P, Walsh M, Tai N. Opportunities for improvement in the management of patients who die from haemorrhage after trauma. British Journal of Surgery [Internet]. 2013 Mar;100(6):749–55. Available from: </w:t>
      </w:r>
      <w:hyperlink r:id="rId24">
        <w:r>
          <w:rPr>
            <w:rStyle w:val="InternetLink"/>
          </w:rPr>
          <w:t>http://dx.doi.org/10.1002/bjs.9096</w:t>
        </w:r>
      </w:hyperlink>
    </w:p>
    <w:p>
      <w:pPr>
        <w:pStyle w:val="Bibliography"/>
        <w:rPr/>
      </w:pPr>
      <w:bookmarkStart w:id="87" w:name="ref-OReilly2013"/>
      <w:bookmarkStart w:id="88" w:name="ref-Vioque2014"/>
      <w:bookmarkEnd w:id="87"/>
      <w:bookmarkEnd w:id="88"/>
      <w:r>
        <w:rPr/>
        <w:t xml:space="preserve">23. </w:t>
        <w:tab/>
        <w:t xml:space="preserve">Vioque SM, Kim PK, McMaster J, Gallagher J, Allen SR, Holena DN, et al. Classifying errors in preventable and potentially preventable trauma deaths: A 9-year review using the joint commissions standardized methodology. The American Journal of Surgery [Internet]. 2014 Aug;208(2):187–94. Available from: </w:t>
      </w:r>
      <w:hyperlink r:id="rId25">
        <w:r>
          <w:rPr>
            <w:rStyle w:val="InternetLink"/>
          </w:rPr>
          <w:t>https://doi.org/10.1016/j.amjsurg.2014.02.006</w:t>
        </w:r>
      </w:hyperlink>
    </w:p>
    <w:p>
      <w:pPr>
        <w:pStyle w:val="Bibliography"/>
        <w:rPr/>
      </w:pPr>
      <w:bookmarkStart w:id="89" w:name="ref-Vioque2014"/>
      <w:bookmarkStart w:id="90" w:name="ref-Roy2017"/>
      <w:bookmarkEnd w:id="89"/>
      <w:bookmarkEnd w:id="90"/>
      <w:r>
        <w:rPr/>
        <w:t xml:space="preserve">24. </w:t>
        <w:tab/>
        <w:t xml:space="preserve">Roy N, Veetil DK, Khajanchi MU, Kumar V, Solomon H, Kamble J, et al. Learning from 2523 trauma deaths in india- opportunities to prevent in-hospital deaths. BMC Health Services Research [Internet]. 2017 Feb;17(1). Available from: </w:t>
      </w:r>
      <w:hyperlink r:id="rId26">
        <w:r>
          <w:rPr>
            <w:rStyle w:val="InternetLink"/>
          </w:rPr>
          <w:t>https://doi.org/10.1186/s12913-017-2085-7</w:t>
        </w:r>
      </w:hyperlink>
    </w:p>
    <w:p>
      <w:pPr>
        <w:pStyle w:val="Bibliography"/>
        <w:rPr/>
      </w:pPr>
      <w:bookmarkStart w:id="91" w:name="ref-Roy2017"/>
      <w:bookmarkStart w:id="92" w:name="ref-Sanddal2011"/>
      <w:bookmarkEnd w:id="91"/>
      <w:bookmarkEnd w:id="92"/>
      <w:r>
        <w:rPr/>
        <w:t xml:space="preserve">25. </w:t>
        <w:tab/>
        <w:t xml:space="preserve">Sanddal TL, Esposito TJ, Whitney JR, Hartford D, Taillac PP, Mann NC, et al. Analysis of preventable trauma deaths and opportunities for trauma care improvement in utah. Journal of Trauma: Injury, Infection &amp;amp$\mathsemicolon$ Critical Care [Internet]. 2011 Apr;70(4):970–7. Available from: </w:t>
      </w:r>
      <w:hyperlink r:id="rId27">
        <w:r>
          <w:rPr>
            <w:rStyle w:val="InternetLink"/>
          </w:rPr>
          <w:t>https://doi.org/10.1097/ta.0b013e3181fec9ba</w:t>
        </w:r>
      </w:hyperlink>
    </w:p>
    <w:p>
      <w:pPr>
        <w:pStyle w:val="Bibliography"/>
        <w:rPr/>
      </w:pPr>
      <w:bookmarkStart w:id="93" w:name="ref-Sanddal2011"/>
      <w:bookmarkStart w:id="94" w:name="ref-Nasraway2006"/>
      <w:bookmarkEnd w:id="93"/>
      <w:bookmarkEnd w:id="94"/>
      <w:r>
        <w:rPr/>
        <w:t xml:space="preserve">26. </w:t>
        <w:tab/>
        <w:t xml:space="preserve">Nasraway SA, Albert M, Donnelly AM, Ruthazer R, Shikora SA, Saltzman E. Morbid obesity is an independent determinant of death among surgical critically ill patients. Critical Care Medicine [Internet]. 2006 Apr;34(4):964–70. Available from: </w:t>
      </w:r>
      <w:hyperlink r:id="rId28">
        <w:r>
          <w:rPr>
            <w:rStyle w:val="InternetLink"/>
          </w:rPr>
          <w:t>https://doi.org/10.1097/01.ccm.0000205758.18891.70</w:t>
        </w:r>
      </w:hyperlink>
    </w:p>
    <w:p>
      <w:pPr>
        <w:pStyle w:val="Bibliography"/>
        <w:rPr/>
      </w:pPr>
      <w:bookmarkStart w:id="95" w:name="ref-Nasraway2006"/>
      <w:bookmarkStart w:id="96" w:name="ref-Doumouras2012"/>
      <w:bookmarkEnd w:id="95"/>
      <w:bookmarkEnd w:id="96"/>
      <w:r>
        <w:rPr/>
        <w:t xml:space="preserve">27. </w:t>
        <w:tab/>
        <w:t xml:space="preserve">Doumouras AG, Haas B, Gomez D, Mestral C de, Boyes DM, Morrison LJ, et al. The impact of distance on triage to trauma center care in an urban trauma system. Prehospital Emergency Care [Internet]. 2012 Jun;16(4):456–62. Available from: </w:t>
      </w:r>
      <w:hyperlink r:id="rId29">
        <w:r>
          <w:rPr>
            <w:rStyle w:val="InternetLink"/>
          </w:rPr>
          <w:t>https://doi.org/10.3109/10903127.2012.695431</w:t>
        </w:r>
      </w:hyperlink>
    </w:p>
    <w:p>
      <w:pPr>
        <w:pStyle w:val="Bibliography"/>
        <w:rPr/>
      </w:pPr>
      <w:bookmarkStart w:id="97" w:name="ref-Doumouras2012"/>
      <w:bookmarkStart w:id="98" w:name="ref-Berbiglia2013"/>
      <w:bookmarkEnd w:id="97"/>
      <w:bookmarkEnd w:id="98"/>
      <w:r>
        <w:rPr/>
        <w:t xml:space="preserve">28. </w:t>
        <w:tab/>
        <w:t xml:space="preserve">Berbiglia L, Lopez PP, Bair L, Ammon A, Navas G, Keller M, et al. Patterns of early mortality after trauma in a neighborhood urban trauma center: Can we improve outcomes? Am Surg. 2013 Aug;79(8):764–7. </w:t>
      </w:r>
    </w:p>
    <w:p>
      <w:pPr>
        <w:pStyle w:val="Bibliography"/>
        <w:rPr/>
      </w:pPr>
      <w:bookmarkStart w:id="99" w:name="ref-Berbiglia2013"/>
      <w:bookmarkStart w:id="100" w:name="ref-Schoeneberg2016"/>
      <w:bookmarkEnd w:id="99"/>
      <w:bookmarkEnd w:id="100"/>
      <w:r>
        <w:rPr/>
        <w:t xml:space="preserve">29. </w:t>
        <w:tab/>
        <w:t xml:space="preserve">Schoeneberg C, Schilling M, Hussmann B, Schmitz D, Lendemans S, Ruchholtz S. Preventable and potentially preventable deaths in severely injured patients: A retrospective analysis including patterns of errors. European Journal of Trauma and Emergency Surgery [Internet]. 2016 Apr;43(4):481–9. Available from: </w:t>
      </w:r>
      <w:hyperlink r:id="rId30">
        <w:r>
          <w:rPr>
            <w:rStyle w:val="InternetLink"/>
          </w:rPr>
          <w:t>https://doi.org/10.1007/s00068-016-0670-9</w:t>
        </w:r>
      </w:hyperlink>
    </w:p>
    <w:p>
      <w:pPr>
        <w:pStyle w:val="Bibliography"/>
        <w:rPr/>
      </w:pPr>
      <w:bookmarkStart w:id="101" w:name="ref-Schoeneberg2016"/>
      <w:bookmarkStart w:id="102" w:name="ref-Girard2019"/>
      <w:bookmarkEnd w:id="101"/>
      <w:bookmarkEnd w:id="102"/>
      <w:r>
        <w:rPr/>
        <w:t xml:space="preserve">30. </w:t>
        <w:tab/>
        <w:t xml:space="preserve">Girard E, Jegousso Q, Boussat B, François P, Ageron F-X, Letoublon C, et al. Preventable deaths in a french regional trauma system: A six-year analysis of severe trauma mortality. Journal of Visceral Surgery [Internet]. 2019 Feb;156(1):10–6. Available from: </w:t>
      </w:r>
      <w:hyperlink r:id="rId31">
        <w:r>
          <w:rPr>
            <w:rStyle w:val="InternetLink"/>
          </w:rPr>
          <w:t>https://doi.org/10.1016/j.jviscsurg.2018.05.002</w:t>
        </w:r>
      </w:hyperlink>
    </w:p>
    <w:p>
      <w:pPr>
        <w:pStyle w:val="Bibliography"/>
        <w:rPr/>
      </w:pPr>
      <w:bookmarkStart w:id="103" w:name="ref-Girard2019"/>
      <w:bookmarkStart w:id="104" w:name="ref-NKSlev1"/>
      <w:bookmarkEnd w:id="103"/>
      <w:bookmarkEnd w:id="104"/>
      <w:r>
        <w:rPr/>
        <w:t xml:space="preserve">31. </w:t>
        <w:tab/>
        <w:t xml:space="preserve">Karolinska University Hospital. Karolinska university hospital becomes sweden’s first trauma centre [Internet]. 2020 [cited 2022 Sep 9]. Available from: </w:t>
      </w:r>
      <w:hyperlink r:id="rId32">
        <w:r>
          <w:rPr>
            <w:rStyle w:val="InternetLink"/>
          </w:rPr>
          <w:t>https://www.karolinska.se/en/karolinska-university-hospital/news/2020/12/karolinska-university-hospital-becomes-swedens-first-trauma-centre</w:t>
        </w:r>
      </w:hyperlink>
    </w:p>
    <w:p>
      <w:pPr>
        <w:pStyle w:val="Bibliography"/>
        <w:rPr/>
      </w:pPr>
      <w:bookmarkStart w:id="105" w:name="ref-NKSlev1"/>
      <w:bookmarkStart w:id="106" w:name="ref-R"/>
      <w:bookmarkEnd w:id="105"/>
      <w:bookmarkEnd w:id="106"/>
      <w:r>
        <w:rPr/>
        <w:t xml:space="preserve">32. </w:t>
        <w:tab/>
        <w:t xml:space="preserve">R Language Definition. This manual is for r [Internet]. Copyright © 2000–2023 R Core Team [cited 2023 Mar 26]. Available from: </w:t>
      </w:r>
      <w:hyperlink r:id="rId33">
        <w:r>
          <w:rPr>
            <w:rStyle w:val="InternetLink"/>
          </w:rPr>
          <w:t>https://cran.r-project.org/doc/manuals/r-devel/R-lang.html</w:t>
        </w:r>
      </w:hyperlink>
    </w:p>
    <w:p>
      <w:pPr>
        <w:pStyle w:val="Bibliography"/>
        <w:rPr/>
      </w:pPr>
      <w:bookmarkStart w:id="107" w:name="ref-R"/>
      <w:bookmarkEnd w:id="107"/>
      <w:r>
        <w:rPr>
          <w:lang w:val="sv-SE"/>
        </w:rPr>
        <w:t xml:space="preserve">33. </w:t>
        <w:tab/>
        <w:t xml:space="preserve">Swetrau, manual SweTrau 2021 [internet]. Stockholm: Svenska traumaregister [Internet]. </w:t>
      </w:r>
      <w:r>
        <w:rPr/>
        <w:t xml:space="preserve">[cited 2023]. Available from: </w:t>
      </w:r>
      <w:hyperlink r:id="rId34">
        <w:r>
          <w:rPr>
            <w:rStyle w:val="InternetLink"/>
          </w:rPr>
          <w:t>https://rcsyd.se/swetrau/wp-content/uploads/sites/10/2022/06/SweTrau-Manual-2021.pdf</w:t>
        </w:r>
      </w:hyperlink>
      <w:bookmarkStart w:id="108" w:name="ref-Manual2021"/>
      <w:bookmarkEnd w:id="108"/>
    </w:p>
    <w:p>
      <w:pPr>
        <w:pStyle w:val="Normal"/>
        <w:spacing w:lineRule="auto" w:line="360"/>
        <w:rPr>
          <w:rStyle w:val="InternetLink"/>
        </w:rPr>
      </w:pPr>
      <w:r>
        <w:rPr>
          <w:lang w:val="sv-SE"/>
        </w:rPr>
        <w:t xml:space="preserve">34. </w:t>
        <w:tab/>
        <w:t xml:space="preserve">Swetrau, manual SweTrau 2021 [internet]. Stockholm: Svenska traumaregister [Internet]. [cited 2023]. </w:t>
      </w:r>
      <w:r>
        <w:rPr/>
        <w:t xml:space="preserve">Available from: </w:t>
      </w:r>
      <w:hyperlink r:id="rId35">
        <w:r>
          <w:rPr>
            <w:rStyle w:val="InternetLink"/>
          </w:rPr>
          <w:t>https://rcsyd.se/swetrau/</w:t>
        </w:r>
      </w:hyperlink>
    </w:p>
    <w:p>
      <w:pPr>
        <w:pStyle w:val="Bibliography"/>
        <w:spacing w:lineRule="auto" w:line="360"/>
        <w:rPr>
          <w:rFonts w:ascii="Times New Roman" w:hAnsi="Times New Roman" w:cs="Times New Roman"/>
        </w:rPr>
      </w:pPr>
      <w:r>
        <w:rPr>
          <w:rFonts w:cs="Times New Roman" w:ascii="Times New Roman" w:hAnsi="Times New Roman"/>
        </w:rPr>
        <w:t>35.</w:t>
        <w:tab/>
        <w:t xml:space="preserve">Wei J, Dai Y, Wang Z, Gu N, Ju H, Xu Y, m.fl. Intrauterine double-balloon tamponade vs gauze packing in the management of placenta previa: A multicentre randomized controlled trial. Medicine (Baltimore). februari 2020;99(7):e19221. </w:t>
      </w:r>
    </w:p>
    <w:p>
      <w:pPr>
        <w:pStyle w:val="Bibliography"/>
        <w:spacing w:lineRule="auto" w:line="360"/>
        <w:rPr>
          <w:rFonts w:ascii="Times New Roman" w:hAnsi="Times New Roman" w:cs="Times New Roman"/>
        </w:rPr>
      </w:pPr>
      <w:r>
        <w:rPr>
          <w:rFonts w:cs="Times New Roman" w:ascii="Times New Roman" w:hAnsi="Times New Roman"/>
        </w:rPr>
        <w:t>36.</w:t>
        <w:tab/>
        <w:t xml:space="preserve">Jagdish K, Paiman M, Nawfar A, Yusof M, Zulmi W, Azman W, m.fl. The outcomes of salvage surgery for vascular injury in the extremities: a special consideration for delayed revascularization. Malays Orthop J. mars 2014;8(1):14–20. </w:t>
      </w:r>
    </w:p>
    <w:p>
      <w:pPr>
        <w:pStyle w:val="Bibliography"/>
        <w:spacing w:lineRule="auto" w:line="360"/>
        <w:rPr>
          <w:rFonts w:ascii="Times New Roman" w:hAnsi="Times New Roman" w:cs="Times New Roman"/>
        </w:rPr>
      </w:pPr>
      <w:r>
        <w:rPr>
          <w:rFonts w:cs="Times New Roman" w:ascii="Times New Roman" w:hAnsi="Times New Roman"/>
        </w:rPr>
        <w:t>37.</w:t>
        <w:tab/>
        <w:t xml:space="preserve">Franz RW, Goodwin RB, Hartman JF, Wright ML. Management of upper extremity arterial injuries at an urban level I trauma center. Ann Vasc Surg. 2009;23(1):8–16. </w:t>
      </w:r>
    </w:p>
    <w:p>
      <w:pPr>
        <w:pStyle w:val="Bibliography"/>
        <w:spacing w:lineRule="auto" w:line="360"/>
        <w:rPr>
          <w:rFonts w:ascii="Times New Roman" w:hAnsi="Times New Roman" w:cs="Times New Roman"/>
        </w:rPr>
      </w:pPr>
      <w:r>
        <w:rPr>
          <w:rFonts w:cs="Times New Roman" w:ascii="Times New Roman" w:hAnsi="Times New Roman"/>
        </w:rPr>
        <w:t>38.</w:t>
        <w:tab/>
        <w:t xml:space="preserve">Weller I, Wai EK. The effect of hospital type and surgical delay on mortality after surgery for hip fracture. J Bone Joint Surg Br. 01 mars 2005;87-B(3):361–6. </w:t>
      </w:r>
    </w:p>
    <w:p>
      <w:pPr>
        <w:pStyle w:val="Bibliography"/>
        <w:spacing w:lineRule="auto" w:line="360"/>
        <w:rPr>
          <w:rFonts w:ascii="Times New Roman" w:hAnsi="Times New Roman" w:cs="Times New Roman"/>
        </w:rPr>
      </w:pPr>
      <w:r>
        <w:rPr>
          <w:rFonts w:cs="Times New Roman" w:ascii="Times New Roman" w:hAnsi="Times New Roman"/>
        </w:rPr>
        <w:t>39.</w:t>
        <w:tab/>
        <w:t xml:space="preserve">Agostinelli A, Saccani S, Borrello B, Nicolini F, Larini P, Gherli T. Immediate endovascular treatment of blunt aortic injury: Our therapeutic strategy. J Thorac Cardiovasc Surg. 01 maj 2006;131(5):1053–7. </w:t>
      </w:r>
    </w:p>
    <w:p>
      <w:pPr>
        <w:pStyle w:val="Bibliography"/>
        <w:spacing w:lineRule="auto" w:line="360"/>
        <w:rPr>
          <w:rFonts w:ascii="Times New Roman" w:hAnsi="Times New Roman" w:cs="Times New Roman"/>
        </w:rPr>
      </w:pPr>
      <w:r>
        <w:rPr>
          <w:rFonts w:cs="Times New Roman" w:ascii="Times New Roman" w:hAnsi="Times New Roman"/>
        </w:rPr>
        <w:t>40.</w:t>
        <w:tab/>
        <w:t xml:space="preserve">Fried HI, Nathan BR, Rowe AS, Zabramski JM, Andaluz N, Bhimraj A, m.fl. The Insertion and Management of External Ventricular Drains: An Evidence-Based Consensus Statement : A Statement for Healthcare Professionals from the Neurocritical Care Society. Neurocrit Care. februari 2016;24(1):61–81. </w:t>
      </w:r>
    </w:p>
    <w:p>
      <w:pPr>
        <w:pStyle w:val="Normal"/>
        <w:spacing w:lineRule="auto" w:line="360" w:before="0" w:after="200"/>
        <w:rPr/>
      </w:pPr>
      <w:r>
        <w:rPr/>
      </w:r>
    </w:p>
    <w:sectPr>
      <w:type w:val="nextPage"/>
      <w:pgSz w:w="12240" w:h="15840"/>
      <w:pgMar w:left="1418" w:right="1418" w:header="0" w:top="1418" w:footer="0" w:bottom="1418"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natan Attergrim" w:date="2023-04-21T11:39:00Z" w:initials="JA">
    <w:p>
      <w:r>
        <w:rPr>
          <w:rFonts w:ascii="Liberation Serif" w:hAnsi="Liberation Serif" w:eastAsia="DejaVu Sans" w:cs="DejaVu Sans"/>
          <w:color w:val="000000"/>
          <w:sz w:val="20"/>
          <w:szCs w:val="20"/>
          <w:lang w:eastAsia="en-US" w:bidi="en-US" w:val="sv-SE"/>
        </w:rPr>
        <w:t>Kan vara värt att hålla källhänvisningen konsekvent, fia i introduktion. Undvik “for example”.</w:t>
      </w:r>
    </w:p>
  </w:comment>
  <w:comment w:id="1" w:author="Martin Gerdin Wärnberg" w:date="2023-04-24T17:38:00Z" w:initials="MGW">
    <w:p>
      <w:r>
        <w:rPr>
          <w:rFonts w:ascii="Liberation Serif" w:hAnsi="Liberation Serif" w:eastAsia="DejaVu Sans" w:cs="DejaVu Sans"/>
          <w:lang w:eastAsia="en-US" w:bidi="en-US" w:val="sv-SE"/>
        </w:rPr>
        <w:t>Känns väldigt generiskt. Ta bort.</w:t>
      </w:r>
    </w:p>
  </w:comment>
  <w:comment w:id="2" w:author="Martin Gerdin Wärnberg" w:date="2023-04-24T17:32:00Z" w:initials="MGW">
    <w:p>
      <w:r>
        <w:rPr>
          <w:rFonts w:ascii="Liberation Serif" w:hAnsi="Liberation Serif" w:eastAsia="DejaVu Sans" w:cs="DejaVu Sans"/>
          <w:lang w:eastAsia="en-US" w:bidi="en-US" w:val="sv-SE"/>
        </w:rPr>
        <w:t>Jag tycker inte att det här är särskilt relevant för din uppsats och föreslår att du tar bort det. Annars behöver du till exempel förklara hur task-sharing är applicerbart inom traumavård.</w:t>
      </w:r>
    </w:p>
  </w:comment>
  <w:comment w:id="3" w:author="Martin Gerdin Wärnberg" w:date="2023-04-24T17:39:00Z" w:initials="MGW">
    <w:p>
      <w:r>
        <w:rPr>
          <w:rFonts w:ascii="Liberation Serif" w:hAnsi="Liberation Serif" w:eastAsia="DejaVu Sans" w:cs="DejaVu Sans"/>
          <w:lang w:eastAsia="en-US" w:bidi="en-US" w:val="sv-SE"/>
        </w:rPr>
        <w:t>Vilka slags team avses här?</w:t>
      </w:r>
    </w:p>
  </w:comment>
  <w:comment w:id="4" w:author="Martin Gerdin Wärnberg" w:date="2023-04-24T17:40:00Z" w:initials="MGW">
    <w:p>
      <w:r>
        <w:rPr>
          <w:rFonts w:ascii="Liberation Serif" w:hAnsi="Liberation Serif" w:eastAsia="DejaVu Sans" w:cs="DejaVu Sans"/>
          <w:lang w:eastAsia="en-US" w:bidi="en-US" w:val="sv-SE"/>
        </w:rPr>
        <w:t xml:space="preserve">Repetition, föreslår att du tar bort. </w:t>
      </w:r>
    </w:p>
  </w:comment>
  <w:comment w:id="6" w:author="Martin Gerdin Wärnberg" w:date="2023-04-24T17:43:00Z" w:initials="MGW">
    <w:p>
      <w:r>
        <w:rPr>
          <w:rFonts w:ascii="Liberation Serif" w:hAnsi="Liberation Serif" w:eastAsia="DejaVu Sans" w:cs="DejaVu Sans"/>
          <w:lang w:eastAsia="en-US" w:bidi="en-US" w:val="sv-SE"/>
        </w:rPr>
        <w:t>Också repetitivt. Se om du kan kombinera de senaste tre meningarna till en och kanske ge lite mer detaljer istället.</w:t>
      </w:r>
    </w:p>
  </w:comment>
  <w:comment w:id="5" w:author="Victoria Bel" w:date="2023-04-25T14:47:00Z" w:initials="VB">
    <w:p>
      <w:r>
        <w:rPr>
          <w:rFonts w:ascii="Liberation Serif" w:hAnsi="Liberation Serif" w:eastAsia="DejaVu Sans" w:cs="DejaVu Sans"/>
          <w:color w:val="000000"/>
          <w:sz w:val="20"/>
          <w:szCs w:val="20"/>
          <w:lang w:val="en-US" w:eastAsia="en-US" w:bidi="en-US"/>
        </w:rPr>
        <w:t>(9). It's a network of healthcare facilities and services designated to provide optimal care to trauma patients, including trauma centers, prehospital care, and quality improvement programs (10).</w:t>
      </w:r>
    </w:p>
    <w:p>
      <w:r>
        <w:rPr>
          <w:rFonts w:ascii="Liberation Serif" w:hAnsi="Liberation Serif" w:eastAsia="DejaVu Sans" w:cs="DejaVu Sans"/>
          <w:lang w:val="en-US" w:eastAsia="en-US" w:bidi="en-US"/>
        </w:rPr>
      </w:r>
    </w:p>
  </w:comment>
  <w:comment w:id="8" w:author="Martin Gerdin Wärnberg" w:date="2023-04-24T17:45:00Z" w:initials="MGW">
    <w:p>
      <w:r>
        <w:rPr>
          <w:rFonts w:ascii="Liberation Serif" w:hAnsi="Liberation Serif" w:eastAsia="DejaVu Sans" w:cs="DejaVu Sans"/>
          <w:lang w:eastAsia="en-US" w:bidi="en-US" w:val="sv-SE"/>
        </w:rPr>
        <w:t>Var någonstans i världen avser detta? Jag tror att den här nivåbeskrivningen är framförallt amerikansk.</w:t>
      </w:r>
    </w:p>
  </w:comment>
  <w:comment w:id="7" w:author="Victoria Bel" w:date="2023-04-25T14:49:00Z" w:initials="VB">
    <w:p>
      <w:r>
        <w:rPr>
          <w:rFonts w:ascii="Liberation Serif" w:hAnsi="Liberation Serif" w:eastAsia="DejaVu Sans" w:cs="DejaVu Sans"/>
          <w:sz w:val="20"/>
          <w:szCs w:val="20"/>
          <w:lang w:val="en-US" w:eastAsia="en-US" w:bidi="en-US"/>
        </w:rPr>
        <w:t>tar bort:  </w:t>
      </w:r>
      <w:r>
        <w:rPr>
          <w:rFonts w:ascii="Liberation Serif" w:hAnsi="Liberation Serif" w:eastAsia="DejaVu Sans" w:cs="DejaVu Sans"/>
          <w:color w:val="000000"/>
          <w:sz w:val="20"/>
          <w:szCs w:val="20"/>
          <w:lang w:val="en-US" w:eastAsia="en-US" w:bidi="en-US"/>
        </w:rPr>
        <w:t xml:space="preserve">The level of care provided by a trauma center varies from the highest (level I) to the lowest (Level IV) level of care (11). </w:t>
      </w:r>
    </w:p>
  </w:comment>
  <w:comment w:id="9" w:author="Martin Gerdin Wärnberg" w:date="2023-04-24T17:45:00Z" w:initials="MGW">
    <w:p>
      <w:r>
        <w:rPr>
          <w:rFonts w:ascii="Liberation Serif" w:hAnsi="Liberation Serif" w:eastAsia="DejaVu Sans" w:cs="DejaVu Sans"/>
          <w:lang w:eastAsia="en-US" w:bidi="en-US" w:val="sv-SE"/>
        </w:rPr>
        <w:t>Menar du center?</w:t>
      </w:r>
    </w:p>
  </w:comment>
  <w:comment w:id="11" w:author="Jonatan Attergrim" w:date="2023-04-21T11:48:00Z" w:initials="JA">
    <w:p>
      <w:r>
        <w:rPr>
          <w:rFonts w:ascii="Liberation Serif" w:hAnsi="Liberation Serif" w:eastAsia="DejaVu Sans" w:cs="DejaVu Sans"/>
          <w:color w:val="000000"/>
          <w:sz w:val="20"/>
          <w:szCs w:val="20"/>
          <w:lang w:eastAsia="en-US" w:bidi="en-US" w:val="sv-SE"/>
        </w:rPr>
        <w:t>Är det själva verificationen eller menar du att dedikerade trauma center är bättre?</w:t>
      </w:r>
    </w:p>
  </w:comment>
  <w:comment w:id="10" w:author="Victoria Bel" w:date="2023-04-25T14:56:00Z" w:initials="VB">
    <w:p>
      <w:r>
        <w:rPr>
          <w:rFonts w:ascii="Liberation Serif" w:hAnsi="Liberation Serif" w:eastAsia="DejaVu Sans" w:cs="DejaVu Sans"/>
          <w:color w:val="000000"/>
          <w:sz w:val="20"/>
          <w:szCs w:val="20"/>
          <w:lang w:val="en-US" w:eastAsia="en-US" w:bidi="en-US"/>
        </w:rPr>
        <w:t>Själva verifivationen, men skrev om det.</w:t>
      </w:r>
    </w:p>
  </w:comment>
  <w:comment w:id="12" w:author="Jonatan Attergrim" w:date="2023-04-21T11:45:00Z" w:initials="JA">
    <w:p>
      <w:r>
        <w:rPr>
          <w:rFonts w:ascii="Liberation Serif" w:hAnsi="Liberation Serif" w:eastAsia="DejaVu Sans" w:cs="DejaVu Sans"/>
          <w:color w:val="000000"/>
          <w:sz w:val="20"/>
          <w:szCs w:val="20"/>
          <w:lang w:eastAsia="en-US" w:bidi="en-US" w:val="sv-SE"/>
        </w:rPr>
        <w:t>Källa nr 31 efter 14?</w:t>
      </w:r>
    </w:p>
  </w:comment>
  <w:comment w:id="14" w:author="Martin Gerdin Wärnberg" w:date="2023-04-24T17:47:00Z" w:initials="MGW">
    <w:p>
      <w:r>
        <w:rPr>
          <w:rFonts w:ascii="Liberation Serif" w:hAnsi="Liberation Serif" w:eastAsia="DejaVu Sans" w:cs="DejaVu Sans"/>
          <w:lang w:eastAsia="en-US" w:bidi="en-US" w:val="sv-SE"/>
        </w:rPr>
        <w:t>Det finns många olika TQI, men du introducerar bara M&amp;M här. Fundera på om du ska nämna andra TQI också.</w:t>
      </w:r>
    </w:p>
  </w:comment>
  <w:comment w:id="13" w:author="Victoria Bel" w:date="2023-04-25T15:30:00Z" w:initials="VB">
    <w:p>
      <w:r>
        <w:rPr>
          <w:rFonts w:ascii="Liberation Serif" w:hAnsi="Liberation Serif" w:eastAsia="DejaVu Sans" w:cs="DejaVu Sans"/>
          <w:color w:val="000000"/>
          <w:sz w:val="20"/>
          <w:szCs w:val="20"/>
          <w:lang w:val="en-US" w:eastAsia="en-US" w:bidi="en-US"/>
        </w:rPr>
        <w:t>Okej</w:t>
      </w:r>
    </w:p>
    <w:p>
      <w:r>
        <w:rPr>
          <w:rFonts w:ascii="Liberation Serif" w:hAnsi="Liberation Serif" w:eastAsia="DejaVu Sans" w:cs="DejaVu Sans"/>
          <w:color w:val="000000"/>
          <w:sz w:val="20"/>
          <w:szCs w:val="20"/>
          <w:lang w:val="en-US" w:eastAsia="en-US" w:bidi="en-US"/>
        </w:rPr>
        <w:t>Lägga tillinfo om TQIP</w:t>
      </w:r>
    </w:p>
  </w:comment>
  <w:comment w:id="15" w:author="Jonatan Attergrim" w:date="2023-04-21T11:51:00Z" w:initials="JA">
    <w:p>
      <w:r>
        <w:rPr>
          <w:rFonts w:ascii="Liberation Serif" w:hAnsi="Liberation Serif" w:eastAsia="DejaVu Sans" w:cs="DejaVu Sans"/>
          <w:color w:val="000000"/>
          <w:sz w:val="20"/>
          <w:szCs w:val="20"/>
          <w:lang w:eastAsia="en-US" w:bidi="en-US" w:val="sv-SE"/>
        </w:rPr>
        <w:t>Har för mig att det typ är alla förutom något enstaka? Men kanske alla sedan senast?</w:t>
      </w:r>
    </w:p>
  </w:comment>
  <w:comment w:id="16" w:author="Victoria Bel" w:date="2023-04-25T14:59:00Z" w:initials="VB">
    <w:p>
      <w:r>
        <w:rPr>
          <w:rFonts w:ascii="Liberation Serif" w:hAnsi="Liberation Serif" w:eastAsia="DejaVu Sans" w:cs="DejaVu Sans"/>
          <w:color w:val="000000"/>
          <w:sz w:val="20"/>
          <w:szCs w:val="20"/>
          <w:lang w:val="en-US" w:eastAsia="en-US" w:bidi="en-US"/>
        </w:rPr>
        <w:t>Yes, alla nu</w:t>
      </w:r>
    </w:p>
  </w:comment>
  <w:comment w:id="17" w:author="Martin Gerdin Wärnberg" w:date="2023-04-24T17:50:00Z" w:initials="MGW">
    <w:p>
      <w:r>
        <w:rPr>
          <w:rFonts w:ascii="Liberation Serif" w:hAnsi="Liberation Serif" w:eastAsia="DejaVu Sans" w:cs="DejaVu Sans"/>
          <w:lang w:eastAsia="en-US" w:bidi="en-US" w:val="sv-SE"/>
        </w:rPr>
        <w:t>Du har inte nämnt TQIP förut, bara TQI. Du skulle kunna skriva mer om TQIP i den paragrafen, för att sedan återkomma till det här.</w:t>
      </w:r>
    </w:p>
  </w:comment>
  <w:comment w:id="18" w:author="Jonatan Attergrim" w:date="2023-04-21T11:54:00Z" w:initials="JA">
    <w:p>
      <w:r>
        <w:rPr>
          <w:rFonts w:ascii="Liberation Serif" w:hAnsi="Liberation Serif" w:eastAsia="DejaVu Sans" w:cs="DejaVu Sans"/>
          <w:sz w:val="20"/>
          <w:szCs w:val="20"/>
          <w:lang w:eastAsia="en-US" w:bidi="en-US" w:val="sv-SE"/>
        </w:rPr>
        <w:t>Petigt, men så är det sällan på trauma center i sverige. Exv KS har ju en separat enhet, utanför akuten både fysiskt och organisatoriskt, som tar alla trauma 1.</w:t>
      </w:r>
    </w:p>
    <w:p>
      <w:r>
        <w:rPr>
          <w:rFonts w:ascii="Liberation Serif" w:hAnsi="Liberation Serif" w:eastAsia="DejaVu Sans" w:cs="DejaVu Sans"/>
          <w:lang w:val="en-US" w:eastAsia="en-US" w:bidi="en-US"/>
        </w:rPr>
      </w:r>
    </w:p>
    <w:p>
      <w:r>
        <w:rPr>
          <w:rFonts w:ascii="Liberation Serif" w:hAnsi="Liberation Serif" w:eastAsia="DejaVu Sans" w:cs="DejaVu Sans"/>
          <w:sz w:val="20"/>
          <w:szCs w:val="20"/>
          <w:lang w:eastAsia="en-US" w:bidi="en-US" w:val="sv-SE"/>
        </w:rPr>
        <w:t>Kanske bara skriva att det initiala omhändertagandet varierar efter traumamechanism och patientens behov och att det är här man ofta hittar OFI.</w:t>
      </w:r>
    </w:p>
  </w:comment>
  <w:comment w:id="19" w:author="Victoria Bel" w:date="2023-04-25T15:38:00Z" w:initials="VB">
    <w:p>
      <w:r>
        <w:rPr>
          <w:rFonts w:ascii="Liberation Serif" w:hAnsi="Liberation Serif" w:eastAsia="DejaVu Sans" w:cs="DejaVu Sans"/>
          <w:color w:val="000000"/>
          <w:sz w:val="20"/>
          <w:szCs w:val="20"/>
          <w:lang w:val="en-US" w:eastAsia="en-US" w:bidi="en-US"/>
        </w:rPr>
        <w:t xml:space="preserve">The emergency department has been identified as a common area where opportunities for improvement in trauma care exist (22,23). </w:t>
      </w:r>
    </w:p>
  </w:comment>
  <w:comment w:id="20" w:author="Martin Gerdin Wärnberg" w:date="2023-04-24T17:53:00Z" w:initials="MGW">
    <w:p>
      <w:r>
        <w:rPr>
          <w:rFonts w:ascii="Liberation Serif" w:hAnsi="Liberation Serif" w:eastAsia="DejaVu Sans" w:cs="DejaVu Sans"/>
          <w:lang w:eastAsia="en-US" w:bidi="en-US" w:val="sv-SE"/>
        </w:rPr>
        <w:t>Försöker du beskriva kunskapsgapet här? Det är inte så tydligt vilket kunskapsgapet är och vad din studie potentiellt kan tillföra. Jag föreslår att du försöker utveckla det mer.</w:t>
      </w:r>
    </w:p>
  </w:comment>
  <w:comment w:id="21" w:author="Jonatan Attergrim" w:date="2023-04-21T14:05:00Z" w:initials="JA">
    <w:p>
      <w:r>
        <w:rPr>
          <w:rFonts w:ascii="Liberation Serif" w:hAnsi="Liberation Serif" w:eastAsia="DejaVu Sans" w:cs="DejaVu Sans"/>
          <w:color w:val="000000"/>
          <w:sz w:val="20"/>
          <w:szCs w:val="20"/>
          <w:lang w:eastAsia="en-US" w:bidi="en-US" w:val="sv-SE"/>
        </w:rPr>
        <w:t>Alla som screenas för OFI. Från 2017 är det alla, 2014 - 2017 valdes patient på måfå.</w:t>
      </w:r>
    </w:p>
  </w:comment>
  <w:comment w:id="22" w:author="Victoria Bel" w:date="2023-04-25T15:47:00Z" w:initials="VB">
    <w:p>
      <w:r>
        <w:rPr>
          <w:rFonts w:ascii="Liberation Serif" w:hAnsi="Liberation Serif" w:eastAsia="DejaVu Sans" w:cs="DejaVu Sans"/>
          <w:color w:val="000000"/>
          <w:sz w:val="20"/>
          <w:szCs w:val="20"/>
          <w:lang w:val="en-US" w:eastAsia="en-US" w:bidi="en-US"/>
        </w:rPr>
        <w:t>Förstår inte vad du vill att jag ändrar här, är detta bättre?</w:t>
      </w:r>
    </w:p>
  </w:comment>
  <w:comment w:id="23" w:author="Victoria Bel" w:date="2023-04-25T15:50:00Z" w:initials="VB">
    <w:p>
      <w:r>
        <w:rPr>
          <w:rFonts w:ascii="Liberation Serif" w:hAnsi="Liberation Serif" w:eastAsia="DejaVu Sans" w:cs="DejaVu Sans"/>
          <w:color w:val="000000"/>
          <w:sz w:val="20"/>
          <w:szCs w:val="20"/>
          <w:lang w:val="en-US" w:eastAsia="en-US" w:bidi="en-US"/>
        </w:rPr>
        <w:t>Kolla upp vilken som stämmer</w:t>
      </w:r>
    </w:p>
  </w:comment>
  <w:comment w:id="24" w:author="Jonatan Attergrim" w:date="2023-04-21T14:03:00Z" w:initials="JA">
    <w:p>
      <w:r>
        <w:rPr>
          <w:rFonts w:ascii="Liberation Serif" w:hAnsi="Liberation Serif" w:eastAsia="DejaVu Sans" w:cs="DejaVu Sans"/>
          <w:sz w:val="20"/>
          <w:szCs w:val="20"/>
          <w:lang w:eastAsia="en-US" w:bidi="en-US" w:val="sv-SE"/>
        </w:rPr>
        <w:t xml:space="preserve">Alla pat -&gt; Audit filters + snabb individual review I samband med registrering i trauma reg -&gt; om audit filter / annat så disk det mellan två ssk -&gt; om det är fortsatt oklart tas det till MoM. Det är ju detta din flowchart visar. </w:t>
      </w:r>
    </w:p>
  </w:comment>
  <w:comment w:id="25" w:author="Martin Gerdin Wärnberg" w:date="2023-04-24T17:57:00Z" w:initials="MGW">
    <w:p>
      <w:r>
        <w:rPr>
          <w:rFonts w:ascii="Liberation Serif" w:hAnsi="Liberation Serif" w:eastAsia="DejaVu Sans" w:cs="DejaVu Sans"/>
          <w:lang w:eastAsia="en-US" w:bidi="en-US" w:val="sv-SE"/>
        </w:rPr>
        <w:t>Men denna beskriver inte vilka som var exkluderade, så flytta referensen.</w:t>
      </w:r>
    </w:p>
  </w:comment>
  <w:comment w:id="26" w:author="Jonatan Attergrim" w:date="2023-04-21T14:08:00Z" w:initials="JA">
    <w:p>
      <w:r>
        <w:rPr>
          <w:rFonts w:ascii="Liberation Serif" w:hAnsi="Liberation Serif" w:eastAsia="DejaVu Sans" w:cs="DejaVu Sans"/>
          <w:color w:val="000000"/>
          <w:sz w:val="20"/>
          <w:szCs w:val="20"/>
          <w:lang w:eastAsia="en-US" w:bidi="en-US" w:val="sv-SE"/>
        </w:rPr>
        <w:t>Hör inte hemma under participants utan isf introduktion.</w:t>
      </w:r>
    </w:p>
  </w:comment>
  <w:comment w:id="27" w:author="Martin Gerdin Wärnberg" w:date="2023-04-24T17:57:00Z" w:initials="MGW">
    <w:p>
      <w:r>
        <w:rPr>
          <w:rFonts w:ascii="Liberation Serif" w:hAnsi="Liberation Serif" w:eastAsia="DejaVu Sans" w:cs="DejaVu Sans"/>
          <w:lang w:eastAsia="en-US" w:bidi="en-US" w:val="sv-SE"/>
        </w:rPr>
        <w:t>Men denna beskriver inte vilka som var exkluderade, så flytta referensen.</w:t>
      </w:r>
    </w:p>
  </w:comment>
  <w:comment w:id="28" w:author="Victoria Bel" w:date="2023-04-19T02:42:00Z" w:initials="VB">
    <w:p>
      <w:r>
        <w:rPr>
          <w:rFonts w:ascii="Liberation Serif" w:hAnsi="Liberation Serif" w:eastAsia="DejaVu Sans" w:cs="DejaVu Sans"/>
          <w:sz w:val="20"/>
          <w:szCs w:val="20"/>
          <w:lang w:eastAsia="en-US" w:bidi="en-US" w:val="sv-SE"/>
        </w:rPr>
        <w:t>Behöver en korrect flowchart</w:t>
      </w:r>
    </w:p>
  </w:comment>
  <w:comment w:id="29" w:author="Jonatan Attergrim" w:date="2023-04-21T14:11:00Z" w:initials="JA">
    <w:p>
      <w:r>
        <w:rPr>
          <w:rFonts w:ascii="Liberation Serif" w:hAnsi="Liberation Serif" w:eastAsia="DejaVu Sans" w:cs="DejaVu Sans"/>
          <w:color w:val="000000"/>
          <w:sz w:val="20"/>
          <w:szCs w:val="20"/>
          <w:lang w:eastAsia="en-US" w:bidi="en-US" w:val="sv-SE"/>
        </w:rPr>
        <w:t>Fixar!</w:t>
      </w:r>
    </w:p>
  </w:comment>
  <w:comment w:id="30" w:author="Jonatan Attergrim" w:date="2023-04-21T14:16:00Z" w:initials="JA">
    <w:p>
      <w:r>
        <w:rPr>
          <w:rFonts w:ascii="Liberation Serif" w:hAnsi="Liberation Serif" w:eastAsia="DejaVu Sans" w:cs="DejaVu Sans"/>
          <w:color w:val="000000"/>
          <w:sz w:val="20"/>
          <w:szCs w:val="20"/>
          <w:lang w:eastAsia="en-US" w:bidi="en-US" w:val="sv-SE"/>
        </w:rPr>
        <w:t>Martin? Exklusion?</w:t>
      </w:r>
    </w:p>
  </w:comment>
  <w:comment w:id="31" w:author="Martin Gerdin Wärnberg" w:date="2023-04-24T18:02:00Z" w:initials="MGW">
    <w:p>
      <w:r>
        <w:rPr>
          <w:rFonts w:ascii="Liberation Serif" w:hAnsi="Liberation Serif" w:eastAsia="DejaVu Sans" w:cs="DejaVu Sans"/>
          <w:lang w:eastAsia="en-US" w:bidi="en-US" w:val="sv-SE"/>
        </w:rPr>
        <w:t>Tänk på att du måste lägga till Table 1 ovanför tabellen och ge den en titel samt förklara förkortningar.</w:t>
      </w:r>
    </w:p>
  </w:comment>
  <w:comment w:id="32" w:author="Martin Gerdin Wärnberg" w:date="2023-04-24T18:00:00Z" w:initials="MGW">
    <w:p>
      <w:r>
        <w:rPr>
          <w:rFonts w:ascii="Liberation Serif" w:hAnsi="Liberation Serif" w:eastAsia="DejaVu Sans" w:cs="DejaVu Sans"/>
          <w:lang w:eastAsia="en-US" w:bidi="en-US" w:val="sv-SE"/>
        </w:rPr>
        <w:t>Varför median här när du använder mean för de andra?</w:t>
      </w:r>
    </w:p>
  </w:comment>
  <w:comment w:id="33" w:author="Martin Gerdin Wärnberg" w:date="2023-04-24T18:05:00Z" w:initials="MGW">
    <w:p>
      <w:r>
        <w:rPr>
          <w:rFonts w:ascii="Liberation Serif" w:hAnsi="Liberation Serif" w:eastAsia="DejaVu Sans" w:cs="DejaVu Sans"/>
          <w:lang w:eastAsia="en-US" w:bidi="en-US" w:val="sv-SE"/>
        </w:rPr>
        <w:t>Föreslår att du ändrar underrubriker, jag har lite svårt att förstå vad den här till exempel betyder. Kolla checklistan STROBE och organisera istället som Participants, Descriptive data, Outcome data och Main results.</w:t>
      </w:r>
    </w:p>
  </w:comment>
  <w:comment w:id="34" w:author="Jonatan Attergrim" w:date="2023-04-21T14:24:00Z" w:initials="JA">
    <w:p>
      <w:r>
        <w:rPr>
          <w:rFonts w:ascii="Liberation Serif" w:hAnsi="Liberation Serif" w:eastAsia="DejaVu Sans" w:cs="DejaVu Sans"/>
          <w:color w:val="000000"/>
          <w:sz w:val="20"/>
          <w:szCs w:val="20"/>
          <w:lang w:eastAsia="en-US" w:bidi="en-US" w:val="sv-SE"/>
        </w:rPr>
        <w:t>Överväg att inte nämna allt, spec om det uppenbart inte är stor skillnad. Och om du nämner så bör du inte börja alla meningar med: The mean...</w:t>
      </w:r>
    </w:p>
  </w:comment>
  <w:comment w:id="35" w:author="Jonatan Attergrim" w:date="2023-04-21T14:25:00Z" w:initials="JA">
    <w:p>
      <w:r>
        <w:rPr>
          <w:rFonts w:ascii="Liberation Serif" w:hAnsi="Liberation Serif" w:eastAsia="DejaVu Sans" w:cs="DejaVu Sans"/>
          <w:color w:val="000000"/>
          <w:sz w:val="20"/>
          <w:szCs w:val="20"/>
          <w:lang w:eastAsia="en-US" w:bidi="en-US" w:val="sv-SE"/>
        </w:rPr>
        <w:t>Kanske formulera det så att man kan se de jämförande siffrorna bredvid varandra, 7,7 vs 0,9 osv</w:t>
      </w:r>
    </w:p>
  </w:comment>
  <w:comment w:id="36" w:author="Martin Gerdin Wärnberg" w:date="2023-04-24T18:11:00Z" w:initials="MGW">
    <w:p>
      <w:r>
        <w:rPr>
          <w:rFonts w:ascii="Liberation Serif" w:hAnsi="Liberation Serif" w:eastAsia="DejaVu Sans" w:cs="DejaVu Sans"/>
          <w:lang w:eastAsia="en-US" w:bidi="en-US" w:val="sv-SE"/>
        </w:rPr>
        <w:t>Notera att de är alla i förhållande till sin referens, vilket i fallet med emergency procedure alltså är ingen procedure. Så jämfört med ingen procedure så var till exempel revaskularisering associerat med lägre odds för OFI.</w:t>
      </w:r>
    </w:p>
  </w:comment>
  <w:comment w:id="37" w:author="Victoria Bel" w:date="2023-04-25T21:35:00Z" w:initials="VB">
    <w:p>
      <w:r>
        <w:rPr>
          <w:rFonts w:ascii="Liberation Serif" w:hAnsi="Liberation Serif" w:eastAsia="DejaVu Sans" w:cs="DejaVu Sans"/>
          <w:sz w:val="20"/>
          <w:szCs w:val="20"/>
          <w:lang w:val="en-US" w:eastAsia="en-US" w:bidi="en-US"/>
        </w:rPr>
        <w:t xml:space="preserve">Är det syggare att skriva: Additionally, patients who survive beyond 30 days had significantly lower odds of OFI </w:t>
      </w:r>
      <w:r>
        <w:rPr>
          <w:rFonts w:ascii="Liberation Serif" w:hAnsi="Liberation Serif" w:eastAsia="DejaVu Sans" w:cs="DejaVu Sans"/>
          <w:color w:val="007F7F"/>
          <w:sz w:val="20"/>
          <w:szCs w:val="20"/>
          <w:u w:val="single"/>
          <w:lang w:val="en-US" w:eastAsia="en-US" w:bidi="en-US"/>
        </w:rPr>
        <w:t>(OR 0.31, CI: 0.14-0.61, p=0.001)</w:t>
      </w:r>
      <w:r>
        <w:rPr>
          <w:rFonts w:ascii="Liberation Serif" w:hAnsi="Liberation Serif" w:eastAsia="DejaVu Sans" w:cs="DejaVu Sans"/>
          <w:sz w:val="20"/>
          <w:szCs w:val="20"/>
          <w:lang w:val="en-US" w:eastAsia="en-US" w:bidi="en-US"/>
        </w:rPr>
        <w:t xml:space="preserve">, and increasing ISS is associated with higher odds of OFI </w:t>
      </w:r>
      <w:r>
        <w:rPr>
          <w:rFonts w:ascii="Liberation Serif" w:hAnsi="Liberation Serif" w:eastAsia="DejaVu Sans" w:cs="DejaVu Sans"/>
          <w:color w:val="007F7F"/>
          <w:sz w:val="20"/>
          <w:szCs w:val="20"/>
          <w:u w:val="single"/>
          <w:lang w:val="en-US" w:eastAsia="en-US" w:bidi="en-US"/>
        </w:rPr>
        <w:t>(OR 0.94, CI: 0.93, 0.95, p&lt;0.001)</w:t>
      </w:r>
      <w:r>
        <w:rPr>
          <w:rFonts w:ascii="Liberation Serif" w:hAnsi="Liberation Serif" w:eastAsia="DejaVu Sans" w:cs="DejaVu Sans"/>
          <w:sz w:val="20"/>
          <w:szCs w:val="20"/>
          <w:lang w:val="en-US" w:eastAsia="en-US" w:bidi="en-US"/>
        </w:rPr>
        <w:t>.</w:t>
      </w:r>
    </w:p>
    <w:p>
      <w:r>
        <w:rPr>
          <w:rFonts w:ascii="Liberation Serif" w:hAnsi="Liberation Serif" w:eastAsia="DejaVu Sans" w:cs="DejaVu Sans"/>
          <w:lang w:val="en-US" w:eastAsia="en-US" w:bidi="en-US"/>
        </w:rPr>
      </w:r>
    </w:p>
  </w:comment>
  <w:comment w:id="38" w:author="Jonatan Attergrim" w:date="2023-04-21T14:30:00Z" w:initials="JA">
    <w:p>
      <w:r>
        <w:rPr>
          <w:rFonts w:ascii="Liberation Serif" w:hAnsi="Liberation Serif" w:eastAsia="DejaVu Sans" w:cs="DejaVu Sans"/>
          <w:color w:val="000000"/>
          <w:sz w:val="20"/>
          <w:szCs w:val="20"/>
          <w:lang w:val="en-US" w:eastAsia="en-US" w:bidi="en-US"/>
        </w:rPr>
        <w:t>Börja med att visa dina huvudresultat du behöver för att svara på din hypotes/aim? Alltså hur korrelerar interventionen med OFI.</w:t>
      </w:r>
    </w:p>
    <w:p>
      <w:r>
        <w:rPr>
          <w:rFonts w:ascii="Liberation Serif" w:hAnsi="Liberation Serif" w:eastAsia="DejaVu Sans" w:cs="DejaVu Sans"/>
          <w:lang w:val="en-US" w:eastAsia="en-US" w:bidi="en-US"/>
        </w:rPr>
      </w:r>
    </w:p>
    <w:p>
      <w:r>
        <w:rPr>
          <w:rFonts w:ascii="Liberation Serif" w:hAnsi="Liberation Serif" w:eastAsia="DejaVu Sans" w:cs="DejaVu Sans"/>
          <w:color w:val="000000"/>
          <w:sz w:val="20"/>
          <w:szCs w:val="20"/>
          <w:lang w:val="en-US" w:eastAsia="en-US" w:bidi="en-US"/>
        </w:rPr>
        <w:t>Sedan så är ju de resultaten signifikanta, Men en OR på 0.99 (överlapp 1) säger ju bara att det inte var en skillnad i OR</w:t>
      </w:r>
    </w:p>
  </w:comment>
  <w:comment w:id="39" w:author="Martin Gerdin Wärnberg" w:date="2023-05-02T19:40:0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feels very generic and can be removed.</w:t>
      </w:r>
    </w:p>
  </w:comment>
  <w:comment w:id="40" w:author="Martin Gerdin Wärnberg" w:date="2023-05-02T19:40:3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is methods rather than discussion and does not need to be repeated. Start with your key findings: ”Seven out of 12 emergency procedures were significantly associated with OFI”</w:t>
      </w:r>
    </w:p>
  </w:comment>
  <w:comment w:id="41" w:author="Martin Gerdin Wärnberg" w:date="2023-05-02T19:42:2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Do you mean OFI? Because I would assume that there are quite a lot of studies on the effect of these procedures on outcomes such as mortality and morbidity.</w:t>
      </w:r>
    </w:p>
  </w:comment>
  <w:comment w:id="42" w:author="Martin Gerdin Wärnberg" w:date="2023-05-02T19:44:4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You are basically repeating the results here, only framing them a bit different. Focus on one procedure at a time, and come up with hypothetical explanations for the observed association.</w:t>
      </w:r>
    </w:p>
  </w:comment>
  <w:comment w:id="43" w:author="Martin Gerdin Wärnberg" w:date="2023-05-02T19:45: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Elaborate on this. What does it mean?</w:t>
      </w:r>
    </w:p>
  </w:comment>
  <w:comment w:id="44" w:author="Martin Gerdin Wärnberg" w:date="2023-05-02T19:47:1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Needs to be reframed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swiss"/>
    <w:pitch w:val="default"/>
  </w:font>
  <w:font w:name="Cambria">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4208"/>
    <w:pPr>
      <w:widowControl/>
      <w:bidi w:val="0"/>
      <w:spacing w:before="0" w:after="20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Rubrik1Char"/>
    <w:uiPriority w:val="9"/>
    <w:qFormat/>
    <w:rsid w:val="00ab4208"/>
    <w:pPr>
      <w:keepNext w:val="true"/>
      <w:keepLines/>
      <w:spacing w:before="480" w:after="0"/>
      <w:outlineLvl w:val="0"/>
    </w:pPr>
    <w:rPr>
      <w:rFonts w:ascii="Calibri Light" w:hAnsi="Calibri Light" w:eastAsia="" w:cs="" w:asciiTheme="majorHAnsi" w:cstheme="majorBidi" w:eastAsiaTheme="majorEastAsia" w:hAnsiTheme="majorHAnsi"/>
      <w:b/>
      <w:bCs/>
      <w:color w:val="4472C4" w:themeColor="accent1"/>
      <w:sz w:val="32"/>
      <w:szCs w:val="32"/>
    </w:rPr>
  </w:style>
  <w:style w:type="paragraph" w:styleId="Heading2">
    <w:name w:val="Heading 2"/>
    <w:basedOn w:val="Normal"/>
    <w:next w:val="TextBody"/>
    <w:link w:val="Rubrik2Char"/>
    <w:uiPriority w:val="9"/>
    <w:unhideWhenUsed/>
    <w:qFormat/>
    <w:rsid w:val="00ab4208"/>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8"/>
      <w:szCs w:val="28"/>
    </w:rPr>
  </w:style>
  <w:style w:type="paragraph" w:styleId="Heading3">
    <w:name w:val="Heading 3"/>
    <w:basedOn w:val="Normal"/>
    <w:next w:val="TextBody"/>
    <w:link w:val="Rubrik3Char"/>
    <w:uiPriority w:val="9"/>
    <w:unhideWhenUsed/>
    <w:qFormat/>
    <w:rsid w:val="00ab4208"/>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next w:val="TextBody"/>
    <w:link w:val="Rubrik4Char"/>
    <w:uiPriority w:val="9"/>
    <w:unhideWhenUsed/>
    <w:qFormat/>
    <w:rsid w:val="00ab4208"/>
    <w:pPr>
      <w:keepNext w:val="true"/>
      <w:keepLines/>
      <w:spacing w:before="200" w:after="0"/>
      <w:outlineLvl w:val="3"/>
    </w:pPr>
    <w:rPr>
      <w:rFonts w:ascii="Calibri Light" w:hAnsi="Calibri Light" w:eastAsia="" w:cs="" w:asciiTheme="majorHAnsi" w:cstheme="majorBidi" w:eastAsiaTheme="majorEastAsia" w:hAnsiTheme="majorHAnsi"/>
      <w:bCs/>
      <w:i/>
      <w:color w:val="4472C4" w:themeColor="accent1"/>
    </w:rPr>
  </w:style>
  <w:style w:type="paragraph" w:styleId="Heading5">
    <w:name w:val="Heading 5"/>
    <w:basedOn w:val="Normal"/>
    <w:next w:val="TextBody"/>
    <w:link w:val="Rubrik5Char"/>
    <w:uiPriority w:val="9"/>
    <w:unhideWhenUsed/>
    <w:qFormat/>
    <w:rsid w:val="00ab4208"/>
    <w:pPr>
      <w:keepNext w:val="true"/>
      <w:keepLines/>
      <w:spacing w:before="200" w:after="0"/>
      <w:outlineLvl w:val="4"/>
    </w:pPr>
    <w:rPr>
      <w:rFonts w:ascii="Calibri Light" w:hAnsi="Calibri Light" w:eastAsia="" w:cs="" w:asciiTheme="majorHAnsi" w:cstheme="majorBidi" w:eastAsiaTheme="majorEastAsia" w:hAnsiTheme="majorHAnsi"/>
      <w:iCs/>
      <w:color w:val="4472C4" w:themeColor="accent1"/>
    </w:rPr>
  </w:style>
  <w:style w:type="paragraph" w:styleId="Heading6">
    <w:name w:val="Heading 6"/>
    <w:basedOn w:val="Normal"/>
    <w:next w:val="TextBody"/>
    <w:link w:val="Rubrik6Char"/>
    <w:uiPriority w:val="9"/>
    <w:unhideWhenUsed/>
    <w:qFormat/>
    <w:rsid w:val="00ab4208"/>
    <w:pPr>
      <w:keepNext w:val="true"/>
      <w:keepLines/>
      <w:spacing w:before="200" w:after="0"/>
      <w:outlineLvl w:val="5"/>
    </w:pPr>
    <w:rPr>
      <w:rFonts w:ascii="Calibri Light" w:hAnsi="Calibri Light" w:eastAsia="" w:cs="" w:asciiTheme="majorHAnsi" w:cstheme="majorBidi" w:eastAsiaTheme="majorEastAsia" w:hAnsiTheme="majorHAnsi"/>
      <w:color w:val="4472C4" w:themeColor="accent1"/>
    </w:rPr>
  </w:style>
  <w:style w:type="paragraph" w:styleId="Heading7">
    <w:name w:val="Heading 7"/>
    <w:basedOn w:val="Normal"/>
    <w:next w:val="TextBody"/>
    <w:link w:val="Rubrik7Char"/>
    <w:uiPriority w:val="9"/>
    <w:unhideWhenUsed/>
    <w:qFormat/>
    <w:rsid w:val="00ab4208"/>
    <w:pPr>
      <w:keepNext w:val="true"/>
      <w:keepLines/>
      <w:spacing w:before="200" w:after="0"/>
      <w:outlineLvl w:val="6"/>
    </w:pPr>
    <w:rPr>
      <w:rFonts w:ascii="Calibri Light" w:hAnsi="Calibri Light" w:eastAsia="" w:cs="" w:asciiTheme="majorHAnsi" w:cstheme="majorBidi" w:eastAsiaTheme="majorEastAsia" w:hAnsiTheme="majorHAnsi"/>
      <w:color w:val="4472C4" w:themeColor="accent1"/>
    </w:rPr>
  </w:style>
  <w:style w:type="paragraph" w:styleId="Heading8">
    <w:name w:val="Heading 8"/>
    <w:basedOn w:val="Normal"/>
    <w:next w:val="TextBody"/>
    <w:link w:val="Rubrik8Char"/>
    <w:uiPriority w:val="9"/>
    <w:unhideWhenUsed/>
    <w:qFormat/>
    <w:rsid w:val="00ab4208"/>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rPr>
  </w:style>
  <w:style w:type="paragraph" w:styleId="Heading9">
    <w:name w:val="Heading 9"/>
    <w:basedOn w:val="Normal"/>
    <w:next w:val="TextBody"/>
    <w:link w:val="Rubrik9Char"/>
    <w:uiPriority w:val="9"/>
    <w:unhideWhenUsed/>
    <w:qFormat/>
    <w:rsid w:val="00ab4208"/>
    <w:pPr>
      <w:keepNext w:val="true"/>
      <w:keepLines/>
      <w:spacing w:before="200" w:after="0"/>
      <w:outlineLvl w:val="8"/>
    </w:pPr>
    <w:rPr>
      <w:rFonts w:ascii="Calibri Light" w:hAnsi="Calibri Light" w:eastAsia="" w:cs="" w:asciiTheme="majorHAnsi" w:cstheme="majorBidi" w:eastAsiaTheme="majorEastAsia" w:hAnsiTheme="majorHAnsi"/>
      <w:color w:val="4472C4" w:themeColor="accent1"/>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ab4208"/>
    <w:rPr>
      <w:rFonts w:ascii="Calibri Light" w:hAnsi="Calibri Light" w:eastAsia="" w:cs="" w:asciiTheme="majorHAnsi" w:cstheme="majorBidi" w:eastAsiaTheme="majorEastAsia" w:hAnsiTheme="majorHAnsi"/>
      <w:b/>
      <w:bCs/>
      <w:color w:val="4472C4" w:themeColor="accent1"/>
      <w:sz w:val="32"/>
      <w:szCs w:val="32"/>
      <w:lang w:val="en-US"/>
    </w:rPr>
  </w:style>
  <w:style w:type="character" w:styleId="Rubrik2Char" w:customStyle="1">
    <w:name w:val="Rubrik 2 Char"/>
    <w:basedOn w:val="DefaultParagraphFont"/>
    <w:link w:val="Rubrik2"/>
    <w:uiPriority w:val="9"/>
    <w:qFormat/>
    <w:rsid w:val="00ab4208"/>
    <w:rPr>
      <w:rFonts w:ascii="Calibri Light" w:hAnsi="Calibri Light" w:eastAsia="" w:cs="" w:asciiTheme="majorHAnsi" w:cstheme="majorBidi" w:eastAsiaTheme="majorEastAsia" w:hAnsiTheme="majorHAnsi"/>
      <w:b/>
      <w:bCs/>
      <w:color w:val="4472C4" w:themeColor="accent1"/>
      <w:sz w:val="28"/>
      <w:szCs w:val="28"/>
      <w:lang w:val="en-US"/>
    </w:rPr>
  </w:style>
  <w:style w:type="character" w:styleId="Rubrik3Char" w:customStyle="1">
    <w:name w:val="Rubrik 3 Char"/>
    <w:basedOn w:val="DefaultParagraphFont"/>
    <w:link w:val="Rubrik3"/>
    <w:uiPriority w:val="9"/>
    <w:qFormat/>
    <w:rsid w:val="00ab4208"/>
    <w:rPr>
      <w:rFonts w:ascii="Calibri Light" w:hAnsi="Calibri Light" w:eastAsia="" w:cs="" w:asciiTheme="majorHAnsi" w:cstheme="majorBidi" w:eastAsiaTheme="majorEastAsia" w:hAnsiTheme="majorHAnsi"/>
      <w:b/>
      <w:bCs/>
      <w:color w:val="4472C4" w:themeColor="accent1"/>
      <w:lang w:val="en-US"/>
    </w:rPr>
  </w:style>
  <w:style w:type="character" w:styleId="Rubrik4Char" w:customStyle="1">
    <w:name w:val="Rubrik 4 Char"/>
    <w:basedOn w:val="DefaultParagraphFont"/>
    <w:link w:val="Rubrik4"/>
    <w:uiPriority w:val="9"/>
    <w:qFormat/>
    <w:rsid w:val="00ab4208"/>
    <w:rPr>
      <w:rFonts w:ascii="Calibri Light" w:hAnsi="Calibri Light" w:eastAsia="" w:cs="" w:asciiTheme="majorHAnsi" w:cstheme="majorBidi" w:eastAsiaTheme="majorEastAsia" w:hAnsiTheme="majorHAnsi"/>
      <w:bCs/>
      <w:i/>
      <w:color w:val="4472C4" w:themeColor="accent1"/>
      <w:lang w:val="en-US"/>
    </w:rPr>
  </w:style>
  <w:style w:type="character" w:styleId="Rubrik5Char" w:customStyle="1">
    <w:name w:val="Rubrik 5 Char"/>
    <w:basedOn w:val="DefaultParagraphFont"/>
    <w:link w:val="Rubrik5"/>
    <w:uiPriority w:val="9"/>
    <w:qFormat/>
    <w:rsid w:val="00ab4208"/>
    <w:rPr>
      <w:rFonts w:ascii="Calibri Light" w:hAnsi="Calibri Light" w:eastAsia="" w:cs="" w:asciiTheme="majorHAnsi" w:cstheme="majorBidi" w:eastAsiaTheme="majorEastAsia" w:hAnsiTheme="majorHAnsi"/>
      <w:iCs/>
      <w:color w:val="4472C4" w:themeColor="accent1"/>
      <w:lang w:val="en-US"/>
    </w:rPr>
  </w:style>
  <w:style w:type="character" w:styleId="Rubrik6Char" w:customStyle="1">
    <w:name w:val="Rubrik 6 Char"/>
    <w:basedOn w:val="DefaultParagraphFont"/>
    <w:link w:val="Rubrik6"/>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Rubrik7Char" w:customStyle="1">
    <w:name w:val="Rubrik 7 Char"/>
    <w:basedOn w:val="DefaultParagraphFont"/>
    <w:link w:val="Rubrik7"/>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Rubrik8Char" w:customStyle="1">
    <w:name w:val="Rubrik 8 Char"/>
    <w:basedOn w:val="DefaultParagraphFont"/>
    <w:link w:val="Rubrik8"/>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Rubrik9Char" w:customStyle="1">
    <w:name w:val="Rubrik 9 Char"/>
    <w:basedOn w:val="DefaultParagraphFont"/>
    <w:link w:val="Rubrik9"/>
    <w:uiPriority w:val="9"/>
    <w:qFormat/>
    <w:rsid w:val="00ab4208"/>
    <w:rPr>
      <w:rFonts w:ascii="Calibri Light" w:hAnsi="Calibri Light" w:eastAsia="" w:cs="" w:asciiTheme="majorHAnsi" w:cstheme="majorBidi" w:eastAsiaTheme="majorEastAsia" w:hAnsiTheme="majorHAnsi"/>
      <w:color w:val="4472C4" w:themeColor="accent1"/>
      <w:lang w:val="en-US"/>
    </w:rPr>
  </w:style>
  <w:style w:type="character" w:styleId="BrdtextChar" w:customStyle="1">
    <w:name w:val="Brödtext Char"/>
    <w:basedOn w:val="DefaultParagraphFont"/>
    <w:link w:val="Brdtext"/>
    <w:qFormat/>
    <w:rsid w:val="00ab4208"/>
    <w:rPr>
      <w:lang w:val="en-US"/>
    </w:rPr>
  </w:style>
  <w:style w:type="character" w:styleId="RubrikChar" w:customStyle="1">
    <w:name w:val="Rubrik Char"/>
    <w:basedOn w:val="DefaultParagraphFont"/>
    <w:link w:val="Rubrik"/>
    <w:qFormat/>
    <w:rsid w:val="00ab4208"/>
    <w:rPr>
      <w:rFonts w:ascii="Calibri Light" w:hAnsi="Calibri Light" w:eastAsia="" w:cs="" w:asciiTheme="majorHAnsi" w:cstheme="majorBidi" w:eastAsiaTheme="majorEastAsia" w:hAnsiTheme="majorHAnsi"/>
      <w:b/>
      <w:bCs/>
      <w:color w:val="2D4F8E" w:themeColor="accent1" w:themeShade="b5"/>
      <w:sz w:val="36"/>
      <w:szCs w:val="36"/>
      <w:lang w:val="en-US"/>
    </w:rPr>
  </w:style>
  <w:style w:type="character" w:styleId="UnderrubrikChar" w:customStyle="1">
    <w:name w:val="Underrubrik Char"/>
    <w:basedOn w:val="DefaultParagraphFont"/>
    <w:link w:val="Underrubrik"/>
    <w:qFormat/>
    <w:rsid w:val="00ab4208"/>
    <w:rPr>
      <w:rFonts w:ascii="Calibri Light" w:hAnsi="Calibri Light" w:eastAsia="" w:cs="" w:asciiTheme="majorHAnsi" w:cstheme="majorBidi" w:eastAsiaTheme="majorEastAsia" w:hAnsiTheme="majorHAnsi"/>
      <w:b/>
      <w:bCs/>
      <w:color w:val="2D4F8E" w:themeColor="accent1" w:themeShade="b5"/>
      <w:sz w:val="30"/>
      <w:szCs w:val="30"/>
      <w:lang w:val="en-US"/>
    </w:rPr>
  </w:style>
  <w:style w:type="character" w:styleId="DatumChar" w:customStyle="1">
    <w:name w:val="Datum Char"/>
    <w:basedOn w:val="DefaultParagraphFont"/>
    <w:link w:val="Datum"/>
    <w:qFormat/>
    <w:rsid w:val="00ab4208"/>
    <w:rPr>
      <w:lang w:val="en-US"/>
    </w:rPr>
  </w:style>
  <w:style w:type="character" w:styleId="FotnotstextChar" w:customStyle="1">
    <w:name w:val="Fotnotstext Char"/>
    <w:basedOn w:val="DefaultParagraphFont"/>
    <w:link w:val="Fotnotstext"/>
    <w:uiPriority w:val="9"/>
    <w:qFormat/>
    <w:rsid w:val="00ab4208"/>
    <w:rPr>
      <w:lang w:val="en-US"/>
    </w:rPr>
  </w:style>
  <w:style w:type="character" w:styleId="BeskrivningChar" w:customStyle="1">
    <w:name w:val="Beskrivning Char"/>
    <w:basedOn w:val="DefaultParagraphFont"/>
    <w:link w:val="Beskrivning"/>
    <w:qFormat/>
    <w:rsid w:val="00ab4208"/>
    <w:rPr>
      <w:i/>
      <w:lang w:val="en-US"/>
    </w:rPr>
  </w:style>
  <w:style w:type="character" w:styleId="VerbatimChar" w:customStyle="1">
    <w:name w:val="Verbatim Char"/>
    <w:basedOn w:val="BeskrivningChar"/>
    <w:link w:val="SourceCode"/>
    <w:qFormat/>
    <w:rsid w:val="00ab4208"/>
    <w:rPr>
      <w:rFonts w:ascii="Consolas" w:hAnsi="Consolas"/>
      <w:i/>
      <w:sz w:val="22"/>
      <w:shd w:fill="F8F8F8" w:val="clear"/>
      <w:lang w:val="en-US"/>
    </w:rPr>
  </w:style>
  <w:style w:type="character" w:styleId="SectionNumber" w:customStyle="1">
    <w:name w:val="Section Number"/>
    <w:basedOn w:val="BeskrivningChar"/>
    <w:qFormat/>
    <w:rsid w:val="00ab4208"/>
    <w:rPr>
      <w:i/>
      <w:lang w:val="en-US"/>
    </w:rPr>
  </w:style>
  <w:style w:type="character" w:styleId="FootnoteCharacters">
    <w:name w:val="Footnote Characters"/>
    <w:basedOn w:val="BeskrivningChar"/>
    <w:qFormat/>
    <w:rsid w:val="00ab4208"/>
    <w:rPr>
      <w:i/>
      <w:vertAlign w:val="superscript"/>
      <w:lang w:val="en-US"/>
    </w:rPr>
  </w:style>
  <w:style w:type="character" w:styleId="FootnoteAnchor">
    <w:name w:val="Footnote Anchor"/>
    <w:rPr>
      <w:i/>
      <w:vertAlign w:val="superscript"/>
      <w:lang w:val="en-US"/>
    </w:rPr>
  </w:style>
  <w:style w:type="character" w:styleId="InternetLink">
    <w:name w:val="Hyperlink"/>
    <w:basedOn w:val="BeskrivningChar"/>
    <w:rsid w:val="00ab4208"/>
    <w:rPr>
      <w:i/>
      <w:color w:val="4472C4" w:themeColor="accent1"/>
      <w:lang w:val="en-US"/>
    </w:rPr>
  </w:style>
  <w:style w:type="character" w:styleId="KeywordTok" w:customStyle="1">
    <w:name w:val="KeywordTok"/>
    <w:basedOn w:val="VerbatimChar"/>
    <w:qFormat/>
    <w:rsid w:val="00ab4208"/>
    <w:rPr>
      <w:rFonts w:ascii="Consolas" w:hAnsi="Consolas"/>
      <w:b/>
      <w:i/>
      <w:color w:val="204A87"/>
      <w:sz w:val="22"/>
      <w:shd w:fill="F8F8F8" w:val="clear"/>
      <w:lang w:val="en-US"/>
    </w:rPr>
  </w:style>
  <w:style w:type="character" w:styleId="DataTypeTok" w:customStyle="1">
    <w:name w:val="DataTypeTok"/>
    <w:basedOn w:val="VerbatimChar"/>
    <w:qFormat/>
    <w:rsid w:val="00ab4208"/>
    <w:rPr>
      <w:rFonts w:ascii="Consolas" w:hAnsi="Consolas"/>
      <w:i/>
      <w:color w:val="204A87"/>
      <w:sz w:val="22"/>
      <w:shd w:fill="F8F8F8" w:val="clear"/>
      <w:lang w:val="en-US"/>
    </w:rPr>
  </w:style>
  <w:style w:type="character" w:styleId="DecValTok" w:customStyle="1">
    <w:name w:val="DecValTok"/>
    <w:basedOn w:val="VerbatimChar"/>
    <w:qFormat/>
    <w:rsid w:val="00ab4208"/>
    <w:rPr>
      <w:rFonts w:ascii="Consolas" w:hAnsi="Consolas"/>
      <w:i/>
      <w:color w:val="0000CF"/>
      <w:sz w:val="22"/>
      <w:shd w:fill="F8F8F8" w:val="clear"/>
      <w:lang w:val="en-US"/>
    </w:rPr>
  </w:style>
  <w:style w:type="character" w:styleId="BaseNTok" w:customStyle="1">
    <w:name w:val="BaseNTok"/>
    <w:basedOn w:val="VerbatimChar"/>
    <w:qFormat/>
    <w:rsid w:val="00ab4208"/>
    <w:rPr>
      <w:rFonts w:ascii="Consolas" w:hAnsi="Consolas"/>
      <w:i/>
      <w:color w:val="0000CF"/>
      <w:sz w:val="22"/>
      <w:shd w:fill="F8F8F8" w:val="clear"/>
      <w:lang w:val="en-US"/>
    </w:rPr>
  </w:style>
  <w:style w:type="character" w:styleId="FloatTok" w:customStyle="1">
    <w:name w:val="FloatTok"/>
    <w:basedOn w:val="VerbatimChar"/>
    <w:qFormat/>
    <w:rsid w:val="00ab4208"/>
    <w:rPr>
      <w:rFonts w:ascii="Consolas" w:hAnsi="Consolas"/>
      <w:i/>
      <w:color w:val="0000CF"/>
      <w:sz w:val="22"/>
      <w:shd w:fill="F8F8F8" w:val="clear"/>
      <w:lang w:val="en-US"/>
    </w:rPr>
  </w:style>
  <w:style w:type="character" w:styleId="ConstantTok" w:customStyle="1">
    <w:name w:val="ConstantTok"/>
    <w:basedOn w:val="VerbatimChar"/>
    <w:qFormat/>
    <w:rsid w:val="00ab4208"/>
    <w:rPr>
      <w:rFonts w:ascii="Consolas" w:hAnsi="Consolas"/>
      <w:i/>
      <w:color w:val="000000"/>
      <w:sz w:val="22"/>
      <w:shd w:fill="F8F8F8" w:val="clear"/>
      <w:lang w:val="en-US"/>
    </w:rPr>
  </w:style>
  <w:style w:type="character" w:styleId="CharTok" w:customStyle="1">
    <w:name w:val="CharTok"/>
    <w:basedOn w:val="VerbatimChar"/>
    <w:qFormat/>
    <w:rsid w:val="00ab4208"/>
    <w:rPr>
      <w:rFonts w:ascii="Consolas" w:hAnsi="Consolas"/>
      <w:i/>
      <w:color w:val="4E9A06"/>
      <w:sz w:val="22"/>
      <w:shd w:fill="F8F8F8" w:val="clear"/>
      <w:lang w:val="en-US"/>
    </w:rPr>
  </w:style>
  <w:style w:type="character" w:styleId="SpecialCharTok" w:customStyle="1">
    <w:name w:val="SpecialCharTok"/>
    <w:basedOn w:val="VerbatimChar"/>
    <w:qFormat/>
    <w:rsid w:val="00ab4208"/>
    <w:rPr>
      <w:rFonts w:ascii="Consolas" w:hAnsi="Consolas"/>
      <w:i/>
      <w:color w:val="000000"/>
      <w:sz w:val="22"/>
      <w:shd w:fill="F8F8F8" w:val="clear"/>
      <w:lang w:val="en-US"/>
    </w:rPr>
  </w:style>
  <w:style w:type="character" w:styleId="StringTok" w:customStyle="1">
    <w:name w:val="StringTok"/>
    <w:basedOn w:val="VerbatimChar"/>
    <w:qFormat/>
    <w:rsid w:val="00ab4208"/>
    <w:rPr>
      <w:rFonts w:ascii="Consolas" w:hAnsi="Consolas"/>
      <w:i/>
      <w:color w:val="4E9A06"/>
      <w:sz w:val="22"/>
      <w:shd w:fill="F8F8F8" w:val="clear"/>
      <w:lang w:val="en-US"/>
    </w:rPr>
  </w:style>
  <w:style w:type="character" w:styleId="VerbatimStringTok" w:customStyle="1">
    <w:name w:val="VerbatimStringTok"/>
    <w:basedOn w:val="VerbatimChar"/>
    <w:qFormat/>
    <w:rsid w:val="00ab4208"/>
    <w:rPr>
      <w:rFonts w:ascii="Consolas" w:hAnsi="Consolas"/>
      <w:i/>
      <w:color w:val="4E9A06"/>
      <w:sz w:val="22"/>
      <w:shd w:fill="F8F8F8" w:val="clear"/>
      <w:lang w:val="en-US"/>
    </w:rPr>
  </w:style>
  <w:style w:type="character" w:styleId="SpecialStringTok" w:customStyle="1">
    <w:name w:val="SpecialStringTok"/>
    <w:basedOn w:val="VerbatimChar"/>
    <w:qFormat/>
    <w:rsid w:val="00ab4208"/>
    <w:rPr>
      <w:rFonts w:ascii="Consolas" w:hAnsi="Consolas"/>
      <w:i/>
      <w:color w:val="4E9A06"/>
      <w:sz w:val="22"/>
      <w:shd w:fill="F8F8F8" w:val="clear"/>
      <w:lang w:val="en-US"/>
    </w:rPr>
  </w:style>
  <w:style w:type="character" w:styleId="ImportTok" w:customStyle="1">
    <w:name w:val="ImportTok"/>
    <w:basedOn w:val="VerbatimChar"/>
    <w:qFormat/>
    <w:rsid w:val="00ab4208"/>
    <w:rPr>
      <w:rFonts w:ascii="Consolas" w:hAnsi="Consolas"/>
      <w:i/>
      <w:sz w:val="22"/>
      <w:shd w:fill="F8F8F8" w:val="clear"/>
      <w:lang w:val="en-US"/>
    </w:rPr>
  </w:style>
  <w:style w:type="character" w:styleId="CommentTok" w:customStyle="1">
    <w:name w:val="CommentTok"/>
    <w:basedOn w:val="VerbatimChar"/>
    <w:qFormat/>
    <w:rsid w:val="00ab4208"/>
    <w:rPr>
      <w:rFonts w:ascii="Consolas" w:hAnsi="Consolas"/>
      <w:i w:val="false"/>
      <w:color w:val="8F5902"/>
      <w:sz w:val="22"/>
      <w:shd w:fill="F8F8F8" w:val="clear"/>
      <w:lang w:val="en-US"/>
    </w:rPr>
  </w:style>
  <w:style w:type="character" w:styleId="DocumentationTok" w:customStyle="1">
    <w:name w:val="DocumentationTok"/>
    <w:basedOn w:val="VerbatimChar"/>
    <w:qFormat/>
    <w:rsid w:val="00ab4208"/>
    <w:rPr>
      <w:rFonts w:ascii="Consolas" w:hAnsi="Consolas"/>
      <w:b/>
      <w:i w:val="false"/>
      <w:color w:val="8F5902"/>
      <w:sz w:val="22"/>
      <w:shd w:fill="F8F8F8" w:val="clear"/>
      <w:lang w:val="en-US"/>
    </w:rPr>
  </w:style>
  <w:style w:type="character" w:styleId="AnnotationTok" w:customStyle="1">
    <w:name w:val="AnnotationTok"/>
    <w:basedOn w:val="VerbatimChar"/>
    <w:qFormat/>
    <w:rsid w:val="00ab4208"/>
    <w:rPr>
      <w:rFonts w:ascii="Consolas" w:hAnsi="Consolas"/>
      <w:b/>
      <w:i w:val="false"/>
      <w:color w:val="8F5902"/>
      <w:sz w:val="22"/>
      <w:shd w:fill="F8F8F8" w:val="clear"/>
      <w:lang w:val="en-US"/>
    </w:rPr>
  </w:style>
  <w:style w:type="character" w:styleId="CommentVarTok" w:customStyle="1">
    <w:name w:val="CommentVarTok"/>
    <w:basedOn w:val="VerbatimChar"/>
    <w:qFormat/>
    <w:rsid w:val="00ab4208"/>
    <w:rPr>
      <w:rFonts w:ascii="Consolas" w:hAnsi="Consolas"/>
      <w:b/>
      <w:i w:val="false"/>
      <w:color w:val="8F5902"/>
      <w:sz w:val="22"/>
      <w:shd w:fill="F8F8F8" w:val="clear"/>
      <w:lang w:val="en-US"/>
    </w:rPr>
  </w:style>
  <w:style w:type="character" w:styleId="OtherTok" w:customStyle="1">
    <w:name w:val="OtherTok"/>
    <w:basedOn w:val="VerbatimChar"/>
    <w:qFormat/>
    <w:rsid w:val="00ab4208"/>
    <w:rPr>
      <w:rFonts w:ascii="Consolas" w:hAnsi="Consolas"/>
      <w:i/>
      <w:color w:val="8F5902"/>
      <w:sz w:val="22"/>
      <w:shd w:fill="F8F8F8" w:val="clear"/>
      <w:lang w:val="en-US"/>
    </w:rPr>
  </w:style>
  <w:style w:type="character" w:styleId="FunctionTok" w:customStyle="1">
    <w:name w:val="FunctionTok"/>
    <w:basedOn w:val="VerbatimChar"/>
    <w:qFormat/>
    <w:rsid w:val="00ab4208"/>
    <w:rPr>
      <w:rFonts w:ascii="Consolas" w:hAnsi="Consolas"/>
      <w:i/>
      <w:color w:val="000000"/>
      <w:sz w:val="22"/>
      <w:shd w:fill="F8F8F8" w:val="clear"/>
      <w:lang w:val="en-US"/>
    </w:rPr>
  </w:style>
  <w:style w:type="character" w:styleId="VariableTok" w:customStyle="1">
    <w:name w:val="VariableTok"/>
    <w:basedOn w:val="VerbatimChar"/>
    <w:qFormat/>
    <w:rsid w:val="00ab4208"/>
    <w:rPr>
      <w:rFonts w:ascii="Consolas" w:hAnsi="Consolas"/>
      <w:i/>
      <w:color w:val="000000"/>
      <w:sz w:val="22"/>
      <w:shd w:fill="F8F8F8" w:val="clear"/>
      <w:lang w:val="en-US"/>
    </w:rPr>
  </w:style>
  <w:style w:type="character" w:styleId="ControlFlowTok" w:customStyle="1">
    <w:name w:val="ControlFlowTok"/>
    <w:basedOn w:val="VerbatimChar"/>
    <w:qFormat/>
    <w:rsid w:val="00ab4208"/>
    <w:rPr>
      <w:rFonts w:ascii="Consolas" w:hAnsi="Consolas"/>
      <w:b/>
      <w:i/>
      <w:color w:val="204A87"/>
      <w:sz w:val="22"/>
      <w:shd w:fill="F8F8F8" w:val="clear"/>
      <w:lang w:val="en-US"/>
    </w:rPr>
  </w:style>
  <w:style w:type="character" w:styleId="OperatorTok" w:customStyle="1">
    <w:name w:val="OperatorTok"/>
    <w:basedOn w:val="VerbatimChar"/>
    <w:qFormat/>
    <w:rsid w:val="00ab4208"/>
    <w:rPr>
      <w:rFonts w:ascii="Consolas" w:hAnsi="Consolas"/>
      <w:b/>
      <w:i/>
      <w:color w:val="CE5C00"/>
      <w:sz w:val="22"/>
      <w:shd w:fill="F8F8F8" w:val="clear"/>
      <w:lang w:val="en-US"/>
    </w:rPr>
  </w:style>
  <w:style w:type="character" w:styleId="BuiltInTok" w:customStyle="1">
    <w:name w:val="BuiltInTok"/>
    <w:basedOn w:val="VerbatimChar"/>
    <w:qFormat/>
    <w:rsid w:val="00ab4208"/>
    <w:rPr>
      <w:rFonts w:ascii="Consolas" w:hAnsi="Consolas"/>
      <w:i/>
      <w:sz w:val="22"/>
      <w:shd w:fill="F8F8F8" w:val="clear"/>
      <w:lang w:val="en-US"/>
    </w:rPr>
  </w:style>
  <w:style w:type="character" w:styleId="ExtensionTok" w:customStyle="1">
    <w:name w:val="ExtensionTok"/>
    <w:basedOn w:val="VerbatimChar"/>
    <w:qFormat/>
    <w:rsid w:val="00ab4208"/>
    <w:rPr>
      <w:rFonts w:ascii="Consolas" w:hAnsi="Consolas"/>
      <w:i/>
      <w:sz w:val="22"/>
      <w:shd w:fill="F8F8F8" w:val="clear"/>
      <w:lang w:val="en-US"/>
    </w:rPr>
  </w:style>
  <w:style w:type="character" w:styleId="PreprocessorTok" w:customStyle="1">
    <w:name w:val="PreprocessorTok"/>
    <w:basedOn w:val="VerbatimChar"/>
    <w:qFormat/>
    <w:rsid w:val="00ab4208"/>
    <w:rPr>
      <w:rFonts w:ascii="Consolas" w:hAnsi="Consolas"/>
      <w:i w:val="false"/>
      <w:color w:val="8F5902"/>
      <w:sz w:val="22"/>
      <w:shd w:fill="F8F8F8" w:val="clear"/>
      <w:lang w:val="en-US"/>
    </w:rPr>
  </w:style>
  <w:style w:type="character" w:styleId="AttributeTok" w:customStyle="1">
    <w:name w:val="AttributeTok"/>
    <w:basedOn w:val="VerbatimChar"/>
    <w:qFormat/>
    <w:rsid w:val="00ab4208"/>
    <w:rPr>
      <w:rFonts w:ascii="Consolas" w:hAnsi="Consolas"/>
      <w:i/>
      <w:color w:val="C4A000"/>
      <w:sz w:val="22"/>
      <w:shd w:fill="F8F8F8" w:val="clear"/>
      <w:lang w:val="en-US"/>
    </w:rPr>
  </w:style>
  <w:style w:type="character" w:styleId="RegionMarkerTok" w:customStyle="1">
    <w:name w:val="RegionMarkerTok"/>
    <w:basedOn w:val="VerbatimChar"/>
    <w:qFormat/>
    <w:rsid w:val="00ab4208"/>
    <w:rPr>
      <w:rFonts w:ascii="Consolas" w:hAnsi="Consolas"/>
      <w:i/>
      <w:sz w:val="22"/>
      <w:shd w:fill="F8F8F8" w:val="clear"/>
      <w:lang w:val="en-US"/>
    </w:rPr>
  </w:style>
  <w:style w:type="character" w:styleId="InformationTok" w:customStyle="1">
    <w:name w:val="InformationTok"/>
    <w:basedOn w:val="VerbatimChar"/>
    <w:qFormat/>
    <w:rsid w:val="00ab4208"/>
    <w:rPr>
      <w:rFonts w:ascii="Consolas" w:hAnsi="Consolas"/>
      <w:b/>
      <w:i w:val="false"/>
      <w:color w:val="8F5902"/>
      <w:sz w:val="22"/>
      <w:shd w:fill="F8F8F8" w:val="clear"/>
      <w:lang w:val="en-US"/>
    </w:rPr>
  </w:style>
  <w:style w:type="character" w:styleId="WarningTok" w:customStyle="1">
    <w:name w:val="WarningTok"/>
    <w:basedOn w:val="VerbatimChar"/>
    <w:qFormat/>
    <w:rsid w:val="00ab4208"/>
    <w:rPr>
      <w:rFonts w:ascii="Consolas" w:hAnsi="Consolas"/>
      <w:b/>
      <w:i w:val="false"/>
      <w:color w:val="8F5902"/>
      <w:sz w:val="22"/>
      <w:shd w:fill="F8F8F8" w:val="clear"/>
      <w:lang w:val="en-US"/>
    </w:rPr>
  </w:style>
  <w:style w:type="character" w:styleId="AlertTok" w:customStyle="1">
    <w:name w:val="AlertTok"/>
    <w:basedOn w:val="VerbatimChar"/>
    <w:qFormat/>
    <w:rsid w:val="00ab4208"/>
    <w:rPr>
      <w:rFonts w:ascii="Consolas" w:hAnsi="Consolas"/>
      <w:i/>
      <w:color w:val="EF2929"/>
      <w:sz w:val="22"/>
      <w:shd w:fill="F8F8F8" w:val="clear"/>
      <w:lang w:val="en-US"/>
    </w:rPr>
  </w:style>
  <w:style w:type="character" w:styleId="ErrorTok" w:customStyle="1">
    <w:name w:val="ErrorTok"/>
    <w:basedOn w:val="VerbatimChar"/>
    <w:qFormat/>
    <w:rsid w:val="00ab4208"/>
    <w:rPr>
      <w:rFonts w:ascii="Consolas" w:hAnsi="Consolas"/>
      <w:b/>
      <w:i/>
      <w:color w:val="A40000"/>
      <w:sz w:val="22"/>
      <w:shd w:fill="F8F8F8" w:val="clear"/>
      <w:lang w:val="en-US"/>
    </w:rPr>
  </w:style>
  <w:style w:type="character" w:styleId="NormalTok" w:customStyle="1">
    <w:name w:val="NormalTok"/>
    <w:basedOn w:val="VerbatimChar"/>
    <w:qFormat/>
    <w:rsid w:val="00ab4208"/>
    <w:rPr>
      <w:rFonts w:ascii="Consolas" w:hAnsi="Consolas"/>
      <w:i/>
      <w:sz w:val="22"/>
      <w:shd w:fill="F8F8F8" w:val="clear"/>
      <w:lang w:val="en-US"/>
    </w:rPr>
  </w:style>
  <w:style w:type="character" w:styleId="Annotationreference">
    <w:name w:val="annotation reference"/>
    <w:basedOn w:val="DefaultParagraphFont"/>
    <w:semiHidden/>
    <w:unhideWhenUsed/>
    <w:qFormat/>
    <w:rsid w:val="00ab4208"/>
    <w:rPr>
      <w:sz w:val="16"/>
      <w:szCs w:val="16"/>
    </w:rPr>
  </w:style>
  <w:style w:type="character" w:styleId="KommentarerChar" w:customStyle="1">
    <w:name w:val="Kommentarer Char"/>
    <w:basedOn w:val="DefaultParagraphFont"/>
    <w:link w:val="Kommentarer"/>
    <w:qFormat/>
    <w:rsid w:val="00ab4208"/>
    <w:rPr>
      <w:sz w:val="20"/>
      <w:szCs w:val="20"/>
      <w:lang w:val="en-US"/>
    </w:rPr>
  </w:style>
  <w:style w:type="character" w:styleId="KommentarsmneChar" w:customStyle="1">
    <w:name w:val="Kommentarsämne Char"/>
    <w:basedOn w:val="KommentarerChar"/>
    <w:link w:val="Kommentarsmne"/>
    <w:semiHidden/>
    <w:qFormat/>
    <w:rsid w:val="00ab4208"/>
    <w:rPr>
      <w:b/>
      <w:bCs/>
      <w:sz w:val="20"/>
      <w:szCs w:val="20"/>
      <w:lang w:val="en-US"/>
    </w:rPr>
  </w:style>
  <w:style w:type="character" w:styleId="UnresolvedMention">
    <w:name w:val="Unresolved Mention"/>
    <w:basedOn w:val="DefaultParagraphFont"/>
    <w:uiPriority w:val="99"/>
    <w:semiHidden/>
    <w:unhideWhenUsed/>
    <w:qFormat/>
    <w:rsid w:val="00ab4208"/>
    <w:rPr>
      <w:color w:val="605E5C"/>
      <w:shd w:fill="E1DFDD" w:val="clear"/>
    </w:rPr>
  </w:style>
  <w:style w:type="character" w:styleId="VisitedInternetLink">
    <w:name w:val="FollowedHyperlink"/>
    <w:basedOn w:val="DefaultParagraphFont"/>
    <w:semiHidden/>
    <w:unhideWhenUsed/>
    <w:rsid w:val="00ab4208"/>
    <w:rPr>
      <w:color w:val="954F72" w:themeColor="followedHyperlink"/>
      <w:u w:val="single"/>
    </w:rPr>
  </w:style>
  <w:style w:type="character" w:styleId="BibliographyChar" w:customStyle="1">
    <w:name w:val="Bibliography Char"/>
    <w:basedOn w:val="BrdtextChar"/>
    <w:link w:val="Bibliography"/>
    <w:qFormat/>
    <w:rsid w:val="007074fc"/>
    <w:rPr>
      <w:lang w:val="en-U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rdtextChar"/>
    <w:qFormat/>
    <w:rsid w:val="00ab4208"/>
    <w:pPr>
      <w:spacing w:before="180" w:after="18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rsid w:val="00ab4208"/>
    <w:pPr/>
    <w:rPr/>
  </w:style>
  <w:style w:type="paragraph" w:styleId="Compact" w:customStyle="1">
    <w:name w:val="Compact"/>
    <w:basedOn w:val="TextBody"/>
    <w:qFormat/>
    <w:rsid w:val="00ab4208"/>
    <w:pPr>
      <w:spacing w:before="36" w:after="36"/>
    </w:pPr>
    <w:rPr/>
  </w:style>
  <w:style w:type="paragraph" w:styleId="Title">
    <w:name w:val="Title"/>
    <w:basedOn w:val="Normal"/>
    <w:next w:val="TextBody"/>
    <w:link w:val="RubrikChar"/>
    <w:qFormat/>
    <w:rsid w:val="00ab4208"/>
    <w:pPr>
      <w:keepNext w:val="true"/>
      <w:keepLines/>
      <w:spacing w:before="480" w:after="240"/>
      <w:jc w:val="center"/>
    </w:pPr>
    <w:rPr>
      <w:rFonts w:ascii="Calibri Light" w:hAnsi="Calibri Light" w:eastAsia="" w:cs="" w:asciiTheme="majorHAnsi" w:cstheme="majorBidi" w:eastAsiaTheme="majorEastAsia" w:hAnsiTheme="majorHAnsi"/>
      <w:b/>
      <w:bCs/>
      <w:color w:val="2D4F8E" w:themeColor="accent1" w:themeShade="b5"/>
      <w:sz w:val="36"/>
      <w:szCs w:val="36"/>
    </w:rPr>
  </w:style>
  <w:style w:type="paragraph" w:styleId="Subtitle">
    <w:name w:val="Subtitle"/>
    <w:basedOn w:val="Title"/>
    <w:next w:val="TextBody"/>
    <w:link w:val="UnderrubrikChar"/>
    <w:qFormat/>
    <w:rsid w:val="00ab4208"/>
    <w:pPr>
      <w:spacing w:before="240" w:after="240"/>
    </w:pPr>
    <w:rPr>
      <w:sz w:val="30"/>
      <w:szCs w:val="30"/>
    </w:rPr>
  </w:style>
  <w:style w:type="paragraph" w:styleId="Author" w:customStyle="1">
    <w:name w:val="Author"/>
    <w:next w:val="TextBody"/>
    <w:qFormat/>
    <w:rsid w:val="00ab4208"/>
    <w:pPr>
      <w:keepNext w:val="true"/>
      <w:keepLines/>
      <w:widowControl/>
      <w:bidi w:val="0"/>
      <w:spacing w:before="0" w:after="200"/>
      <w:jc w:val="center"/>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Date">
    <w:name w:val="Date"/>
    <w:next w:val="TextBody"/>
    <w:link w:val="DatumChar"/>
    <w:qFormat/>
    <w:rsid w:val="00ab4208"/>
    <w:pPr>
      <w:keepNext w:val="true"/>
      <w:keepLines/>
      <w:widowControl/>
      <w:bidi w:val="0"/>
      <w:spacing w:before="0" w:after="200"/>
      <w:jc w:val="center"/>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ab4208"/>
    <w:pPr>
      <w:keepNext w:val="true"/>
      <w:keepLines/>
      <w:spacing w:before="300" w:after="300"/>
    </w:pPr>
    <w:rPr>
      <w:sz w:val="20"/>
      <w:szCs w:val="20"/>
    </w:rPr>
  </w:style>
  <w:style w:type="paragraph" w:styleId="Bibliography" w:customStyle="1">
    <w:name w:val="Bibliography"/>
    <w:basedOn w:val="Normal"/>
    <w:link w:val="BibliographyChar"/>
    <w:qFormat/>
    <w:rsid w:val="007074fc"/>
    <w:pPr>
      <w:tabs>
        <w:tab w:val="clear" w:pos="1304"/>
        <w:tab w:val="left" w:pos="260" w:leader="none"/>
      </w:tabs>
      <w:spacing w:before="0" w:after="240"/>
      <w:ind w:left="264" w:hanging="264"/>
    </w:pPr>
    <w:rPr/>
  </w:style>
  <w:style w:type="paragraph" w:styleId="BlockText">
    <w:name w:val="Block Text"/>
    <w:basedOn w:val="TextBody"/>
    <w:next w:val="TextBody"/>
    <w:uiPriority w:val="9"/>
    <w:unhideWhenUsed/>
    <w:qFormat/>
    <w:rsid w:val="00ab4208"/>
    <w:pPr>
      <w:spacing w:before="100" w:after="100"/>
      <w:ind w:left="480" w:right="480" w:hanging="0"/>
    </w:pPr>
    <w:rPr/>
  </w:style>
  <w:style w:type="paragraph" w:styleId="Footnote">
    <w:name w:val="Footnote Text"/>
    <w:basedOn w:val="Normal"/>
    <w:link w:val="FotnotstextChar"/>
    <w:uiPriority w:val="9"/>
    <w:unhideWhenUsed/>
    <w:qFormat/>
    <w:rsid w:val="00ab4208"/>
    <w:pPr/>
    <w:rPr/>
  </w:style>
  <w:style w:type="paragraph" w:styleId="DefinitionTerm" w:customStyle="1">
    <w:name w:val="Definition Term"/>
    <w:basedOn w:val="Normal"/>
    <w:next w:val="Definition"/>
    <w:qFormat/>
    <w:rsid w:val="00ab4208"/>
    <w:pPr>
      <w:keepNext w:val="true"/>
      <w:keepLines/>
      <w:spacing w:before="0" w:after="0"/>
    </w:pPr>
    <w:rPr>
      <w:b/>
    </w:rPr>
  </w:style>
  <w:style w:type="paragraph" w:styleId="Definition" w:customStyle="1">
    <w:name w:val="Definition"/>
    <w:basedOn w:val="Normal"/>
    <w:qFormat/>
    <w:rsid w:val="00ab4208"/>
    <w:pPr/>
    <w:rPr/>
  </w:style>
  <w:style w:type="paragraph" w:styleId="Caption1">
    <w:name w:val="caption"/>
    <w:basedOn w:val="Normal"/>
    <w:link w:val="BeskrivningChar"/>
    <w:qFormat/>
    <w:rsid w:val="00ab4208"/>
    <w:pPr>
      <w:spacing w:before="0" w:after="120"/>
    </w:pPr>
    <w:rPr>
      <w:i/>
    </w:rPr>
  </w:style>
  <w:style w:type="paragraph" w:styleId="TableCaption" w:customStyle="1">
    <w:name w:val="Table Caption"/>
    <w:basedOn w:val="Caption1"/>
    <w:qFormat/>
    <w:rsid w:val="00ab4208"/>
    <w:pPr>
      <w:keepNext w:val="true"/>
    </w:pPr>
    <w:rPr/>
  </w:style>
  <w:style w:type="paragraph" w:styleId="ImageCaption" w:customStyle="1">
    <w:name w:val="Image Caption"/>
    <w:basedOn w:val="Caption1"/>
    <w:qFormat/>
    <w:rsid w:val="00ab4208"/>
    <w:pPr/>
    <w:rPr/>
  </w:style>
  <w:style w:type="paragraph" w:styleId="Figure" w:customStyle="1">
    <w:name w:val="Figure"/>
    <w:basedOn w:val="Normal"/>
    <w:qFormat/>
    <w:rsid w:val="00ab4208"/>
    <w:pPr/>
    <w:rPr/>
  </w:style>
  <w:style w:type="paragraph" w:styleId="CaptionedFigure" w:customStyle="1">
    <w:name w:val="Captioned Figure"/>
    <w:basedOn w:val="Figure"/>
    <w:qFormat/>
    <w:rsid w:val="00ab4208"/>
    <w:pPr>
      <w:keepNext w:val="true"/>
    </w:pPr>
    <w:rPr/>
  </w:style>
  <w:style w:type="paragraph" w:styleId="TOCHeading">
    <w:name w:val="TOC Heading"/>
    <w:basedOn w:val="Heading1"/>
    <w:next w:val="TextBody"/>
    <w:uiPriority w:val="39"/>
    <w:unhideWhenUsed/>
    <w:qFormat/>
    <w:rsid w:val="00ab4208"/>
    <w:pPr>
      <w:spacing w:lineRule="auto" w:line="259" w:before="240" w:after="0"/>
    </w:pPr>
    <w:rPr>
      <w:b w:val="false"/>
      <w:bCs w:val="false"/>
      <w:color w:val="2F5496" w:themeColor="accent1" w:themeShade="bf"/>
    </w:rPr>
  </w:style>
  <w:style w:type="paragraph" w:styleId="SourceCode" w:customStyle="1">
    <w:name w:val="Source Code"/>
    <w:basedOn w:val="Normal"/>
    <w:link w:val="VerbatimChar"/>
    <w:qFormat/>
    <w:rsid w:val="00ab4208"/>
    <w:pPr>
      <w:shd w:val="clear" w:color="auto" w:fill="F8F8F8"/>
    </w:pPr>
    <w:rPr>
      <w:rFonts w:ascii="Consolas" w:hAnsi="Consolas"/>
      <w:i/>
      <w:sz w:val="22"/>
    </w:rPr>
  </w:style>
  <w:style w:type="paragraph" w:styleId="Annotationtext">
    <w:name w:val="annotation text"/>
    <w:basedOn w:val="Normal"/>
    <w:link w:val="KommentarerChar"/>
    <w:unhideWhenUsed/>
    <w:qFormat/>
    <w:rsid w:val="00ab4208"/>
    <w:pPr/>
    <w:rPr>
      <w:sz w:val="20"/>
      <w:szCs w:val="20"/>
    </w:rPr>
  </w:style>
  <w:style w:type="paragraph" w:styleId="Annotationsubject">
    <w:name w:val="annotation subject"/>
    <w:basedOn w:val="Annotationtext"/>
    <w:next w:val="Annotationtext"/>
    <w:link w:val="KommentarsmneChar"/>
    <w:semiHidden/>
    <w:unhideWhenUsed/>
    <w:qFormat/>
    <w:rsid w:val="00ab4208"/>
    <w:pPr/>
    <w:rPr>
      <w:b/>
      <w:bCs/>
    </w:rPr>
  </w:style>
  <w:style w:type="paragraph" w:styleId="Revision">
    <w:name w:val="Revision"/>
    <w:uiPriority w:val="99"/>
    <w:semiHidden/>
    <w:qFormat/>
    <w:rsid w:val="005b67b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ab4208"/>
    <w:pPr>
      <w:spacing w:after="200"/>
    </w:pPr>
    <w:rPr>
      <w:lang w:val="en-US" w:eastAsia="sv-SE"/>
      <w:sz w:val="20"/>
      <w:szCs w:val="20"/>
    </w:rPr>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doi.org/10.1136/bmjopen-2019-032900" TargetMode="External"/><Relationship Id="rId4" Type="http://schemas.openxmlformats.org/officeDocument/2006/relationships/hyperlink" Target="https://www.who.int/news-room/fact-sheets/detail/injuries-and-violence" TargetMode="External"/><Relationship Id="rId5" Type="http://schemas.openxmlformats.org/officeDocument/2006/relationships/hyperlink" Target="https://doi.org/10.1016/s2542-5196(19)30170-6" TargetMode="External"/><Relationship Id="rId6" Type="http://schemas.openxmlformats.org/officeDocument/2006/relationships/hyperlink" Target="https://doi.org/10.1016/s0140-6736(20)30925-9" TargetMode="External"/><Relationship Id="rId7" Type="http://schemas.openxmlformats.org/officeDocument/2006/relationships/hyperlink" Target="https://doi.org/10.1186/1757-7241-20-64" TargetMode="External"/><Relationship Id="rId8" Type="http://schemas.openxmlformats.org/officeDocument/2006/relationships/hyperlink" Target="https://doi.org/10.1002/bjs.10862" TargetMode="External"/><Relationship Id="rId9" Type="http://schemas.openxmlformats.org/officeDocument/2006/relationships/hyperlink" Target="https://doi.org/10.1136/bmjopen-2021-059859" TargetMode="External"/><Relationship Id="rId10" Type="http://schemas.openxmlformats.org/officeDocument/2006/relationships/hyperlink" Target="https://doi.org/10.1016/j.injury.2018.10.007" TargetMode="External"/><Relationship Id="rId11" Type="http://schemas.openxmlformats.org/officeDocument/2006/relationships/hyperlink" Target="https://doi.org/10.1097/01.ta.0000197916.99629.eb" TargetMode="External"/><Relationship Id="rId12" Type="http://schemas.openxmlformats.org/officeDocument/2006/relationships/hyperlink" Target="https://doi.org/10.1016/j.eclinm.2018.07.001" TargetMode="External"/><Relationship Id="rId13" Type="http://schemas.openxmlformats.org/officeDocument/2006/relationships/hyperlink" Target="https://doi.org/10.1111/anae.12049" TargetMode="External"/><Relationship Id="rId14" Type="http://schemas.openxmlformats.org/officeDocument/2006/relationships/hyperlink" Target="https://doi.org/10.1097/ta.0000000000003176" TargetMode="External"/><Relationship Id="rId15" Type="http://schemas.openxmlformats.org/officeDocument/2006/relationships/hyperlink" Target="https://doi.org/10.1097/md.0000000000029614" TargetMode="External"/><Relationship Id="rId16" Type="http://schemas.openxmlformats.org/officeDocument/2006/relationships/hyperlink" Target="https://doi.org/10.1007/s00068-020-01446-6" TargetMode="External"/><Relationship Id="rId17" Type="http://schemas.openxmlformats.org/officeDocument/2006/relationships/hyperlink" Target="https://apps.who.int/iris/handle/10665/44061" TargetMode="External"/><Relationship Id="rId18" Type="http://schemas.openxmlformats.org/officeDocument/2006/relationships/hyperlink" Target="https://doi.org/10.1007/s00068-020-01446-6" TargetMode="External"/><Relationship Id="rId19" Type="http://schemas.openxmlformats.org/officeDocument/2006/relationships/hyperlink" Target="https://doi.org/10.1016/s0300-9572(99)00102-1" TargetMode="External"/><Relationship Id="rId20" Type="http://schemas.openxmlformats.org/officeDocument/2006/relationships/hyperlink" Target="https://rcsyd.se/swetrau/om-swetrau/arsrapporter" TargetMode="External"/><Relationship Id="rId21" Type="http://schemas.openxmlformats.org/officeDocument/2006/relationships/hyperlink" Target="https://doi.org/10.1111/aas.13151" TargetMode="External"/><Relationship Id="rId22" Type="http://schemas.openxmlformats.org/officeDocument/2006/relationships/hyperlink" Target="https://doi.org/10.1097/ta.0b013e31815078ae" TargetMode="External"/><Relationship Id="rId23" Type="http://schemas.openxmlformats.org/officeDocument/2006/relationships/hyperlink" Target="https://doi.org/10.1007/s00113-015-0029-4" TargetMode="External"/><Relationship Id="rId24" Type="http://schemas.openxmlformats.org/officeDocument/2006/relationships/hyperlink" Target="http://dx.doi.org/10.1002/bjs.9096" TargetMode="External"/><Relationship Id="rId25" Type="http://schemas.openxmlformats.org/officeDocument/2006/relationships/hyperlink" Target="https://doi.org/10.1016/j.amjsurg.2014.02.006" TargetMode="External"/><Relationship Id="rId26" Type="http://schemas.openxmlformats.org/officeDocument/2006/relationships/hyperlink" Target="https://doi.org/10.1186/s12913-017-2085-7" TargetMode="External"/><Relationship Id="rId27" Type="http://schemas.openxmlformats.org/officeDocument/2006/relationships/hyperlink" Target="https://doi.org/10.1097/ta.0b013e3181fec9ba" TargetMode="External"/><Relationship Id="rId28" Type="http://schemas.openxmlformats.org/officeDocument/2006/relationships/hyperlink" Target="https://doi.org/10.1097/01.ccm.0000205758.18891.70" TargetMode="External"/><Relationship Id="rId29" Type="http://schemas.openxmlformats.org/officeDocument/2006/relationships/hyperlink" Target="https://doi.org/10.3109/10903127.2012.695431" TargetMode="External"/><Relationship Id="rId30" Type="http://schemas.openxmlformats.org/officeDocument/2006/relationships/hyperlink" Target="https://doi.org/10.1007/s00068-016-0670-9" TargetMode="External"/><Relationship Id="rId31" Type="http://schemas.openxmlformats.org/officeDocument/2006/relationships/hyperlink" Target="https://doi.org/10.1016/j.jviscsurg.2018.05.002" TargetMode="External"/><Relationship Id="rId32" Type="http://schemas.openxmlformats.org/officeDocument/2006/relationships/hyperlink" Target="https://www.karolinska.se/en/karolinska-university-hospital/news/2020/12/karolinska-university-hospital-becomes-swedens-first-trauma-centre" TargetMode="External"/><Relationship Id="rId33" Type="http://schemas.openxmlformats.org/officeDocument/2006/relationships/hyperlink" Target="https://cran.r-project.org/doc/manuals/r-devel/R-lang.html" TargetMode="External"/><Relationship Id="rId34" Type="http://schemas.openxmlformats.org/officeDocument/2006/relationships/hyperlink" Target="https://rcsyd.se/swetrau/wp-content/uploads/sites/10/2022/06/SweTrau-Manual-2021.pdf" TargetMode="External"/><Relationship Id="rId35" Type="http://schemas.openxmlformats.org/officeDocument/2006/relationships/hyperlink" Target="https://rcsyd.se/swetrau/" TargetMode="External"/><Relationship Id="rId36" Type="http://schemas.openxmlformats.org/officeDocument/2006/relationships/comments" Target="comment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Application>LibreOffice/7.0.4.2$Linux_X86_64 LibreOffice_project/00$Build-2</Application>
  <AppVersion>15.0000</AppVersion>
  <Pages>27</Pages>
  <Words>4940</Words>
  <Characters>29458</Characters>
  <CharactersWithSpaces>34139</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2023-04-24T16:14:00Z</dcterms:created>
  <dc:creator>Victoria Bel</dc:creator>
  <dc:description/>
  <dc:language>en-GB</dc:language>
  <cp:lastModifiedBy>Martin Gerdin Wärnberg</cp:lastModifiedBy>
  <dcterms:modified xsi:type="dcterms:W3CDTF">2023-05-02T19:47:29Z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id="2AXpLiNQ"/&gt;&lt;style id="http://www.zotero.org/styles/vancouver" locale="sv-SE"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