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rPr>
          <w:color w:val="860051"/>
          <w:lang w:val="en-US"/>
        </w:rPr>
        <w:id w:val="-488937297"/>
        <w:docPartObj>
          <w:docPartGallery w:val="Cover Pages"/>
          <w:docPartUnique/>
        </w:docPartObj>
      </w:sdtPr>
      <w:sdtContent>
        <w:p w:rsidRPr="003E4E02" w:rsidR="005812A6" w:rsidRDefault="00FD7FA8" w14:paraId="37ED822B" w14:textId="77777777">
          <w:pPr>
            <w:rPr>
              <w:color w:val="860051"/>
              <w:lang w:val="en-US"/>
            </w:rPr>
          </w:pPr>
          <w:r w:rsidRPr="00A62EBB">
            <w:rPr>
              <w:noProof/>
              <w:lang w:val="en-US"/>
            </w:rPr>
            <mc:AlternateContent>
              <mc:Choice Requires="wps">
                <w:drawing>
                  <wp:anchor distT="0" distB="0" distL="114300" distR="114300" simplePos="0" relativeHeight="251658243" behindDoc="0" locked="0" layoutInCell="1" allowOverlap="1" wp14:anchorId="55EF75C3" wp14:editId="5E85A583">
                    <wp:simplePos x="0" y="0"/>
                    <wp:positionH relativeFrom="column">
                      <wp:posOffset>852170</wp:posOffset>
                    </wp:positionH>
                    <wp:positionV relativeFrom="paragraph">
                      <wp:posOffset>6902450</wp:posOffset>
                    </wp:positionV>
                    <wp:extent cx="5544820" cy="784860"/>
                    <wp:effectExtent l="0" t="0" r="0" b="0"/>
                    <wp:wrapNone/>
                    <wp:docPr id="4" name="Textruta 1"/>
                    <wp:cNvGraphicFramePr/>
                    <a:graphic xmlns:a="http://schemas.openxmlformats.org/drawingml/2006/main">
                      <a:graphicData uri="http://schemas.microsoft.com/office/word/2010/wordprocessingShape">
                        <wps:wsp>
                          <wps:cNvSpPr txBox="1"/>
                          <wps:spPr>
                            <a:xfrm>
                              <a:off x="0" y="0"/>
                              <a:ext cx="5544820" cy="784860"/>
                            </a:xfrm>
                            <a:prstGeom prst="rect">
                              <a:avLst/>
                            </a:prstGeom>
                            <a:noFill/>
                            <a:ln w="6350">
                              <a:noFill/>
                            </a:ln>
                            <a:effectLst/>
                          </wps:spPr>
                          <wps:txbx>
                            <w:txbxContent>
                              <w:p w:rsidRPr="00D80FF8" w:rsidR="009E388F" w:rsidP="009E388F" w:rsidRDefault="009E388F" w14:paraId="66178C2C" w14:textId="4F2E04B5">
                                <w:pPr>
                                  <w:spacing w:after="0" w:line="240" w:lineRule="auto"/>
                                  <w:jc w:val="right"/>
                                  <w:rPr>
                                    <w:lang w:val="en-US"/>
                                  </w:rPr>
                                </w:pPr>
                                <w:r w:rsidRPr="00D80FF8">
                                  <w:rPr>
                                    <w:lang w:val="en-US"/>
                                  </w:rPr>
                                  <w:t>Supervisor: Martin Gerdin</w:t>
                                </w:r>
                                <w:r w:rsidR="00BB55EF">
                                  <w:rPr>
                                    <w:lang w:val="en-US"/>
                                  </w:rPr>
                                  <w:t xml:space="preserve"> </w:t>
                                </w:r>
                                <w:r w:rsidR="00BB55EF">
                                  <w:rPr>
                                    <w:rFonts w:eastAsia="Calibri"/>
                                  </w:rPr>
                                  <w:t>Wärnberg</w:t>
                                </w:r>
                              </w:p>
                              <w:p w:rsidRPr="00D80FF8" w:rsidR="009E388F" w:rsidP="009E388F" w:rsidRDefault="009E388F" w14:paraId="30696BCC" w14:textId="77777777">
                                <w:pPr>
                                  <w:spacing w:after="0" w:line="240" w:lineRule="auto"/>
                                  <w:jc w:val="right"/>
                                  <w:rPr>
                                    <w:lang w:val="en-US"/>
                                  </w:rPr>
                                </w:pPr>
                                <w:r w:rsidRPr="00D80FF8">
                                  <w:rPr>
                                    <w:lang w:val="en-US"/>
                                  </w:rPr>
                                  <w:t>Co-supervisor: Jonatan Attegim</w:t>
                                </w:r>
                              </w:p>
                              <w:p w:rsidRPr="009E388F" w:rsidR="00FD7FA8" w:rsidP="00CA3187" w:rsidRDefault="00FD7FA8" w14:paraId="6B6F7038" w14:textId="77777777">
                                <w:pPr>
                                  <w:spacing w:after="0" w:line="240" w:lineRule="auto"/>
                                  <w:jc w:val="righ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464BE113">
                  <v:shapetype id="_x0000_t202" coordsize="21600,21600" o:spt="202" path="m,l,21600r21600,l21600,xe" w14:anchorId="55EF75C3">
                    <v:stroke joinstyle="miter"/>
                    <v:path gradientshapeok="t" o:connecttype="rect"/>
                  </v:shapetype>
                  <v:shape id="Textruta 1" style="position:absolute;margin-left:67.1pt;margin-top:543.5pt;width:436.6pt;height:61.8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">
                    <v:textbox>
                      <w:txbxContent>
                        <w:p w:rsidRPr="00D80FF8" w:rsidR="009E388F" w:rsidP="009E388F" w:rsidRDefault="009E388F" w14:paraId="38CC6FBA" w14:textId="4F2E04B5">
                          <w:pPr>
                            <w:spacing w:after="0" w:line="240" w:lineRule="auto"/>
                            <w:jc w:val="right"/>
                            <w:rPr>
                              <w:lang w:val="en-US"/>
                            </w:rPr>
                          </w:pPr>
                          <w:r w:rsidRPr="00D80FF8">
                            <w:rPr>
                              <w:lang w:val="en-US"/>
                            </w:rPr>
                            <w:t>Supervisor: Martin Gerdin</w:t>
                          </w:r>
                          <w:r w:rsidR="00BB55EF">
                            <w:rPr>
                              <w:lang w:val="en-US"/>
                            </w:rPr>
                            <w:t xml:space="preserve"> </w:t>
                          </w:r>
                          <w:r w:rsidR="00BB55EF">
                            <w:rPr>
                              <w:rFonts w:eastAsia="Calibri"/>
                            </w:rPr>
                            <w:t>Wärnberg</w:t>
                          </w:r>
                        </w:p>
                        <w:p w:rsidRPr="00D80FF8" w:rsidR="009E388F" w:rsidP="009E388F" w:rsidRDefault="009E388F" w14:paraId="0822CC0F" w14:textId="77777777">
                          <w:pPr>
                            <w:spacing w:after="0" w:line="240" w:lineRule="auto"/>
                            <w:jc w:val="right"/>
                            <w:rPr>
                              <w:lang w:val="en-US"/>
                            </w:rPr>
                          </w:pPr>
                          <w:r w:rsidRPr="00D80FF8">
                            <w:rPr>
                              <w:lang w:val="en-US"/>
                            </w:rPr>
                            <w:t>Co-supervisor: Jonatan Attegim</w:t>
                          </w:r>
                        </w:p>
                        <w:p w:rsidRPr="009E388F" w:rsidR="00FD7FA8" w:rsidP="00CA3187" w:rsidRDefault="00FD7FA8" w14:paraId="672A6659" w14:textId="77777777">
                          <w:pPr>
                            <w:spacing w:after="0" w:line="240" w:lineRule="auto"/>
                            <w:jc w:val="right"/>
                            <w:rPr>
                              <w:lang w:val="en-US"/>
                            </w:rPr>
                          </w:pPr>
                        </w:p>
                      </w:txbxContent>
                    </v:textbox>
                  </v:shape>
                </w:pict>
              </mc:Fallback>
            </mc:AlternateContent>
          </w:r>
          <w:r w:rsidRPr="00A62EBB" w:rsidR="00CA3187">
            <w:rPr>
              <w:noProof/>
              <w:lang w:val="en-US"/>
            </w:rPr>
            <mc:AlternateContent>
              <mc:Choice Requires="wps">
                <w:drawing>
                  <wp:anchor distT="0" distB="0" distL="114300" distR="114300" simplePos="0" relativeHeight="251658241" behindDoc="0" locked="0" layoutInCell="1" allowOverlap="1" wp14:anchorId="482B6D1A" wp14:editId="45056878">
                    <wp:simplePos x="0" y="0"/>
                    <wp:positionH relativeFrom="column">
                      <wp:posOffset>783590</wp:posOffset>
                    </wp:positionH>
                    <wp:positionV relativeFrom="paragraph">
                      <wp:posOffset>3290570</wp:posOffset>
                    </wp:positionV>
                    <wp:extent cx="5615940" cy="2964180"/>
                    <wp:effectExtent l="0" t="0" r="3810" b="7620"/>
                    <wp:wrapNone/>
                    <wp:docPr id="5"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5940" cy="296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Pr="00E8250C" w:rsidR="009E388F" w:rsidP="009E388F" w:rsidRDefault="009E388F" w14:paraId="7339EEFC" w14:textId="1C2805F9">
                                <w:pPr>
                                  <w:spacing w:line="240" w:lineRule="auto"/>
                                  <w:jc w:val="center"/>
                                  <w:rPr>
                                    <w:rFonts w:eastAsia="Times New Roman"/>
                                    <w:b/>
                                    <w:color w:val="860051"/>
                                    <w:spacing w:val="-2"/>
                                    <w:sz w:val="48"/>
                                    <w:szCs w:val="48"/>
                                    <w:lang w:val="en-US"/>
                                  </w:rPr>
                                </w:pPr>
                                <w:r w:rsidRPr="00E8250C">
                                  <w:rPr>
                                    <w:rFonts w:eastAsia="Times New Roman"/>
                                    <w:b/>
                                    <w:color w:val="860051"/>
                                    <w:spacing w:val="-2"/>
                                    <w:sz w:val="48"/>
                                    <w:szCs w:val="48"/>
                                    <w:lang w:val="en-US"/>
                                  </w:rPr>
                                  <w:t xml:space="preserve">Associations between </w:t>
                                </w:r>
                                <w:r w:rsidR="00B44E41">
                                  <w:rPr>
                                    <w:rFonts w:eastAsia="Times New Roman"/>
                                    <w:b/>
                                    <w:color w:val="860051"/>
                                    <w:spacing w:val="-2"/>
                                    <w:sz w:val="48"/>
                                    <w:szCs w:val="48"/>
                                    <w:lang w:val="en-US"/>
                                  </w:rPr>
                                  <w:t xml:space="preserve">emergency </w:t>
                                </w:r>
                                <w:r w:rsidRPr="00E8250C" w:rsidR="00B44E41">
                                  <w:rPr>
                                    <w:rFonts w:eastAsia="Times New Roman"/>
                                    <w:b/>
                                    <w:color w:val="860051"/>
                                    <w:spacing w:val="-2"/>
                                    <w:sz w:val="48"/>
                                    <w:szCs w:val="48"/>
                                    <w:lang w:val="en-US"/>
                                  </w:rPr>
                                  <w:t>procedures</w:t>
                                </w:r>
                                <w:r w:rsidRPr="00E8250C">
                                  <w:rPr>
                                    <w:rFonts w:eastAsia="Times New Roman"/>
                                    <w:b/>
                                    <w:color w:val="860051"/>
                                    <w:spacing w:val="-2"/>
                                    <w:sz w:val="48"/>
                                    <w:szCs w:val="48"/>
                                    <w:lang w:val="en-US"/>
                                  </w:rPr>
                                  <w:t xml:space="preserve"> and opportunities for improvement in adult </w:t>
                                </w:r>
                                <w:r w:rsidRPr="00E8250C" w:rsidR="00B44E41">
                                  <w:rPr>
                                    <w:rFonts w:eastAsia="Times New Roman"/>
                                    <w:b/>
                                    <w:color w:val="860051"/>
                                    <w:spacing w:val="-2"/>
                                    <w:sz w:val="48"/>
                                    <w:szCs w:val="48"/>
                                    <w:lang w:val="en-US"/>
                                  </w:rPr>
                                  <w:t xml:space="preserve">trauma </w:t>
                                </w:r>
                                <w:r w:rsidRPr="00E8250C">
                                  <w:rPr>
                                    <w:rFonts w:eastAsia="Times New Roman"/>
                                    <w:b/>
                                    <w:color w:val="860051"/>
                                    <w:spacing w:val="-2"/>
                                    <w:sz w:val="48"/>
                                    <w:szCs w:val="48"/>
                                    <w:lang w:val="en-US"/>
                                  </w:rPr>
                                  <w:t xml:space="preserve">patients </w:t>
                                </w:r>
                              </w:p>
                              <w:p w:rsidRPr="00BB55EF" w:rsidR="00B44E41" w:rsidP="00B44E41" w:rsidRDefault="00B44E41" w14:paraId="1E1C43F9" w14:textId="77777777">
                                <w:pPr>
                                  <w:jc w:val="center"/>
                                  <w:rPr>
                                    <w:rFonts w:eastAsia="Times New Roman"/>
                                    <w:b/>
                                    <w:i/>
                                    <w:iCs/>
                                    <w:color w:val="860051"/>
                                    <w:spacing w:val="-2"/>
                                    <w:sz w:val="32"/>
                                    <w:szCs w:val="32"/>
                                    <w:lang w:val="en-US"/>
                                  </w:rPr>
                                </w:pPr>
                                <w:r w:rsidRPr="00BB55EF">
                                  <w:rPr>
                                    <w:rFonts w:eastAsia="Times New Roman"/>
                                    <w:b/>
                                    <w:i/>
                                    <w:iCs/>
                                    <w:color w:val="860051"/>
                                    <w:spacing w:val="-2"/>
                                    <w:sz w:val="32"/>
                                    <w:szCs w:val="32"/>
                                    <w:lang w:val="en-US"/>
                                  </w:rPr>
                                  <w:t>A registry-based retrospective cohort study</w:t>
                                </w:r>
                              </w:p>
                              <w:p w:rsidRPr="00B44E41" w:rsidR="009E388F" w:rsidP="009E388F" w:rsidRDefault="009E388F" w14:paraId="7062C356" w14:textId="77777777">
                                <w:pPr>
                                  <w:spacing w:after="0" w:line="240" w:lineRule="auto"/>
                                  <w:jc w:val="center"/>
                                  <w:rPr>
                                    <w:rFonts w:eastAsia="Calibri"/>
                                    <w:lang w:val="en-US"/>
                                  </w:rPr>
                                </w:pPr>
                                <w:r w:rsidRPr="00B44E41">
                                  <w:rPr>
                                    <w:lang w:val="en-US"/>
                                  </w:rPr>
                                  <w:t>Final version</w:t>
                                </w:r>
                              </w:p>
                              <w:p w:rsidRPr="00B44E41" w:rsidR="009E388F" w:rsidP="009E388F" w:rsidRDefault="009E388F" w14:paraId="17ECA0F9" w14:textId="77777777">
                                <w:pPr>
                                  <w:spacing w:after="0" w:line="240" w:lineRule="auto"/>
                                  <w:jc w:val="center"/>
                                  <w:rPr>
                                    <w:rFonts w:eastAsia="Calibri"/>
                                    <w:b/>
                                    <w:lang w:val="en-US"/>
                                  </w:rPr>
                                </w:pPr>
                                <w:r w:rsidRPr="00B44E41">
                                  <w:rPr>
                                    <w:b/>
                                    <w:lang w:val="en-US"/>
                                  </w:rPr>
                                  <w:t>Author:</w:t>
                                </w:r>
                                <w:r w:rsidRPr="00B44E41">
                                  <w:rPr>
                                    <w:rFonts w:ascii="Calibri" w:hAnsi="Calibri" w:eastAsia="Calibri"/>
                                    <w:lang w:val="en-US"/>
                                  </w:rPr>
                                  <w:t xml:space="preserve"> </w:t>
                                </w:r>
                                <w:r w:rsidRPr="00B44E41">
                                  <w:rPr>
                                    <w:rFonts w:eastAsia="Calibri"/>
                                    <w:b/>
                                    <w:lang w:val="en-US"/>
                                  </w:rPr>
                                  <w:t>Victoria Bel</w:t>
                                </w:r>
                              </w:p>
                              <w:p w:rsidRPr="00B44E41" w:rsidR="009E388F" w:rsidP="009E388F" w:rsidRDefault="009E388F" w14:paraId="6BE82521" w14:textId="77777777">
                                <w:pPr>
                                  <w:spacing w:after="0" w:line="240" w:lineRule="auto"/>
                                  <w:jc w:val="center"/>
                                  <w:rPr>
                                    <w:rFonts w:eastAsia="Calibri"/>
                                    <w:b/>
                                    <w:lang w:val="en-US"/>
                                  </w:rPr>
                                </w:pPr>
                              </w:p>
                              <w:p w:rsidRPr="00B44E41" w:rsidR="00FD7FA8" w:rsidP="00FD7FA8" w:rsidRDefault="00FD7FA8" w14:paraId="3F20DE90" w14:textId="77777777">
                                <w:pPr>
                                  <w:spacing w:after="0" w:line="240" w:lineRule="auto"/>
                                  <w:jc w:val="center"/>
                                  <w:rPr>
                                    <w:rFonts w:eastAsia="Calibri"/>
                                    <w:b/>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956387E">
                  <v:shape id="Textruta 2" style="position:absolute;margin-left:61.7pt;margin-top:259.1pt;width:442.2pt;height:233.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" w14:anchorId="482B6D1A">
                    <v:textbox>
                      <w:txbxContent>
                        <w:p w:rsidRPr="00E8250C" w:rsidR="009E388F" w:rsidP="009E388F" w:rsidRDefault="009E388F" w14:paraId="039A0CB8" w14:textId="1C2805F9">
                          <w:pPr>
                            <w:spacing w:line="240" w:lineRule="auto"/>
                            <w:jc w:val="center"/>
                            <w:rPr>
                              <w:rFonts w:eastAsia="Times New Roman"/>
                              <w:b/>
                              <w:color w:val="860051"/>
                              <w:spacing w:val="-2"/>
                              <w:sz w:val="48"/>
                              <w:szCs w:val="48"/>
                              <w:lang w:val="en-US"/>
                            </w:rPr>
                          </w:pPr>
                          <w:r w:rsidRPr="00E8250C">
                            <w:rPr>
                              <w:rFonts w:eastAsia="Times New Roman"/>
                              <w:b/>
                              <w:color w:val="860051"/>
                              <w:spacing w:val="-2"/>
                              <w:sz w:val="48"/>
                              <w:szCs w:val="48"/>
                              <w:lang w:val="en-US"/>
                            </w:rPr>
                            <w:t xml:space="preserve">Associations between </w:t>
                          </w:r>
                          <w:r w:rsidR="00B44E41">
                            <w:rPr>
                              <w:rFonts w:eastAsia="Times New Roman"/>
                              <w:b/>
                              <w:color w:val="860051"/>
                              <w:spacing w:val="-2"/>
                              <w:sz w:val="48"/>
                              <w:szCs w:val="48"/>
                              <w:lang w:val="en-US"/>
                            </w:rPr>
                            <w:t xml:space="preserve">emergency </w:t>
                          </w:r>
                          <w:r w:rsidRPr="00E8250C" w:rsidR="00B44E41">
                            <w:rPr>
                              <w:rFonts w:eastAsia="Times New Roman"/>
                              <w:b/>
                              <w:color w:val="860051"/>
                              <w:spacing w:val="-2"/>
                              <w:sz w:val="48"/>
                              <w:szCs w:val="48"/>
                              <w:lang w:val="en-US"/>
                            </w:rPr>
                            <w:t>procedures</w:t>
                          </w:r>
                          <w:r w:rsidRPr="00E8250C">
                            <w:rPr>
                              <w:rFonts w:eastAsia="Times New Roman"/>
                              <w:b/>
                              <w:color w:val="860051"/>
                              <w:spacing w:val="-2"/>
                              <w:sz w:val="48"/>
                              <w:szCs w:val="48"/>
                              <w:lang w:val="en-US"/>
                            </w:rPr>
                            <w:t xml:space="preserve"> and opportunities for improvement in adult </w:t>
                          </w:r>
                          <w:r w:rsidRPr="00E8250C" w:rsidR="00B44E41">
                            <w:rPr>
                              <w:rFonts w:eastAsia="Times New Roman"/>
                              <w:b/>
                              <w:color w:val="860051"/>
                              <w:spacing w:val="-2"/>
                              <w:sz w:val="48"/>
                              <w:szCs w:val="48"/>
                              <w:lang w:val="en-US"/>
                            </w:rPr>
                            <w:t xml:space="preserve">trauma </w:t>
                          </w:r>
                          <w:r w:rsidRPr="00E8250C">
                            <w:rPr>
                              <w:rFonts w:eastAsia="Times New Roman"/>
                              <w:b/>
                              <w:color w:val="860051"/>
                              <w:spacing w:val="-2"/>
                              <w:sz w:val="48"/>
                              <w:szCs w:val="48"/>
                              <w:lang w:val="en-US"/>
                            </w:rPr>
                            <w:t xml:space="preserve">patients </w:t>
                          </w:r>
                        </w:p>
                        <w:p w:rsidRPr="00BB55EF" w:rsidR="00B44E41" w:rsidP="00B44E41" w:rsidRDefault="00B44E41" w14:paraId="1FD2E1E3" w14:textId="77777777">
                          <w:pPr>
                            <w:jc w:val="center"/>
                            <w:rPr>
                              <w:rFonts w:eastAsia="Times New Roman"/>
                              <w:b/>
                              <w:i/>
                              <w:iCs/>
                              <w:color w:val="860051"/>
                              <w:spacing w:val="-2"/>
                              <w:sz w:val="32"/>
                              <w:szCs w:val="32"/>
                              <w:lang w:val="en-US"/>
                            </w:rPr>
                          </w:pPr>
                          <w:r w:rsidRPr="00BB55EF">
                            <w:rPr>
                              <w:rFonts w:eastAsia="Times New Roman"/>
                              <w:b/>
                              <w:i/>
                              <w:iCs/>
                              <w:color w:val="860051"/>
                              <w:spacing w:val="-2"/>
                              <w:sz w:val="32"/>
                              <w:szCs w:val="32"/>
                              <w:lang w:val="en-US"/>
                            </w:rPr>
                            <w:t>A registry-based retrospective cohort study</w:t>
                          </w:r>
                        </w:p>
                        <w:p w:rsidRPr="00B44E41" w:rsidR="009E388F" w:rsidP="009E388F" w:rsidRDefault="009E388F" w14:paraId="56B7F47F" w14:textId="77777777">
                          <w:pPr>
                            <w:spacing w:after="0" w:line="240" w:lineRule="auto"/>
                            <w:jc w:val="center"/>
                            <w:rPr>
                              <w:rFonts w:eastAsia="Calibri"/>
                              <w:lang w:val="en-US"/>
                            </w:rPr>
                          </w:pPr>
                          <w:r w:rsidRPr="00B44E41">
                            <w:rPr>
                              <w:lang w:val="en-US"/>
                            </w:rPr>
                            <w:t>Final version</w:t>
                          </w:r>
                        </w:p>
                        <w:p w:rsidRPr="00B44E41" w:rsidR="009E388F" w:rsidP="009E388F" w:rsidRDefault="009E388F" w14:paraId="562BEEC6" w14:textId="77777777">
                          <w:pPr>
                            <w:spacing w:after="0" w:line="240" w:lineRule="auto"/>
                            <w:jc w:val="center"/>
                            <w:rPr>
                              <w:rFonts w:eastAsia="Calibri"/>
                              <w:b/>
                              <w:lang w:val="en-US"/>
                            </w:rPr>
                          </w:pPr>
                          <w:r w:rsidRPr="00B44E41">
                            <w:rPr>
                              <w:b/>
                              <w:lang w:val="en-US"/>
                            </w:rPr>
                            <w:t>Author:</w:t>
                          </w:r>
                          <w:r w:rsidRPr="00B44E41">
                            <w:rPr>
                              <w:rFonts w:ascii="Calibri" w:hAnsi="Calibri" w:eastAsia="Calibri"/>
                              <w:lang w:val="en-US"/>
                            </w:rPr>
                            <w:t xml:space="preserve"> </w:t>
                          </w:r>
                          <w:r w:rsidRPr="00B44E41">
                            <w:rPr>
                              <w:rFonts w:eastAsia="Calibri"/>
                              <w:b/>
                              <w:lang w:val="en-US"/>
                            </w:rPr>
                            <w:t>Victoria Bel</w:t>
                          </w:r>
                        </w:p>
                        <w:p w:rsidRPr="00B44E41" w:rsidR="009E388F" w:rsidP="009E388F" w:rsidRDefault="009E388F" w14:paraId="0A37501D" w14:textId="77777777">
                          <w:pPr>
                            <w:spacing w:after="0" w:line="240" w:lineRule="auto"/>
                            <w:jc w:val="center"/>
                            <w:rPr>
                              <w:rFonts w:eastAsia="Calibri"/>
                              <w:b/>
                              <w:lang w:val="en-US"/>
                            </w:rPr>
                          </w:pPr>
                        </w:p>
                        <w:p w:rsidRPr="00B44E41" w:rsidR="00FD7FA8" w:rsidP="00FD7FA8" w:rsidRDefault="00FD7FA8" w14:paraId="5DAB6C7B" w14:textId="77777777">
                          <w:pPr>
                            <w:spacing w:after="0" w:line="240" w:lineRule="auto"/>
                            <w:jc w:val="center"/>
                            <w:rPr>
                              <w:rFonts w:eastAsia="Calibri"/>
                              <w:b/>
                              <w:lang w:val="en-US"/>
                            </w:rPr>
                          </w:pPr>
                        </w:p>
                      </w:txbxContent>
                    </v:textbox>
                  </v:shape>
                </w:pict>
              </mc:Fallback>
            </mc:AlternateContent>
          </w:r>
          <w:r w:rsidRPr="00A62EBB" w:rsidR="006E2E87">
            <w:rPr>
              <w:noProof/>
              <w:lang w:val="en-US"/>
            </w:rPr>
            <mc:AlternateContent>
              <mc:Choice Requires="wps">
                <w:drawing>
                  <wp:anchor distT="0" distB="0" distL="114300" distR="114300" simplePos="0" relativeHeight="251658242" behindDoc="0" locked="0" layoutInCell="1" allowOverlap="1" wp14:anchorId="7B859E41" wp14:editId="50151B93">
                    <wp:simplePos x="0" y="0"/>
                    <wp:positionH relativeFrom="column">
                      <wp:posOffset>814070</wp:posOffset>
                    </wp:positionH>
                    <wp:positionV relativeFrom="paragraph">
                      <wp:posOffset>774065</wp:posOffset>
                    </wp:positionV>
                    <wp:extent cx="5544820" cy="1249680"/>
                    <wp:effectExtent l="0" t="0" r="0" b="7620"/>
                    <wp:wrapNone/>
                    <wp:docPr id="3" name="Textruta 3"/>
                    <wp:cNvGraphicFramePr/>
                    <a:graphic xmlns:a="http://schemas.openxmlformats.org/drawingml/2006/main">
                      <a:graphicData uri="http://schemas.microsoft.com/office/word/2010/wordprocessingShape">
                        <wps:wsp>
                          <wps:cNvSpPr txBox="1"/>
                          <wps:spPr>
                            <a:xfrm>
                              <a:off x="0" y="0"/>
                              <a:ext cx="5544820" cy="1249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6B590F" w:rsidR="009E388F" w:rsidP="009E388F" w:rsidRDefault="009E388F" w14:paraId="396E026E" w14:textId="77777777">
                                <w:pPr>
                                  <w:spacing w:line="240" w:lineRule="auto"/>
                                  <w:rPr>
                                    <w:rFonts w:eastAsia="Calibri"/>
                                    <w:lang w:val="en-US"/>
                                  </w:rPr>
                                </w:pPr>
                                <w:r w:rsidRPr="006B590F">
                                  <w:rPr>
                                    <w:rFonts w:eastAsia="Calibri"/>
                                    <w:lang w:val="en-US"/>
                                  </w:rPr>
                                  <w:t xml:space="preserve">Department of Global Public Health </w:t>
                                </w:r>
                                <w:r>
                                  <w:rPr>
                                    <w:rFonts w:eastAsia="Calibri"/>
                                  </w:rPr>
                                  <w:fldChar w:fldCharType="begin"/>
                                </w:r>
                                <w:r w:rsidRPr="005B081E">
                                  <w:rPr>
                                    <w:rFonts w:eastAsia="Calibri"/>
                                    <w:lang w:val="en-US"/>
                                  </w:rPr>
                                  <w:instrText xml:space="preserve"> AUTOTEXTLIST    \* MERGEFORMAT </w:instrText>
                                </w:r>
                                <w:r>
                                  <w:rPr>
                                    <w:rFonts w:eastAsia="Calibri"/>
                                  </w:rPr>
                                  <w:fldChar w:fldCharType="separate"/>
                                </w:r>
                                <w:r>
                                  <w:rPr>
                                    <w:rFonts w:eastAsia="Calibri"/>
                                  </w:rPr>
                                  <w:fldChar w:fldCharType="begin"/>
                                </w:r>
                                <w:r w:rsidRPr="005B081E">
                                  <w:rPr>
                                    <w:rFonts w:eastAsia="Calibri"/>
                                    <w:lang w:val="en-US"/>
                                  </w:rPr>
                                  <w:instrText xml:space="preserve"> AUTOTEXTLIST    \* MERGEFORMAT </w:instrText>
                                </w:r>
                                <w:r>
                                  <w:rPr>
                                    <w:rFonts w:eastAsia="Calibri"/>
                                  </w:rPr>
                                  <w:fldChar w:fldCharType="separate"/>
                                </w:r>
                                <w:r>
                                  <w:rPr>
                                    <w:rFonts w:eastAsia="Calibri"/>
                                  </w:rPr>
                                  <w:fldChar w:fldCharType="begin"/>
                                </w:r>
                                <w:r w:rsidRPr="005B081E">
                                  <w:rPr>
                                    <w:rFonts w:eastAsia="Calibri"/>
                                    <w:lang w:val="en-US"/>
                                  </w:rPr>
                                  <w:instrText xml:space="preserve"> FILLIN  "(namnet på den institution där arbetet har utförts)"  \* MERGEFORMAT </w:instrText>
                                </w:r>
                                <w:r>
                                  <w:rPr>
                                    <w:rFonts w:eastAsia="Calibri"/>
                                  </w:rPr>
                                  <w:fldChar w:fldCharType="end"/>
                                </w:r>
                                <w:r>
                                  <w:rPr>
                                    <w:rFonts w:eastAsia="Calibri"/>
                                  </w:rPr>
                                  <w:fldChar w:fldCharType="end"/>
                                </w:r>
                                <w:r>
                                  <w:rPr>
                                    <w:rFonts w:eastAsia="Calibri"/>
                                  </w:rPr>
                                  <w:fldChar w:fldCharType="end"/>
                                </w:r>
                                <w:r w:rsidRPr="005B081E">
                                  <w:rPr>
                                    <w:lang w:val="en-US"/>
                                  </w:rPr>
                                  <w:br/>
                                </w:r>
                                <w:r w:rsidRPr="005B081E">
                                  <w:rPr>
                                    <w:rFonts w:eastAsia="Calibri"/>
                                    <w:lang w:val="en-US"/>
                                  </w:rPr>
                                  <w:t>Victoria Bel</w:t>
                                </w:r>
                                <w:r w:rsidRPr="005B081E">
                                  <w:rPr>
                                    <w:lang w:val="en-US"/>
                                  </w:rPr>
                                  <w:br/>
                                </w:r>
                                <w:r w:rsidRPr="005B081E">
                                  <w:rPr>
                                    <w:lang w:val="en-US"/>
                                  </w:rPr>
                                  <w:t>Study Program in Medicine KI</w:t>
                                </w:r>
                                <w:r w:rsidRPr="005B081E">
                                  <w:rPr>
                                    <w:lang w:val="en-US"/>
                                  </w:rPr>
                                  <w:br/>
                                </w:r>
                                <w:r w:rsidRPr="00391410">
                                  <w:rPr>
                                    <w:lang w:val="en-US"/>
                                  </w:rPr>
                                  <w:t>Degree project 30 credits</w:t>
                                </w:r>
                                <w:r w:rsidRPr="005B081E">
                                  <w:rPr>
                                    <w:lang w:val="en-US"/>
                                  </w:rPr>
                                  <w:br/>
                                </w:r>
                                <w:r w:rsidRPr="00391410">
                                  <w:rPr>
                                    <w:lang w:val="en-US"/>
                                  </w:rPr>
                                  <w:t>Spring 202</w:t>
                                </w:r>
                                <w:r>
                                  <w:rPr>
                                    <w:lang w:val="en-US"/>
                                  </w:rPr>
                                  <w:t>3</w:t>
                                </w:r>
                              </w:p>
                              <w:p w:rsidRPr="009E388F" w:rsidR="006E2E87" w:rsidP="006E2E87" w:rsidRDefault="006E2E87" w14:paraId="08667BD0" w14:textId="3815DA8C">
                                <w:pPr>
                                  <w:spacing w:line="240" w:lineRule="auto"/>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71E1A9F3">
                  <v:shape id="Textruta 3" style="position:absolute;margin-left:64.1pt;margin-top:60.95pt;width:436.6pt;height:98.4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8"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" w14:anchorId="7B859E41">
                    <v:textbox>
                      <w:txbxContent>
                        <w:p w:rsidRPr="006B590F" w:rsidR="009E388F" w:rsidP="009E388F" w:rsidRDefault="009E388F" w14:paraId="6F9B996E" w14:textId="77777777">
                          <w:pPr>
                            <w:spacing w:line="240" w:lineRule="auto"/>
                            <w:rPr>
                              <w:rFonts w:eastAsia="Calibri"/>
                              <w:lang w:val="en-US"/>
                            </w:rPr>
                          </w:pPr>
                          <w:r w:rsidRPr="006B590F">
                            <w:rPr>
                              <w:rFonts w:eastAsia="Calibri"/>
                              <w:lang w:val="en-US"/>
                            </w:rPr>
                            <w:t xml:space="preserve">Department of Global Public Health </w:t>
                          </w:r>
                          <w:r>
                            <w:rPr>
                              <w:rFonts w:eastAsia="Calibri"/>
                            </w:rPr>
                            <w:fldChar w:fldCharType="begin"/>
                          </w:r>
                          <w:r w:rsidRPr="005B081E">
                            <w:rPr>
                              <w:rFonts w:eastAsia="Calibri"/>
                              <w:lang w:val="en-US"/>
                            </w:rPr>
                            <w:instrText xml:space="preserve"> AUTOTEXTLIST    \* MERGEFORMAT </w:instrText>
                          </w:r>
                          <w:r>
                            <w:rPr>
                              <w:rFonts w:eastAsia="Calibri"/>
                            </w:rPr>
                            <w:fldChar w:fldCharType="separate"/>
                          </w:r>
                          <w:r>
                            <w:rPr>
                              <w:rFonts w:eastAsia="Calibri"/>
                            </w:rPr>
                            <w:fldChar w:fldCharType="begin"/>
                          </w:r>
                          <w:r w:rsidRPr="005B081E">
                            <w:rPr>
                              <w:rFonts w:eastAsia="Calibri"/>
                              <w:lang w:val="en-US"/>
                            </w:rPr>
                            <w:instrText xml:space="preserve"> AUTOTEXTLIST    \* MERGEFORMAT </w:instrText>
                          </w:r>
                          <w:r>
                            <w:rPr>
                              <w:rFonts w:eastAsia="Calibri"/>
                            </w:rPr>
                            <w:fldChar w:fldCharType="separate"/>
                          </w:r>
                          <w:r>
                            <w:rPr>
                              <w:rFonts w:eastAsia="Calibri"/>
                            </w:rPr>
                            <w:fldChar w:fldCharType="begin"/>
                          </w:r>
                          <w:r w:rsidRPr="005B081E">
                            <w:rPr>
                              <w:rFonts w:eastAsia="Calibri"/>
                              <w:lang w:val="en-US"/>
                            </w:rPr>
                            <w:instrText xml:space="preserve"> FILLIN  "(namnet på den institution där arbetet har utförts)"  \* MERGEFORMAT </w:instrText>
                          </w:r>
                          <w:r>
                            <w:rPr>
                              <w:rFonts w:eastAsia="Calibri"/>
                            </w:rPr>
                            <w:fldChar w:fldCharType="end"/>
                          </w:r>
                          <w:r>
                            <w:rPr>
                              <w:rFonts w:eastAsia="Calibri"/>
                            </w:rPr>
                            <w:fldChar w:fldCharType="end"/>
                          </w:r>
                          <w:r>
                            <w:rPr>
                              <w:rFonts w:eastAsia="Calibri"/>
                            </w:rPr>
                            <w:fldChar w:fldCharType="end"/>
                          </w:r>
                          <w:r w:rsidRPr="005B081E">
                            <w:rPr>
                              <w:lang w:val="en-US"/>
                            </w:rPr>
                            <w:br/>
                          </w:r>
                          <w:r w:rsidRPr="005B081E">
                            <w:rPr>
                              <w:rFonts w:eastAsia="Calibri"/>
                              <w:lang w:val="en-US"/>
                            </w:rPr>
                            <w:t>Victoria Bel</w:t>
                          </w:r>
                          <w:r w:rsidRPr="005B081E">
                            <w:rPr>
                              <w:lang w:val="en-US"/>
                            </w:rPr>
                            <w:br/>
                          </w:r>
                          <w:r w:rsidRPr="005B081E">
                            <w:rPr>
                              <w:lang w:val="en-US"/>
                            </w:rPr>
                            <w:t>Study Program in Medicine KI</w:t>
                          </w:r>
                          <w:r w:rsidRPr="005B081E">
                            <w:rPr>
                              <w:lang w:val="en-US"/>
                            </w:rPr>
                            <w:br/>
                          </w:r>
                          <w:r w:rsidRPr="00391410">
                            <w:rPr>
                              <w:lang w:val="en-US"/>
                            </w:rPr>
                            <w:t>Degree project 30 credits</w:t>
                          </w:r>
                          <w:r w:rsidRPr="005B081E">
                            <w:rPr>
                              <w:lang w:val="en-US"/>
                            </w:rPr>
                            <w:br/>
                          </w:r>
                          <w:r w:rsidRPr="00391410">
                            <w:rPr>
                              <w:lang w:val="en-US"/>
                            </w:rPr>
                            <w:t>Spring 202</w:t>
                          </w:r>
                          <w:r>
                            <w:rPr>
                              <w:lang w:val="en-US"/>
                            </w:rPr>
                            <w:t>3</w:t>
                          </w:r>
                        </w:p>
                        <w:p w:rsidRPr="009E388F" w:rsidR="006E2E87" w:rsidP="006E2E87" w:rsidRDefault="006E2E87" w14:paraId="02EB378F" w14:textId="3815DA8C">
                          <w:pPr>
                            <w:spacing w:line="240" w:lineRule="auto"/>
                            <w:rPr>
                              <w:lang w:val="en-US"/>
                            </w:rPr>
                          </w:pPr>
                        </w:p>
                      </w:txbxContent>
                    </v:textbox>
                  </v:shape>
                </w:pict>
              </mc:Fallback>
            </mc:AlternateContent>
          </w:r>
          <w:r w:rsidRPr="00A62EBB" w:rsidR="009D5166">
            <w:rPr>
              <w:noProof/>
              <w:color w:val="860051"/>
              <w:lang w:val="en-US"/>
            </w:rPr>
            <mc:AlternateContent>
              <mc:Choice Requires="wpg">
                <w:drawing>
                  <wp:anchor distT="0" distB="0" distL="114300" distR="114300" simplePos="0" relativeHeight="251658240" behindDoc="0" locked="0" layoutInCell="1" allowOverlap="1" wp14:anchorId="54CFA8E6" wp14:editId="3D8F58DF">
                    <wp:simplePos x="0" y="0"/>
                    <wp:positionH relativeFrom="column">
                      <wp:posOffset>-702310</wp:posOffset>
                    </wp:positionH>
                    <wp:positionV relativeFrom="paragraph">
                      <wp:posOffset>-755650</wp:posOffset>
                    </wp:positionV>
                    <wp:extent cx="7863840" cy="10401300"/>
                    <wp:effectExtent l="0" t="0" r="0" b="0"/>
                    <wp:wrapNone/>
                    <wp:docPr id="2" name="Grup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63840" cy="10401300"/>
                              <a:chOff x="0" y="0"/>
                              <a:chExt cx="7863840" cy="10401300"/>
                            </a:xfrm>
                          </wpg:grpSpPr>
                          <wps:wsp>
                            <wps:cNvPr id="7" name="Rectangle 7"/>
                            <wps:cNvSpPr>
                              <a:spLocks noChangeArrowheads="1"/>
                            </wps:cNvSpPr>
                            <wps:spPr bwMode="auto">
                              <a:xfrm>
                                <a:off x="0" y="0"/>
                                <a:ext cx="1439545" cy="9174480"/>
                              </a:xfrm>
                              <a:prstGeom prst="rect">
                                <a:avLst/>
                              </a:prstGeom>
                              <a:solidFill>
                                <a:srgbClr val="CACACA"/>
                              </a:solidFill>
                              <a:ln w="9525">
                                <a:noFill/>
                                <a:miter lim="800000"/>
                                <a:headEnd/>
                                <a:tailEnd/>
                              </a:ln>
                              <a:effectLst/>
                            </wps:spPr>
                            <wps:bodyPr wrap="none" anchor="ctr"/>
                          </wps:wsp>
                          <wps:wsp>
                            <wps:cNvPr id="8" name="Rectangle 9"/>
                            <wps:cNvSpPr>
                              <a:spLocks noChangeArrowheads="1"/>
                            </wps:cNvSpPr>
                            <wps:spPr bwMode="auto">
                              <a:xfrm>
                                <a:off x="838200" y="0"/>
                                <a:ext cx="6268720" cy="1439545"/>
                              </a:xfrm>
                              <a:prstGeom prst="rect">
                                <a:avLst/>
                              </a:prstGeom>
                              <a:solidFill>
                                <a:srgbClr val="CACACA">
                                  <a:alpha val="72000"/>
                                </a:srgbClr>
                              </a:solidFill>
                              <a:ln w="9525">
                                <a:noFill/>
                                <a:miter lim="800000"/>
                                <a:headEnd/>
                                <a:tailEnd/>
                              </a:ln>
                              <a:effectLst/>
                            </wps:spPr>
                            <wps:bodyPr wrap="none" anchor="ctr"/>
                          </wps:wsp>
                          <wps:wsp>
                            <wps:cNvPr id="9" name="Rectangle 10"/>
                            <wps:cNvSpPr>
                              <a:spLocks noChangeArrowheads="1"/>
                            </wps:cNvSpPr>
                            <wps:spPr bwMode="auto">
                              <a:xfrm>
                                <a:off x="0" y="0"/>
                                <a:ext cx="1439545" cy="1439545"/>
                              </a:xfrm>
                              <a:prstGeom prst="rect">
                                <a:avLst/>
                              </a:prstGeom>
                              <a:solidFill>
                                <a:srgbClr val="BBE0E3">
                                  <a:alpha val="72000"/>
                                </a:srgbClr>
                              </a:solidFill>
                              <a:ln w="9525">
                                <a:noFill/>
                                <a:miter lim="800000"/>
                                <a:headEnd/>
                                <a:tailEnd/>
                              </a:ln>
                              <a:effectLst/>
                            </wps:spPr>
                            <wps:bodyPr wrap="none" anchor="ctr"/>
                          </wps:wsp>
                          <pic:pic xmlns:pic="http://schemas.openxmlformats.org/drawingml/2006/picture">
                            <pic:nvPicPr>
                              <pic:cNvPr id="10" name="Picture 10"/>
                              <pic:cNvPicPr>
                                <a:picLocks noChangeAspect="1"/>
                              </pic:cNvPicPr>
                            </pic:nvPicPr>
                            <pic:blipFill rotWithShape="1">
                              <a:blip r:embed="rId8">
                                <a:extLst>
                                  <a:ext uri="{28A0092B-C50C-407E-A947-70E740481C1C}">
                                    <a14:useLocalDpi xmlns:a14="http://schemas.microsoft.com/office/drawing/2010/main" val="0"/>
                                  </a:ext>
                                </a:extLst>
                              </a:blip>
                              <a:srcRect l="1364" t="56850" r="-9655" b="1350"/>
                              <a:stretch/>
                            </pic:blipFill>
                            <pic:spPr bwMode="auto">
                              <a:xfrm>
                                <a:off x="0" y="8511540"/>
                                <a:ext cx="7863840" cy="1889760"/>
                              </a:xfrm>
                              <a:prstGeom prst="rect">
                                <a:avLst/>
                              </a:prstGeom>
                              <a:noFill/>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xmlns:w16du="http://schemas.microsoft.com/office/word/2023/wordml/word16du">
                <w:pict w14:anchorId="7A3FFF9D">
                  <v:group id="Grupp 1" style="position:absolute;margin-left:-55.3pt;margin-top:-59.5pt;width:619.2pt;height:819pt;z-index:251658240" coordsize="78638,104013" o:spid="_x0000_s1026" w14:anchorId="030AD3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">
                    <v:rect id="Rectangle 7" style="position:absolute;width:14395;height:91744;visibility:visible;mso-wrap-style:none;v-text-anchor:middle" o:spid="_x0000_s1027" fillcolor="#cacaca"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"/>
                    <v:rect id="Rectangle 9" style="position:absolute;left:8382;width:62687;height:14395;visibility:visible;mso-wrap-style:none;v-text-anchor:middle" o:spid="_x0000_s1028" fillcolor="#cacaca"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">
                      <v:fill opacity="47288f"/>
                    </v:rect>
                    <v:rect id="Rectangle 10" style="position:absolute;width:14395;height:14395;visibility:visible;mso-wrap-style:none;v-text-anchor:middle" o:spid="_x0000_s1029" fillcolor="#bbe0e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">
                      <v:fill opacity="47288f"/>
                    </v:re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0" style="position:absolute;top:85115;width:78638;height:18898;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">
                      <v:imagedata cropleft="894f" croptop="37257f" cropright="-6328f" cropbottom="885f" o:title="" r:id="rId9"/>
                    </v:shape>
                  </v:group>
                </w:pict>
              </mc:Fallback>
            </mc:AlternateContent>
          </w:r>
          <w:r w:rsidRPr="003E4E02" w:rsidR="005812A6">
            <w:rPr>
              <w:color w:val="860051"/>
              <w:lang w:val="en-US"/>
            </w:rPr>
            <w:br w:type="page"/>
          </w:r>
        </w:p>
        <w:p w:rsidRPr="0047335F" w:rsidR="009E388F" w:rsidP="009E388F" w:rsidRDefault="00127930" w14:paraId="107F1ADF" w14:textId="77777777">
          <w:pPr>
            <w:rPr>
              <w:color w:val="860051"/>
              <w:lang w:val="en-US"/>
            </w:rPr>
          </w:pPr>
          <w:r w:rsidRPr="00A62EBB">
            <w:rPr>
              <w:rFonts w:eastAsia="Times New Roman"/>
              <w:b/>
              <w:bCs/>
              <w:noProof/>
              <w:sz w:val="32"/>
              <w:szCs w:val="28"/>
              <w:lang w:val="en-US"/>
            </w:rPr>
            <w:lastRenderedPageBreak/>
            <w:drawing>
              <wp:anchor distT="0" distB="0" distL="114300" distR="114300" simplePos="0" relativeHeight="251658244" behindDoc="0" locked="0" layoutInCell="1" allowOverlap="1" wp14:anchorId="3F512A45" wp14:editId="27CF68F1">
                <wp:simplePos x="0" y="0"/>
                <wp:positionH relativeFrom="column">
                  <wp:posOffset>4128770</wp:posOffset>
                </wp:positionH>
                <wp:positionV relativeFrom="paragraph">
                  <wp:posOffset>-869950</wp:posOffset>
                </wp:positionV>
                <wp:extent cx="2293620" cy="1146810"/>
                <wp:effectExtent l="0" t="0" r="0" b="0"/>
                <wp:wrapNone/>
                <wp:docPr id="1" name="Bildobjekt 5" descr="Description: C:\Users\krilei\AppData\Local\Microsoft\Windows\Temporary Internet Files\Content.IE5\VR7RAWXZ\KI-Logo_cmy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krilei\AppData\Local\Microsoft\Windows\Temporary Internet Files\Content.IE5\VR7RAWXZ\KI-Logo_cmyk.tif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3620" cy="1146810"/>
                        </a:xfrm>
                        <a:prstGeom prst="rect">
                          <a:avLst/>
                        </a:prstGeom>
                        <a:noFill/>
                      </pic:spPr>
                    </pic:pic>
                  </a:graphicData>
                </a:graphic>
              </wp:anchor>
            </w:drawing>
          </w:r>
        </w:p>
      </w:sdtContent>
    </w:sdt>
    <w:p w:rsidRPr="00BB55EF" w:rsidR="00B05324" w:rsidP="00F0550C" w:rsidRDefault="00EF4469" w14:paraId="3B00B1C3" w14:textId="7E8F3A7A">
      <w:pPr>
        <w:spacing w:after="0" w:line="240" w:lineRule="auto"/>
        <w:jc w:val="both"/>
        <w:outlineLvl w:val="0"/>
        <w:rPr>
          <w:bCs/>
          <w:sz w:val="22"/>
          <w:szCs w:val="22"/>
        </w:rPr>
      </w:pPr>
      <w:r w:rsidRPr="00BB55EF">
        <w:rPr>
          <w:b/>
          <w:bCs/>
          <w:sz w:val="22"/>
          <w:szCs w:val="22"/>
        </w:rPr>
        <w:t>Associationer mellan akuta åtgärder och möjligheter till förbättringar hos vuxna trauma patienter: En retrospektiv kohortstudie baserad på registerdata</w:t>
      </w:r>
    </w:p>
    <w:p w:rsidRPr="0047335F" w:rsidR="00B05324" w:rsidP="00F0550C" w:rsidRDefault="00B05324" w14:paraId="24B0484E" w14:textId="63C119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sz w:val="22"/>
          <w:szCs w:val="22"/>
        </w:rPr>
      </w:pPr>
      <w:r w:rsidRPr="0047335F">
        <w:rPr>
          <w:i/>
          <w:sz w:val="22"/>
          <w:szCs w:val="22"/>
        </w:rPr>
        <w:t>Bakgrund:</w:t>
      </w:r>
      <w:r w:rsidRPr="0047335F">
        <w:rPr>
          <w:sz w:val="22"/>
          <w:szCs w:val="22"/>
        </w:rPr>
        <w:t xml:space="preserve"> </w:t>
      </w:r>
      <w:r w:rsidRPr="00BD45F3" w:rsidR="00BD45F3">
        <w:rPr>
          <w:sz w:val="22"/>
          <w:szCs w:val="22"/>
        </w:rPr>
        <w:t xml:space="preserve">Trauma </w:t>
      </w:r>
      <w:r w:rsidR="00BD45F3">
        <w:rPr>
          <w:sz w:val="22"/>
          <w:szCs w:val="22"/>
        </w:rPr>
        <w:t>orsakade</w:t>
      </w:r>
      <w:r w:rsidRPr="00BD45F3" w:rsidR="00BD45F3">
        <w:rPr>
          <w:sz w:val="22"/>
          <w:szCs w:val="22"/>
        </w:rPr>
        <w:t xml:space="preserve"> cirka 4,4 miljoner </w:t>
      </w:r>
      <w:r w:rsidRPr="00BD45F3" w:rsidR="00500588">
        <w:rPr>
          <w:sz w:val="22"/>
          <w:szCs w:val="22"/>
        </w:rPr>
        <w:t xml:space="preserve">dödsfall </w:t>
      </w:r>
      <w:r w:rsidR="00500588">
        <w:rPr>
          <w:sz w:val="22"/>
          <w:szCs w:val="22"/>
        </w:rPr>
        <w:t>under</w:t>
      </w:r>
      <w:r w:rsidR="00BD45F3">
        <w:rPr>
          <w:sz w:val="22"/>
          <w:szCs w:val="22"/>
        </w:rPr>
        <w:t xml:space="preserve"> </w:t>
      </w:r>
      <w:r w:rsidRPr="00BD45F3" w:rsidR="00BD45F3">
        <w:rPr>
          <w:sz w:val="22"/>
          <w:szCs w:val="22"/>
        </w:rPr>
        <w:t>2020</w:t>
      </w:r>
      <w:r w:rsidR="00BD45F3">
        <w:rPr>
          <w:sz w:val="22"/>
          <w:szCs w:val="22"/>
        </w:rPr>
        <w:t>,</w:t>
      </w:r>
      <w:r w:rsidRPr="00BD45F3" w:rsidR="00BD45F3">
        <w:rPr>
          <w:sz w:val="22"/>
          <w:szCs w:val="22"/>
        </w:rPr>
        <w:t xml:space="preserve"> ca 8% av alla dödsfall globalt.</w:t>
      </w:r>
      <w:r w:rsidRPr="0047335F" w:rsidR="00F365E2">
        <w:rPr>
          <w:sz w:val="22"/>
          <w:szCs w:val="22"/>
        </w:rPr>
        <w:t xml:space="preserve"> </w:t>
      </w:r>
      <w:r w:rsidR="00D211D6">
        <w:rPr>
          <w:sz w:val="22"/>
          <w:szCs w:val="22"/>
        </w:rPr>
        <w:t xml:space="preserve">Ett initiativ till att förbättra </w:t>
      </w:r>
      <w:r w:rsidR="00792AC0">
        <w:rPr>
          <w:sz w:val="22"/>
          <w:szCs w:val="22"/>
        </w:rPr>
        <w:t xml:space="preserve">och </w:t>
      </w:r>
      <w:r w:rsidR="00D211D6">
        <w:rPr>
          <w:sz w:val="22"/>
          <w:szCs w:val="22"/>
        </w:rPr>
        <w:t>utvärdera traumavård är utvecklingen av t</w:t>
      </w:r>
      <w:r w:rsidRPr="0047335F" w:rsidR="00F365E2">
        <w:rPr>
          <w:sz w:val="22"/>
          <w:szCs w:val="22"/>
        </w:rPr>
        <w:t>raumaregister</w:t>
      </w:r>
      <w:r w:rsidR="00D211D6">
        <w:rPr>
          <w:sz w:val="22"/>
          <w:szCs w:val="22"/>
        </w:rPr>
        <w:t xml:space="preserve">. </w:t>
      </w:r>
      <w:r w:rsidR="00792AC0">
        <w:rPr>
          <w:sz w:val="22"/>
          <w:szCs w:val="22"/>
        </w:rPr>
        <w:t>D</w:t>
      </w:r>
      <w:r w:rsidR="00D211D6">
        <w:rPr>
          <w:sz w:val="22"/>
          <w:szCs w:val="22"/>
        </w:rPr>
        <w:t>ata</w:t>
      </w:r>
      <w:r w:rsidR="00792AC0">
        <w:rPr>
          <w:sz w:val="22"/>
          <w:szCs w:val="22"/>
        </w:rPr>
        <w:t>n i dessa</w:t>
      </w:r>
      <w:r w:rsidR="00D211D6">
        <w:rPr>
          <w:sz w:val="22"/>
          <w:szCs w:val="22"/>
        </w:rPr>
        <w:t xml:space="preserve"> </w:t>
      </w:r>
      <w:r w:rsidRPr="0047335F" w:rsidR="00F365E2">
        <w:rPr>
          <w:sz w:val="22"/>
          <w:szCs w:val="22"/>
        </w:rPr>
        <w:t>används för att identifiera möjligheter till förbättringar</w:t>
      </w:r>
      <w:r w:rsidR="0044301F">
        <w:rPr>
          <w:sz w:val="22"/>
          <w:szCs w:val="22"/>
        </w:rPr>
        <w:t xml:space="preserve"> (OFI)</w:t>
      </w:r>
      <w:r w:rsidRPr="0047335F" w:rsidR="00F365E2">
        <w:rPr>
          <w:sz w:val="22"/>
          <w:szCs w:val="22"/>
        </w:rPr>
        <w:t xml:space="preserve"> i vårdprocessen.</w:t>
      </w:r>
      <w:r w:rsidRPr="00792AC0" w:rsidR="00792AC0">
        <w:t xml:space="preserve"> </w:t>
      </w:r>
      <w:r w:rsidRPr="00792AC0" w:rsidR="00792AC0">
        <w:rPr>
          <w:sz w:val="22"/>
          <w:szCs w:val="22"/>
        </w:rPr>
        <w:t>Den tidiga fasen av traumavård har störst potential för förbättring.</w:t>
      </w:r>
      <w:r w:rsidR="00500588">
        <w:rPr>
          <w:sz w:val="22"/>
          <w:szCs w:val="22"/>
        </w:rPr>
        <w:t xml:space="preserve"> Man har även sett att mycket fel sker på individnivå </w:t>
      </w:r>
      <w:r w:rsidR="00D211D6">
        <w:rPr>
          <w:sz w:val="22"/>
          <w:szCs w:val="22"/>
        </w:rPr>
        <w:t>vid utförandet av</w:t>
      </w:r>
      <w:r w:rsidR="00500588">
        <w:rPr>
          <w:sz w:val="22"/>
          <w:szCs w:val="22"/>
        </w:rPr>
        <w:t xml:space="preserve"> </w:t>
      </w:r>
      <w:r w:rsidR="00D211D6">
        <w:rPr>
          <w:sz w:val="22"/>
          <w:szCs w:val="22"/>
        </w:rPr>
        <w:t xml:space="preserve">livräddande </w:t>
      </w:r>
      <w:r w:rsidRPr="00500588" w:rsidR="00D211D6">
        <w:rPr>
          <w:sz w:val="22"/>
          <w:szCs w:val="22"/>
        </w:rPr>
        <w:t>interventioner</w:t>
      </w:r>
      <w:r w:rsidR="00500588">
        <w:rPr>
          <w:sz w:val="22"/>
          <w:szCs w:val="22"/>
        </w:rPr>
        <w:t>.</w:t>
      </w:r>
      <w:r w:rsidR="00792AC0">
        <w:rPr>
          <w:rFonts w:cs="Helvetica"/>
          <w:color w:val="000000"/>
          <w:sz w:val="22"/>
          <w:szCs w:val="22"/>
        </w:rPr>
        <w:t xml:space="preserve">  </w:t>
      </w:r>
      <w:r w:rsidRPr="0047335F">
        <w:rPr>
          <w:rFonts w:cs="Helvetica"/>
          <w:i/>
          <w:color w:val="000000"/>
          <w:sz w:val="22"/>
          <w:szCs w:val="22"/>
        </w:rPr>
        <w:t>Syfte</w:t>
      </w:r>
      <w:r w:rsidRPr="0047335F">
        <w:rPr>
          <w:rFonts w:cs="Helvetica"/>
          <w:color w:val="000000"/>
          <w:sz w:val="22"/>
          <w:szCs w:val="22"/>
        </w:rPr>
        <w:t>:</w:t>
      </w:r>
      <w:r w:rsidRPr="0047335F" w:rsidR="00EF4469">
        <w:rPr>
          <w:rFonts w:cs="Helvetica"/>
          <w:color w:val="000000"/>
          <w:sz w:val="22"/>
          <w:szCs w:val="22"/>
        </w:rPr>
        <w:t xml:space="preserve"> Denna studie syftade till att bedöma huruvida akuta </w:t>
      </w:r>
      <w:r w:rsidR="00D211D6">
        <w:rPr>
          <w:rFonts w:cs="Helvetica"/>
          <w:color w:val="000000"/>
          <w:sz w:val="22"/>
          <w:szCs w:val="22"/>
        </w:rPr>
        <w:t>interventioner</w:t>
      </w:r>
      <w:r w:rsidRPr="0047335F" w:rsidR="00D211D6">
        <w:rPr>
          <w:rFonts w:cs="Helvetica"/>
          <w:color w:val="000000"/>
          <w:sz w:val="22"/>
          <w:szCs w:val="22"/>
        </w:rPr>
        <w:t xml:space="preserve"> </w:t>
      </w:r>
      <w:r w:rsidRPr="0047335F" w:rsidR="00EF4469">
        <w:rPr>
          <w:rFonts w:cs="Helvetica"/>
          <w:color w:val="000000"/>
          <w:sz w:val="22"/>
          <w:szCs w:val="22"/>
        </w:rPr>
        <w:t xml:space="preserve">är associerade med </w:t>
      </w:r>
      <w:r w:rsidR="00D211D6">
        <w:rPr>
          <w:rFonts w:cs="Helvetica"/>
          <w:color w:val="000000"/>
          <w:sz w:val="22"/>
          <w:szCs w:val="22"/>
        </w:rPr>
        <w:t xml:space="preserve">förbättringspotential </w:t>
      </w:r>
      <w:r w:rsidRPr="0047335F" w:rsidR="00EF4469">
        <w:rPr>
          <w:rFonts w:cs="Helvetica"/>
          <w:color w:val="000000"/>
          <w:sz w:val="22"/>
          <w:szCs w:val="22"/>
        </w:rPr>
        <w:t xml:space="preserve">i </w:t>
      </w:r>
      <w:r w:rsidRPr="0047335F" w:rsidR="005C3EAE">
        <w:rPr>
          <w:rFonts w:cs="Helvetica"/>
          <w:color w:val="000000"/>
          <w:sz w:val="22"/>
          <w:szCs w:val="22"/>
        </w:rPr>
        <w:t>traumavård</w:t>
      </w:r>
      <w:r w:rsidRPr="0047335F" w:rsidR="00EF4469">
        <w:rPr>
          <w:rFonts w:cs="Helvetica"/>
          <w:color w:val="000000"/>
          <w:sz w:val="22"/>
          <w:szCs w:val="22"/>
        </w:rPr>
        <w:t xml:space="preserve"> av vuxna patienter.</w:t>
      </w:r>
      <w:r w:rsidRPr="0047335F">
        <w:rPr>
          <w:i/>
          <w:sz w:val="22"/>
          <w:szCs w:val="22"/>
        </w:rPr>
        <w:t xml:space="preserve"> </w:t>
      </w:r>
      <w:r w:rsidRPr="0047335F" w:rsidR="00F365E2">
        <w:rPr>
          <w:i/>
          <w:sz w:val="22"/>
          <w:szCs w:val="22"/>
        </w:rPr>
        <w:t xml:space="preserve"> </w:t>
      </w:r>
      <w:r w:rsidRPr="0047335F">
        <w:rPr>
          <w:i/>
          <w:sz w:val="22"/>
          <w:szCs w:val="22"/>
        </w:rPr>
        <w:t>Metod:</w:t>
      </w:r>
      <w:r w:rsidRPr="0047335F">
        <w:rPr>
          <w:sz w:val="22"/>
          <w:szCs w:val="22"/>
        </w:rPr>
        <w:t xml:space="preserve"> </w:t>
      </w:r>
      <w:r w:rsidRPr="0047335F" w:rsidR="00EF4469">
        <w:rPr>
          <w:sz w:val="22"/>
          <w:szCs w:val="22"/>
        </w:rPr>
        <w:t xml:space="preserve">En retrospektiv kohortstudie genomfördes med data </w:t>
      </w:r>
      <w:r w:rsidRPr="007F0208" w:rsidR="00630155">
        <w:rPr>
          <w:sz w:val="22"/>
          <w:szCs w:val="22"/>
        </w:rPr>
        <w:t>fr</w:t>
      </w:r>
      <w:r w:rsidRPr="0047335F" w:rsidR="00630155">
        <w:rPr>
          <w:sz w:val="22"/>
          <w:szCs w:val="22"/>
        </w:rPr>
        <w:t>ån Svenska Traumaregistret</w:t>
      </w:r>
      <w:r w:rsidRPr="0047335F" w:rsidDel="00630155" w:rsidR="00630155">
        <w:rPr>
          <w:sz w:val="22"/>
          <w:szCs w:val="22"/>
        </w:rPr>
        <w:t xml:space="preserve"> </w:t>
      </w:r>
      <w:r w:rsidRPr="0047335F" w:rsidR="00EF4469">
        <w:rPr>
          <w:sz w:val="22"/>
          <w:szCs w:val="22"/>
        </w:rPr>
        <w:t>och kvalitetsdatabas</w:t>
      </w:r>
      <w:r w:rsidR="00D211D6">
        <w:rPr>
          <w:sz w:val="22"/>
          <w:szCs w:val="22"/>
        </w:rPr>
        <w:t>en</w:t>
      </w:r>
      <w:r w:rsidRPr="0047335F" w:rsidR="00EF4469">
        <w:rPr>
          <w:sz w:val="22"/>
          <w:szCs w:val="22"/>
        </w:rPr>
        <w:t xml:space="preserve"> för traumavård vid Karolinska Universitetssjukhuset i Solna. Sambanden mellan 12 </w:t>
      </w:r>
      <w:r w:rsidR="00D211D6">
        <w:rPr>
          <w:sz w:val="22"/>
          <w:szCs w:val="22"/>
        </w:rPr>
        <w:t>interventioner</w:t>
      </w:r>
      <w:r w:rsidRPr="0047335F" w:rsidR="00D211D6">
        <w:rPr>
          <w:sz w:val="22"/>
          <w:szCs w:val="22"/>
        </w:rPr>
        <w:t xml:space="preserve"> </w:t>
      </w:r>
      <w:r w:rsidRPr="0047335F" w:rsidR="00EF4469">
        <w:rPr>
          <w:sz w:val="22"/>
          <w:szCs w:val="22"/>
        </w:rPr>
        <w:t xml:space="preserve">och </w:t>
      </w:r>
      <w:r w:rsidR="00D211D6">
        <w:rPr>
          <w:rFonts w:cs="Helvetica"/>
          <w:color w:val="000000"/>
          <w:sz w:val="22"/>
          <w:szCs w:val="22"/>
        </w:rPr>
        <w:t>förbättringspotential</w:t>
      </w:r>
      <w:r w:rsidR="00AB5B22">
        <w:rPr>
          <w:rFonts w:cs="Helvetica"/>
          <w:color w:val="000000"/>
          <w:sz w:val="22"/>
          <w:szCs w:val="22"/>
        </w:rPr>
        <w:t xml:space="preserve"> (OFI)</w:t>
      </w:r>
      <w:r w:rsidR="00D211D6">
        <w:rPr>
          <w:rFonts w:cs="Helvetica"/>
          <w:color w:val="000000"/>
          <w:sz w:val="22"/>
          <w:szCs w:val="22"/>
        </w:rPr>
        <w:t xml:space="preserve"> </w:t>
      </w:r>
      <w:r w:rsidRPr="0047335F" w:rsidR="00EF4469">
        <w:rPr>
          <w:sz w:val="22"/>
          <w:szCs w:val="22"/>
        </w:rPr>
        <w:t>bedömdes med hjälp av multivariabel logistisk regression.</w:t>
      </w:r>
      <w:r w:rsidRPr="0047335F" w:rsidR="00F365E2">
        <w:rPr>
          <w:sz w:val="22"/>
          <w:szCs w:val="22"/>
        </w:rPr>
        <w:t xml:space="preserve">  </w:t>
      </w:r>
      <w:r w:rsidRPr="0047335F">
        <w:rPr>
          <w:i/>
          <w:sz w:val="22"/>
          <w:szCs w:val="22"/>
        </w:rPr>
        <w:t>Resultat</w:t>
      </w:r>
      <w:r w:rsidRPr="0047335F">
        <w:rPr>
          <w:sz w:val="22"/>
          <w:szCs w:val="22"/>
        </w:rPr>
        <w:t>:</w:t>
      </w:r>
      <w:r w:rsidR="00F0550C">
        <w:rPr>
          <w:sz w:val="22"/>
          <w:szCs w:val="22"/>
        </w:rPr>
        <w:t xml:space="preserve"> </w:t>
      </w:r>
      <w:r w:rsidRPr="0047335F" w:rsidR="00EF4469">
        <w:rPr>
          <w:sz w:val="22"/>
          <w:szCs w:val="22"/>
        </w:rPr>
        <w:t xml:space="preserve">Studien inkluderade 6 310 trauma patienter, varav 431 (6,8%) </w:t>
      </w:r>
      <w:r w:rsidR="00D211D6">
        <w:rPr>
          <w:sz w:val="22"/>
          <w:szCs w:val="22"/>
        </w:rPr>
        <w:t xml:space="preserve">hade </w:t>
      </w:r>
      <w:r w:rsidR="00F0550C">
        <w:rPr>
          <w:rFonts w:cs="Helvetica"/>
          <w:color w:val="000000"/>
          <w:sz w:val="22"/>
          <w:szCs w:val="22"/>
        </w:rPr>
        <w:t>OFI</w:t>
      </w:r>
      <w:r w:rsidRPr="0047335F" w:rsidR="00EF4469">
        <w:rPr>
          <w:sz w:val="22"/>
          <w:szCs w:val="22"/>
        </w:rPr>
        <w:t xml:space="preserve">. </w:t>
      </w:r>
      <w:r w:rsidR="006905AE">
        <w:rPr>
          <w:sz w:val="22"/>
          <w:szCs w:val="22"/>
        </w:rPr>
        <w:t xml:space="preserve">Hos patienter som man </w:t>
      </w:r>
      <w:r w:rsidR="00361C89">
        <w:rPr>
          <w:sz w:val="22"/>
          <w:szCs w:val="22"/>
        </w:rPr>
        <w:t xml:space="preserve">funnit </w:t>
      </w:r>
      <w:r w:rsidRPr="00AB5B22" w:rsidR="00361C89">
        <w:rPr>
          <w:sz w:val="22"/>
          <w:szCs w:val="22"/>
        </w:rPr>
        <w:t>OFI</w:t>
      </w:r>
      <w:r w:rsidRPr="00AB5B22" w:rsidR="00AB5B22">
        <w:rPr>
          <w:sz w:val="22"/>
          <w:szCs w:val="22"/>
        </w:rPr>
        <w:t xml:space="preserve"> hade en medianålder på 47 år, medan de som inte hade OFI hade en medianålder på 42 år. Flera </w:t>
      </w:r>
      <w:r w:rsidR="0044301F">
        <w:rPr>
          <w:sz w:val="22"/>
          <w:szCs w:val="22"/>
        </w:rPr>
        <w:t>interventioner</w:t>
      </w:r>
      <w:r w:rsidRPr="00AB5B22" w:rsidR="0044301F">
        <w:rPr>
          <w:sz w:val="22"/>
          <w:szCs w:val="22"/>
        </w:rPr>
        <w:t xml:space="preserve"> </w:t>
      </w:r>
      <w:r w:rsidRPr="00AB5B22" w:rsidR="00AB5B22">
        <w:rPr>
          <w:sz w:val="22"/>
          <w:szCs w:val="22"/>
        </w:rPr>
        <w:t xml:space="preserve">var signifikant associerade med OFI, inklusive </w:t>
      </w:r>
      <w:r w:rsidRPr="0044301F" w:rsidR="0044301F">
        <w:rPr>
          <w:sz w:val="22"/>
          <w:szCs w:val="22"/>
        </w:rPr>
        <w:t xml:space="preserve">revaskularisering </w:t>
      </w:r>
      <w:r w:rsidR="00351325">
        <w:rPr>
          <w:sz w:val="22"/>
          <w:szCs w:val="22"/>
        </w:rPr>
        <w:t>(</w:t>
      </w:r>
      <w:r w:rsidRPr="00AF61AF" w:rsidR="0044301F">
        <w:rPr>
          <w:sz w:val="22"/>
          <w:szCs w:val="22"/>
        </w:rPr>
        <w:t xml:space="preserve">OR 7.44, CI: 3.14, 16.3, p &lt;0.001), </w:t>
      </w:r>
      <w:r w:rsidRPr="0044301F" w:rsidR="0044301F">
        <w:rPr>
          <w:sz w:val="22"/>
          <w:szCs w:val="22"/>
        </w:rPr>
        <w:t xml:space="preserve">radiologisk intervention </w:t>
      </w:r>
      <w:r w:rsidRPr="00AF61AF" w:rsidR="0044301F">
        <w:rPr>
          <w:sz w:val="22"/>
          <w:szCs w:val="22"/>
        </w:rPr>
        <w:t xml:space="preserve">(OR 6.33, CI: 3.62, 10.9, p &lt;0.001), </w:t>
      </w:r>
      <w:r w:rsidRPr="0044301F" w:rsidR="0044301F">
        <w:rPr>
          <w:sz w:val="22"/>
          <w:szCs w:val="22"/>
        </w:rPr>
        <w:t xml:space="preserve">intrakraniell tryckmätning som enda åtgärd </w:t>
      </w:r>
      <w:r w:rsidRPr="00AF61AF" w:rsidR="0044301F">
        <w:rPr>
          <w:sz w:val="22"/>
          <w:szCs w:val="22"/>
        </w:rPr>
        <w:t xml:space="preserve">(OR 5.29, CI: 1.91, 13.7, p &lt;0.001), </w:t>
      </w:r>
      <w:r w:rsidRPr="0044301F" w:rsidR="0044301F">
        <w:rPr>
          <w:sz w:val="22"/>
          <w:szCs w:val="22"/>
        </w:rPr>
        <w:t xml:space="preserve">kraniotomi </w:t>
      </w:r>
      <w:r w:rsidRPr="00AF61AF" w:rsidR="0044301F">
        <w:rPr>
          <w:sz w:val="22"/>
          <w:szCs w:val="22"/>
        </w:rPr>
        <w:t xml:space="preserve">(OR 3.82, CI: 2.09, 6.82, p &lt;0.001), </w:t>
      </w:r>
      <w:r w:rsidRPr="0044301F" w:rsidR="0044301F">
        <w:rPr>
          <w:sz w:val="22"/>
          <w:szCs w:val="22"/>
        </w:rPr>
        <w:t xml:space="preserve">extern frakturfixation </w:t>
      </w:r>
      <w:r w:rsidRPr="00AF61AF" w:rsidR="0044301F">
        <w:rPr>
          <w:sz w:val="22"/>
          <w:szCs w:val="22"/>
        </w:rPr>
        <w:t xml:space="preserve">(OR 2.74, CI: 1.53, 4.64, p &lt;0.001), </w:t>
      </w:r>
      <w:r w:rsidRPr="00AB5B22" w:rsidR="0044301F">
        <w:rPr>
          <w:sz w:val="22"/>
          <w:szCs w:val="22"/>
        </w:rPr>
        <w:t xml:space="preserve">laparotomi för hemostas </w:t>
      </w:r>
      <w:r w:rsidRPr="00AF61AF" w:rsidR="0044301F">
        <w:rPr>
          <w:sz w:val="22"/>
          <w:szCs w:val="22"/>
        </w:rPr>
        <w:t xml:space="preserve">(OR 2.00, CI: 1.10, 3.48, p 0.018) </w:t>
      </w:r>
      <w:r w:rsidRPr="00AB5B22" w:rsidR="0044301F">
        <w:rPr>
          <w:sz w:val="22"/>
          <w:szCs w:val="22"/>
        </w:rPr>
        <w:t xml:space="preserve">och större frakturkirurgi </w:t>
      </w:r>
      <w:r w:rsidRPr="00AF61AF" w:rsidR="0044301F">
        <w:rPr>
          <w:sz w:val="22"/>
          <w:szCs w:val="22"/>
        </w:rPr>
        <w:t xml:space="preserve">(OR 2.26, CI: 1.42, 3.48, </w:t>
      </w:r>
      <w:r w:rsidRPr="00AF61AF" w:rsidR="00202AAB">
        <w:rPr>
          <w:sz w:val="22"/>
          <w:szCs w:val="22"/>
        </w:rPr>
        <w:t>p &lt;</w:t>
      </w:r>
      <w:r w:rsidRPr="00AF61AF" w:rsidR="0044301F">
        <w:rPr>
          <w:sz w:val="22"/>
          <w:szCs w:val="22"/>
        </w:rPr>
        <w:t>0.001)</w:t>
      </w:r>
      <w:r w:rsidR="0044301F">
        <w:rPr>
          <w:sz w:val="22"/>
          <w:szCs w:val="22"/>
        </w:rPr>
        <w:t xml:space="preserve">. </w:t>
      </w:r>
      <w:r w:rsidR="0006132B">
        <w:rPr>
          <w:sz w:val="22"/>
          <w:szCs w:val="22"/>
        </w:rPr>
        <w:t>Ö</w:t>
      </w:r>
      <w:r w:rsidRPr="00AB5B22" w:rsidR="00AB5B22">
        <w:rPr>
          <w:sz w:val="22"/>
          <w:szCs w:val="22"/>
        </w:rPr>
        <w:t xml:space="preserve">verlevnad efter 30 dagar, ålder och Injury Severity Score </w:t>
      </w:r>
      <w:r w:rsidR="00C548CF">
        <w:rPr>
          <w:sz w:val="22"/>
          <w:szCs w:val="22"/>
        </w:rPr>
        <w:t xml:space="preserve">utgjorde </w:t>
      </w:r>
      <w:r w:rsidR="000D2F55">
        <w:rPr>
          <w:sz w:val="22"/>
          <w:szCs w:val="22"/>
        </w:rPr>
        <w:t>prognostiska</w:t>
      </w:r>
      <w:r w:rsidR="00C548CF">
        <w:rPr>
          <w:sz w:val="22"/>
          <w:szCs w:val="22"/>
        </w:rPr>
        <w:t xml:space="preserve"> </w:t>
      </w:r>
      <w:r w:rsidR="00BF281F">
        <w:rPr>
          <w:sz w:val="22"/>
          <w:szCs w:val="22"/>
        </w:rPr>
        <w:t xml:space="preserve">faktorer </w:t>
      </w:r>
      <w:r w:rsidR="000D2F55">
        <w:rPr>
          <w:sz w:val="22"/>
          <w:szCs w:val="22"/>
        </w:rPr>
        <w:t>för att prediktera</w:t>
      </w:r>
      <w:r w:rsidR="00C776F6">
        <w:rPr>
          <w:sz w:val="22"/>
          <w:szCs w:val="22"/>
        </w:rPr>
        <w:t xml:space="preserve"> </w:t>
      </w:r>
      <w:r w:rsidRPr="00AB5B22" w:rsidR="00AB5B22">
        <w:rPr>
          <w:sz w:val="22"/>
          <w:szCs w:val="22"/>
        </w:rPr>
        <w:t>OFI.</w:t>
      </w:r>
      <w:r w:rsidR="00AB5B22">
        <w:rPr>
          <w:sz w:val="22"/>
          <w:szCs w:val="22"/>
        </w:rPr>
        <w:t xml:space="preserve">  </w:t>
      </w:r>
      <w:r w:rsidRPr="0047335F">
        <w:rPr>
          <w:i/>
          <w:sz w:val="22"/>
          <w:szCs w:val="22"/>
        </w:rPr>
        <w:t>Slutsats</w:t>
      </w:r>
      <w:r w:rsidRPr="0047335F">
        <w:rPr>
          <w:sz w:val="22"/>
          <w:szCs w:val="22"/>
        </w:rPr>
        <w:t xml:space="preserve">: </w:t>
      </w:r>
      <w:r w:rsidRPr="0047335F" w:rsidR="00F365E2">
        <w:rPr>
          <w:sz w:val="22"/>
          <w:szCs w:val="22"/>
        </w:rPr>
        <w:t>Radiologisk intervention, extern frakturfi</w:t>
      </w:r>
      <w:r w:rsidR="005C3EAE">
        <w:rPr>
          <w:sz w:val="22"/>
          <w:szCs w:val="22"/>
        </w:rPr>
        <w:t>x</w:t>
      </w:r>
      <w:r w:rsidRPr="0047335F" w:rsidR="00F365E2">
        <w:rPr>
          <w:sz w:val="22"/>
          <w:szCs w:val="22"/>
        </w:rPr>
        <w:t>ation, kraniotomi, laparotomi</w:t>
      </w:r>
      <w:r w:rsidR="005C3EAE">
        <w:rPr>
          <w:sz w:val="22"/>
          <w:szCs w:val="22"/>
        </w:rPr>
        <w:t xml:space="preserve"> för </w:t>
      </w:r>
      <w:r w:rsidRPr="0047335F" w:rsidR="00F365E2">
        <w:rPr>
          <w:sz w:val="22"/>
          <w:szCs w:val="22"/>
        </w:rPr>
        <w:t xml:space="preserve">hemostas, intrakraniell tryckmätning som enda åtgärd, större frakturkirurgi och revaskularisering var signifikant associerade med </w:t>
      </w:r>
      <w:r w:rsidR="005C3EAE">
        <w:rPr>
          <w:rFonts w:cs="Helvetica"/>
          <w:color w:val="000000"/>
          <w:sz w:val="22"/>
          <w:szCs w:val="22"/>
        </w:rPr>
        <w:t>förbättringspotential</w:t>
      </w:r>
      <w:r w:rsidRPr="0047335F" w:rsidR="00F365E2">
        <w:rPr>
          <w:sz w:val="22"/>
          <w:szCs w:val="22"/>
        </w:rPr>
        <w:t xml:space="preserve">. Vidare undersökning av </w:t>
      </w:r>
      <w:r w:rsidR="00AB5B22">
        <w:rPr>
          <w:sz w:val="22"/>
          <w:szCs w:val="22"/>
        </w:rPr>
        <w:t>orsakerna</w:t>
      </w:r>
      <w:r w:rsidRPr="0047335F" w:rsidR="00AB5B22">
        <w:rPr>
          <w:sz w:val="22"/>
          <w:szCs w:val="22"/>
        </w:rPr>
        <w:t xml:space="preserve"> </w:t>
      </w:r>
      <w:r w:rsidRPr="0047335F" w:rsidR="00F365E2">
        <w:rPr>
          <w:sz w:val="22"/>
          <w:szCs w:val="22"/>
        </w:rPr>
        <w:t>bakom associationerna mellan dessa interventioner</w:t>
      </w:r>
      <w:r w:rsidR="005C3EAE">
        <w:rPr>
          <w:sz w:val="22"/>
          <w:szCs w:val="22"/>
        </w:rPr>
        <w:t xml:space="preserve"> och </w:t>
      </w:r>
      <w:r w:rsidR="005C3EAE">
        <w:rPr>
          <w:rFonts w:cs="Helvetica"/>
          <w:color w:val="000000"/>
          <w:sz w:val="22"/>
          <w:szCs w:val="22"/>
        </w:rPr>
        <w:t>förbättringspotential</w:t>
      </w:r>
      <w:r w:rsidRPr="0047335F" w:rsidR="00F365E2">
        <w:rPr>
          <w:sz w:val="22"/>
          <w:szCs w:val="22"/>
        </w:rPr>
        <w:t xml:space="preserve"> är viktigt för utveckling</w:t>
      </w:r>
      <w:r w:rsidR="005C3EAE">
        <w:rPr>
          <w:sz w:val="22"/>
          <w:szCs w:val="22"/>
        </w:rPr>
        <w:t>en</w:t>
      </w:r>
      <w:r w:rsidRPr="0047335F" w:rsidR="00F365E2">
        <w:rPr>
          <w:sz w:val="22"/>
          <w:szCs w:val="22"/>
        </w:rPr>
        <w:t xml:space="preserve"> av traumavård.</w:t>
      </w:r>
      <w:r w:rsidRPr="0047335F">
        <w:rPr>
          <w:sz w:val="22"/>
          <w:szCs w:val="22"/>
        </w:rPr>
        <w:t xml:space="preserve">   </w:t>
      </w:r>
    </w:p>
    <w:p w:rsidRPr="00BA22AE" w:rsidR="00B05324" w:rsidP="00F0550C" w:rsidRDefault="00B05324" w14:paraId="57C74ABC" w14:textId="77777777">
      <w:pPr>
        <w:spacing w:after="0" w:line="240" w:lineRule="auto"/>
        <w:jc w:val="both"/>
        <w:rPr>
          <w:bCs/>
          <w:sz w:val="22"/>
          <w:szCs w:val="22"/>
        </w:rPr>
      </w:pPr>
    </w:p>
    <w:p w:rsidRPr="00F0550C" w:rsidR="003F004A" w:rsidP="00F0550C" w:rsidRDefault="003F004A" w14:paraId="0F66FD0E" w14:textId="77777777">
      <w:pPr>
        <w:spacing w:after="0" w:line="240" w:lineRule="auto"/>
        <w:jc w:val="both"/>
        <w:rPr>
          <w:rFonts w:eastAsia="Times New Roman"/>
          <w:b/>
          <w:bCs/>
          <w:sz w:val="22"/>
          <w:szCs w:val="22"/>
          <w:lang w:val="en-US"/>
        </w:rPr>
      </w:pPr>
      <w:r w:rsidRPr="00F0550C">
        <w:rPr>
          <w:rFonts w:eastAsia="Times New Roman"/>
          <w:b/>
          <w:bCs/>
          <w:sz w:val="22"/>
          <w:szCs w:val="22"/>
          <w:lang w:val="en-US"/>
        </w:rPr>
        <w:t xml:space="preserve">Associations between emergency procedures and opportunities for improvement in adult trauma patients: </w:t>
      </w:r>
      <w:r w:rsidRPr="00F0550C">
        <w:rPr>
          <w:rFonts w:eastAsia="Times New Roman"/>
          <w:b/>
          <w:bCs/>
          <w:i/>
          <w:iCs/>
          <w:sz w:val="22"/>
          <w:szCs w:val="22"/>
          <w:lang w:val="en-US"/>
        </w:rPr>
        <w:t>A registry-based retrospective cohort study</w:t>
      </w:r>
    </w:p>
    <w:p w:rsidR="006E3B68" w:rsidP="00F0550C" w:rsidRDefault="00B05324" w14:paraId="4EBB104B" w14:textId="1E5EF132">
      <w:pPr>
        <w:spacing w:after="0" w:line="240" w:lineRule="auto"/>
        <w:jc w:val="both"/>
        <w:rPr>
          <w:bCs/>
          <w:sz w:val="22"/>
          <w:szCs w:val="22"/>
          <w:lang w:val="en-US"/>
        </w:rPr>
      </w:pPr>
      <w:r w:rsidRPr="00F0550C">
        <w:rPr>
          <w:bCs/>
          <w:i/>
          <w:sz w:val="22"/>
          <w:szCs w:val="22"/>
          <w:lang w:val="en-US"/>
        </w:rPr>
        <w:t>Introduction:</w:t>
      </w:r>
      <w:r w:rsidRPr="00F0550C" w:rsidR="005C3EAE">
        <w:rPr>
          <w:bCs/>
          <w:sz w:val="22"/>
          <w:szCs w:val="22"/>
          <w:lang w:val="en-US"/>
        </w:rPr>
        <w:t xml:space="preserve"> Trauma caused approximately 4.4 million deaths in 2020, accounting for about 8% of all </w:t>
      </w:r>
      <w:r w:rsidR="0044301F">
        <w:rPr>
          <w:bCs/>
          <w:sz w:val="22"/>
          <w:szCs w:val="22"/>
          <w:lang w:val="en-US"/>
        </w:rPr>
        <w:t>deaths globally</w:t>
      </w:r>
      <w:r w:rsidRPr="00F0550C" w:rsidR="005C3EAE">
        <w:rPr>
          <w:bCs/>
          <w:sz w:val="22"/>
          <w:szCs w:val="22"/>
          <w:lang w:val="en-US"/>
        </w:rPr>
        <w:t xml:space="preserve">. An initiative to improve trauma care </w:t>
      </w:r>
      <w:r w:rsidRPr="00F0550C" w:rsidR="00AB5B22">
        <w:rPr>
          <w:bCs/>
          <w:sz w:val="22"/>
          <w:szCs w:val="22"/>
          <w:lang w:val="en-US"/>
        </w:rPr>
        <w:t xml:space="preserve">was </w:t>
      </w:r>
      <w:r w:rsidRPr="00F0550C" w:rsidR="005C3EAE">
        <w:rPr>
          <w:bCs/>
          <w:sz w:val="22"/>
          <w:szCs w:val="22"/>
          <w:lang w:val="en-US"/>
        </w:rPr>
        <w:t>the development of trauma registries</w:t>
      </w:r>
      <w:r w:rsidR="00CF551E">
        <w:rPr>
          <w:bCs/>
          <w:sz w:val="22"/>
          <w:szCs w:val="22"/>
          <w:lang w:val="en-US"/>
        </w:rPr>
        <w:t>.</w:t>
      </w:r>
      <w:r w:rsidR="00BA22AE">
        <w:rPr>
          <w:bCs/>
          <w:sz w:val="22"/>
          <w:szCs w:val="22"/>
          <w:lang w:val="en-US"/>
        </w:rPr>
        <w:t xml:space="preserve"> </w:t>
      </w:r>
      <w:r w:rsidRPr="00BA22AE" w:rsidR="00BA22AE">
        <w:rPr>
          <w:bCs/>
          <w:sz w:val="22"/>
          <w:szCs w:val="22"/>
          <w:lang w:val="en-US"/>
        </w:rPr>
        <w:t>The</w:t>
      </w:r>
      <w:r w:rsidR="00BA22AE">
        <w:rPr>
          <w:bCs/>
          <w:sz w:val="22"/>
          <w:szCs w:val="22"/>
          <w:lang w:val="en-US"/>
        </w:rPr>
        <w:t>y</w:t>
      </w:r>
      <w:r w:rsidRPr="00BA22AE" w:rsidR="00BA22AE">
        <w:rPr>
          <w:bCs/>
          <w:sz w:val="22"/>
          <w:szCs w:val="22"/>
          <w:lang w:val="en-US"/>
        </w:rPr>
        <w:t xml:space="preserve"> provide data that can be used to identify opportunities for improvements (OFI)</w:t>
      </w:r>
      <w:r w:rsidR="00BA22AE">
        <w:rPr>
          <w:bCs/>
          <w:sz w:val="22"/>
          <w:szCs w:val="22"/>
          <w:lang w:val="en-US"/>
        </w:rPr>
        <w:t xml:space="preserve"> in trauma care</w:t>
      </w:r>
      <w:r w:rsidRPr="00BA22AE" w:rsidR="00BA22AE">
        <w:rPr>
          <w:bCs/>
          <w:sz w:val="22"/>
          <w:szCs w:val="22"/>
          <w:lang w:val="en-US"/>
        </w:rPr>
        <w:t>.</w:t>
      </w:r>
      <w:r w:rsidRPr="00F0550C" w:rsidR="005C3EAE">
        <w:rPr>
          <w:bCs/>
          <w:sz w:val="22"/>
          <w:szCs w:val="22"/>
          <w:lang w:val="en-US"/>
        </w:rPr>
        <w:t xml:space="preserve"> </w:t>
      </w:r>
      <w:r w:rsidRPr="00F0550C" w:rsidR="007363E8">
        <w:rPr>
          <w:bCs/>
          <w:sz w:val="22"/>
          <w:szCs w:val="22"/>
          <w:lang w:val="en-US"/>
        </w:rPr>
        <w:t>T</w:t>
      </w:r>
      <w:r w:rsidRPr="00F0550C" w:rsidR="005C3EAE">
        <w:rPr>
          <w:bCs/>
          <w:sz w:val="22"/>
          <w:szCs w:val="22"/>
          <w:lang w:val="en-US"/>
        </w:rPr>
        <w:t xml:space="preserve">he early phase </w:t>
      </w:r>
      <w:r w:rsidRPr="00F0550C" w:rsidR="00AB5B22">
        <w:rPr>
          <w:bCs/>
          <w:sz w:val="22"/>
          <w:szCs w:val="22"/>
          <w:lang w:val="en-US"/>
        </w:rPr>
        <w:t>of care</w:t>
      </w:r>
      <w:r w:rsidRPr="00F0550C" w:rsidR="005C3EAE">
        <w:rPr>
          <w:bCs/>
          <w:sz w:val="22"/>
          <w:szCs w:val="22"/>
          <w:lang w:val="en-US"/>
        </w:rPr>
        <w:t xml:space="preserve"> </w:t>
      </w:r>
      <w:r w:rsidRPr="00F0550C" w:rsidR="007363E8">
        <w:rPr>
          <w:bCs/>
          <w:sz w:val="22"/>
          <w:szCs w:val="22"/>
          <w:lang w:val="en-US"/>
        </w:rPr>
        <w:t>has the highest</w:t>
      </w:r>
      <w:r w:rsidRPr="00F0550C" w:rsidR="005C3EAE">
        <w:rPr>
          <w:bCs/>
          <w:sz w:val="22"/>
          <w:szCs w:val="22"/>
          <w:lang w:val="en-US"/>
        </w:rPr>
        <w:t xml:space="preserve"> potential for improvement.</w:t>
      </w:r>
      <w:r w:rsidRPr="00F0550C" w:rsidR="007363E8">
        <w:rPr>
          <w:bCs/>
          <w:sz w:val="22"/>
          <w:szCs w:val="22"/>
          <w:lang w:val="en-US"/>
        </w:rPr>
        <w:t xml:space="preserve"> It has been found that most </w:t>
      </w:r>
      <w:r w:rsidRPr="00F0550C" w:rsidR="00AB5B22">
        <w:rPr>
          <w:bCs/>
          <w:sz w:val="22"/>
          <w:szCs w:val="22"/>
          <w:lang w:val="en-US"/>
        </w:rPr>
        <w:t xml:space="preserve">errors </w:t>
      </w:r>
      <w:r w:rsidRPr="00F0550C" w:rsidR="007363E8">
        <w:rPr>
          <w:bCs/>
          <w:sz w:val="22"/>
          <w:szCs w:val="22"/>
          <w:lang w:val="en-US"/>
        </w:rPr>
        <w:t xml:space="preserve">occur </w:t>
      </w:r>
      <w:r w:rsidRPr="00F0550C" w:rsidR="0079337D">
        <w:rPr>
          <w:bCs/>
          <w:sz w:val="22"/>
          <w:szCs w:val="22"/>
          <w:lang w:val="en-US"/>
        </w:rPr>
        <w:t>when emergency procedures are provided.</w:t>
      </w:r>
      <w:r w:rsidRPr="00F0550C" w:rsidR="001A2185">
        <w:rPr>
          <w:bCs/>
          <w:sz w:val="22"/>
          <w:szCs w:val="22"/>
          <w:lang w:val="en-US"/>
        </w:rPr>
        <w:t xml:space="preserve"> </w:t>
      </w:r>
      <w:r w:rsidRPr="00F0550C">
        <w:rPr>
          <w:bCs/>
          <w:i/>
          <w:sz w:val="22"/>
          <w:szCs w:val="22"/>
          <w:lang w:val="en-US"/>
        </w:rPr>
        <w:t>Aims:</w:t>
      </w:r>
      <w:r w:rsidRPr="00F0550C">
        <w:rPr>
          <w:bCs/>
          <w:sz w:val="22"/>
          <w:szCs w:val="22"/>
          <w:lang w:val="en-US"/>
        </w:rPr>
        <w:t xml:space="preserve"> </w:t>
      </w:r>
      <w:r w:rsidRPr="0044301F" w:rsidR="0044301F">
        <w:rPr>
          <w:bCs/>
          <w:sz w:val="22"/>
          <w:szCs w:val="22"/>
          <w:lang w:val="en-US"/>
        </w:rPr>
        <w:t>This study aimed to assess</w:t>
      </w:r>
      <w:r w:rsidR="00712415">
        <w:rPr>
          <w:bCs/>
          <w:sz w:val="22"/>
          <w:szCs w:val="22"/>
          <w:lang w:val="en-US"/>
        </w:rPr>
        <w:t xml:space="preserve"> if and</w:t>
      </w:r>
      <w:r w:rsidRPr="0044301F" w:rsidR="0044301F">
        <w:rPr>
          <w:bCs/>
          <w:sz w:val="22"/>
          <w:szCs w:val="22"/>
          <w:lang w:val="en-US"/>
        </w:rPr>
        <w:t xml:space="preserve"> how emergency procedures are associated with OFIs in </w:t>
      </w:r>
      <w:r w:rsidR="0034246A">
        <w:rPr>
          <w:bCs/>
          <w:sz w:val="22"/>
          <w:szCs w:val="22"/>
          <w:lang w:val="en-US"/>
        </w:rPr>
        <w:t xml:space="preserve">the </w:t>
      </w:r>
      <w:r w:rsidRPr="0044301F" w:rsidR="0044301F">
        <w:rPr>
          <w:bCs/>
          <w:sz w:val="22"/>
          <w:szCs w:val="22"/>
          <w:lang w:val="en-US"/>
        </w:rPr>
        <w:t>trauma care of adult patients.</w:t>
      </w:r>
      <w:r w:rsidR="0044301F">
        <w:rPr>
          <w:bCs/>
          <w:sz w:val="22"/>
          <w:szCs w:val="22"/>
          <w:lang w:val="en-US"/>
        </w:rPr>
        <w:t xml:space="preserve"> </w:t>
      </w:r>
      <w:r w:rsidRPr="00F0550C">
        <w:rPr>
          <w:bCs/>
          <w:i/>
          <w:sz w:val="22"/>
          <w:szCs w:val="22"/>
          <w:lang w:val="en-US"/>
        </w:rPr>
        <w:t>Methods:</w:t>
      </w:r>
      <w:r w:rsidRPr="00F0550C">
        <w:rPr>
          <w:bCs/>
          <w:sz w:val="22"/>
          <w:szCs w:val="22"/>
          <w:lang w:val="en-US"/>
        </w:rPr>
        <w:t xml:space="preserve"> </w:t>
      </w:r>
      <w:r w:rsidRPr="00F0550C" w:rsidR="009E388F">
        <w:rPr>
          <w:bCs/>
          <w:sz w:val="22"/>
          <w:szCs w:val="22"/>
          <w:lang w:val="en-US"/>
        </w:rPr>
        <w:t xml:space="preserve">A retrospective cohort study was conducted using </w:t>
      </w:r>
      <w:r w:rsidRPr="00BA22AE" w:rsidR="009E388F">
        <w:rPr>
          <w:bCs/>
          <w:sz w:val="22"/>
          <w:szCs w:val="22"/>
          <w:lang w:val="en-US"/>
        </w:rPr>
        <w:t>data from the</w:t>
      </w:r>
      <w:r w:rsidRPr="00BA22AE" w:rsidR="00630155">
        <w:rPr>
          <w:bCs/>
          <w:sz w:val="22"/>
          <w:szCs w:val="22"/>
          <w:lang w:val="en-US"/>
        </w:rPr>
        <w:t xml:space="preserve"> </w:t>
      </w:r>
      <w:r w:rsidRPr="0044301F" w:rsidR="00630155">
        <w:rPr>
          <w:sz w:val="22"/>
          <w:szCs w:val="22"/>
          <w:lang w:val="en-US"/>
        </w:rPr>
        <w:t>Swedish Trauma Registry</w:t>
      </w:r>
      <w:r w:rsidRPr="00BA22AE" w:rsidR="009E388F">
        <w:rPr>
          <w:bCs/>
          <w:sz w:val="22"/>
          <w:szCs w:val="22"/>
          <w:lang w:val="en-US"/>
        </w:rPr>
        <w:t xml:space="preserve"> and the trauma care quality database at </w:t>
      </w:r>
      <w:r w:rsidRPr="00BA22AE" w:rsidR="00F0550C">
        <w:rPr>
          <w:bCs/>
          <w:sz w:val="22"/>
          <w:szCs w:val="22"/>
          <w:lang w:val="en-US"/>
        </w:rPr>
        <w:t xml:space="preserve">the </w:t>
      </w:r>
      <w:r w:rsidRPr="0044301F" w:rsidR="00F0550C">
        <w:rPr>
          <w:rFonts w:eastAsia="Times New Roman"/>
          <w:sz w:val="22"/>
          <w:szCs w:val="22"/>
          <w:lang w:val="en-US" w:eastAsia="sv-SE"/>
        </w:rPr>
        <w:t>K</w:t>
      </w:r>
      <w:r w:rsidRPr="00F0550C" w:rsidR="00F0550C">
        <w:rPr>
          <w:rFonts w:eastAsia="Times New Roman"/>
          <w:sz w:val="22"/>
          <w:szCs w:val="22"/>
          <w:lang w:val="en-US" w:eastAsia="sv-SE"/>
        </w:rPr>
        <w:t>arolinska</w:t>
      </w:r>
      <w:r w:rsidRPr="00F0550C" w:rsidR="00630155">
        <w:rPr>
          <w:rFonts w:eastAsia="Times New Roman"/>
          <w:sz w:val="22"/>
          <w:szCs w:val="22"/>
          <w:lang w:val="en-US" w:eastAsia="sv-SE"/>
        </w:rPr>
        <w:t xml:space="preserve"> University Hospital </w:t>
      </w:r>
      <w:r w:rsidRPr="00F77FBF" w:rsidR="009E388F">
        <w:rPr>
          <w:bCs/>
          <w:sz w:val="22"/>
          <w:szCs w:val="22"/>
          <w:lang w:val="en-US"/>
        </w:rPr>
        <w:t>in Solna.</w:t>
      </w:r>
      <w:r w:rsidRPr="00F0550C" w:rsidR="009E388F">
        <w:rPr>
          <w:bCs/>
          <w:sz w:val="22"/>
          <w:szCs w:val="22"/>
          <w:lang w:val="en-US"/>
        </w:rPr>
        <w:t xml:space="preserve"> The associations between 12 </w:t>
      </w:r>
      <w:r w:rsidRPr="00F0550C" w:rsidR="0079337D">
        <w:rPr>
          <w:bCs/>
          <w:sz w:val="22"/>
          <w:szCs w:val="22"/>
          <w:lang w:val="en-US"/>
        </w:rPr>
        <w:t xml:space="preserve">procedures </w:t>
      </w:r>
      <w:r w:rsidRPr="00F0550C" w:rsidR="009E388F">
        <w:rPr>
          <w:bCs/>
          <w:sz w:val="22"/>
          <w:szCs w:val="22"/>
          <w:lang w:val="en-US"/>
        </w:rPr>
        <w:t xml:space="preserve">and OFI were </w:t>
      </w:r>
      <w:r w:rsidR="008B35D9">
        <w:rPr>
          <w:bCs/>
          <w:sz w:val="22"/>
          <w:szCs w:val="22"/>
          <w:lang w:val="en-US"/>
        </w:rPr>
        <w:t xml:space="preserve">evaluated </w:t>
      </w:r>
      <w:r w:rsidRPr="00F0550C" w:rsidR="009E388F">
        <w:rPr>
          <w:bCs/>
          <w:sz w:val="22"/>
          <w:szCs w:val="22"/>
          <w:lang w:val="en-US"/>
        </w:rPr>
        <w:t>using multivariable logistic regression.</w:t>
      </w:r>
      <w:r w:rsidRPr="00F0550C">
        <w:rPr>
          <w:bCs/>
          <w:sz w:val="22"/>
          <w:szCs w:val="22"/>
          <w:lang w:val="en-US"/>
        </w:rPr>
        <w:t xml:space="preserve"> </w:t>
      </w:r>
      <w:r w:rsidRPr="00F0550C">
        <w:rPr>
          <w:bCs/>
          <w:i/>
          <w:sz w:val="22"/>
          <w:szCs w:val="22"/>
          <w:lang w:val="en-US"/>
        </w:rPr>
        <w:t>Results:</w:t>
      </w:r>
      <w:r w:rsidRPr="00F0550C">
        <w:rPr>
          <w:bCs/>
          <w:sz w:val="22"/>
          <w:szCs w:val="22"/>
          <w:lang w:val="en-US"/>
        </w:rPr>
        <w:t xml:space="preserve"> </w:t>
      </w:r>
      <w:r w:rsidRPr="00F0550C" w:rsidR="009E388F">
        <w:rPr>
          <w:bCs/>
          <w:sz w:val="22"/>
          <w:szCs w:val="22"/>
          <w:lang w:val="en-US"/>
        </w:rPr>
        <w:t>The study included 6,310 trauma patients, of which 431 (6.8%) experienced OFI.</w:t>
      </w:r>
      <w:r w:rsidRPr="00F0550C" w:rsidR="002171DB">
        <w:rPr>
          <w:bCs/>
          <w:sz w:val="22"/>
          <w:szCs w:val="22"/>
          <w:lang w:val="en-US"/>
        </w:rPr>
        <w:t xml:space="preserve"> Patients w</w:t>
      </w:r>
      <w:r w:rsidRPr="00F0550C" w:rsidR="00F0550C">
        <w:rPr>
          <w:bCs/>
          <w:sz w:val="22"/>
          <w:szCs w:val="22"/>
          <w:lang w:val="en-US"/>
        </w:rPr>
        <w:t xml:space="preserve">ith </w:t>
      </w:r>
      <w:r w:rsidRPr="00F0550C" w:rsidR="002171DB">
        <w:rPr>
          <w:bCs/>
          <w:sz w:val="22"/>
          <w:szCs w:val="22"/>
          <w:lang w:val="en-US"/>
        </w:rPr>
        <w:t xml:space="preserve">OFI had a median age of 47 years, while those </w:t>
      </w:r>
      <w:r w:rsidRPr="00F0550C" w:rsidR="00F0550C">
        <w:rPr>
          <w:bCs/>
          <w:sz w:val="22"/>
          <w:szCs w:val="22"/>
          <w:lang w:val="en-US"/>
        </w:rPr>
        <w:t xml:space="preserve">without </w:t>
      </w:r>
      <w:r w:rsidRPr="00F0550C" w:rsidR="002171DB">
        <w:rPr>
          <w:bCs/>
          <w:sz w:val="22"/>
          <w:szCs w:val="22"/>
          <w:lang w:val="en-US"/>
        </w:rPr>
        <w:t>had a median age of 42.</w:t>
      </w:r>
      <w:r w:rsidRPr="00F0550C" w:rsidR="002171DB">
        <w:rPr>
          <w:sz w:val="22"/>
          <w:szCs w:val="22"/>
          <w:lang w:val="en-US"/>
        </w:rPr>
        <w:t xml:space="preserve"> </w:t>
      </w:r>
      <w:r w:rsidRPr="00F0550C" w:rsidR="002171DB">
        <w:rPr>
          <w:bCs/>
          <w:sz w:val="22"/>
          <w:szCs w:val="22"/>
          <w:lang w:val="en-US"/>
        </w:rPr>
        <w:t xml:space="preserve">Several interventions were significantly associated with OFI, including </w:t>
      </w:r>
      <w:r w:rsidR="0034246A">
        <w:rPr>
          <w:bCs/>
          <w:sz w:val="22"/>
          <w:szCs w:val="22"/>
          <w:lang w:val="en-US"/>
        </w:rPr>
        <w:t>revascularisation</w:t>
      </w:r>
      <w:r w:rsidRPr="00F0550C" w:rsidR="002171DB">
        <w:rPr>
          <w:bCs/>
          <w:sz w:val="22"/>
          <w:szCs w:val="22"/>
          <w:lang w:val="en-US"/>
        </w:rPr>
        <w:t xml:space="preserve"> (OR 7.44, CI: 3.14-16.3, p &lt;0.001), radiological intervention (OR 6.33, CI: 3.62-10.9-0.28, p &lt;0.001), intracranial pressure measurement as sole intervention (OR 5.29, CI: 1.91-13.7, p &lt;0.001), craniotomy (OR 3.82, CI: 2.09-6.82, p &lt;0.001), external fracture fixation (OR 2.74, CI: 1.53-4.64, p &lt;0.001), laparotomy-hemostasis (OR 2.00, CI: 1.10-3.48, p 0.018), and major fracture surgery (OR 2.26, CI: 1.42, 3.48, p&lt;0.001). </w:t>
      </w:r>
      <w:r w:rsidRPr="00F0550C" w:rsidR="00AB5B22">
        <w:rPr>
          <w:bCs/>
          <w:sz w:val="22"/>
          <w:szCs w:val="22"/>
          <w:lang w:val="en-US"/>
        </w:rPr>
        <w:t>S</w:t>
      </w:r>
      <w:r w:rsidRPr="00F0550C" w:rsidR="002171DB">
        <w:rPr>
          <w:bCs/>
          <w:sz w:val="22"/>
          <w:szCs w:val="22"/>
          <w:lang w:val="en-US"/>
        </w:rPr>
        <w:t xml:space="preserve">urvival after 30 days, age, and Injury Severity Score </w:t>
      </w:r>
      <w:r w:rsidR="001D6B80">
        <w:rPr>
          <w:bCs/>
          <w:sz w:val="22"/>
          <w:szCs w:val="22"/>
          <w:lang w:val="en-US"/>
        </w:rPr>
        <w:t xml:space="preserve">had a prognostic impact in </w:t>
      </w:r>
      <w:r w:rsidR="00767266">
        <w:rPr>
          <w:bCs/>
          <w:sz w:val="22"/>
          <w:szCs w:val="22"/>
          <w:lang w:val="en-US"/>
        </w:rPr>
        <w:t>predicting</w:t>
      </w:r>
      <w:r w:rsidR="001D6B80">
        <w:rPr>
          <w:bCs/>
          <w:sz w:val="22"/>
          <w:szCs w:val="22"/>
          <w:lang w:val="en-US"/>
        </w:rPr>
        <w:t xml:space="preserve"> the presence of</w:t>
      </w:r>
      <w:r w:rsidRPr="00F0550C" w:rsidR="002171DB">
        <w:rPr>
          <w:bCs/>
          <w:sz w:val="22"/>
          <w:szCs w:val="22"/>
          <w:lang w:val="en-US"/>
        </w:rPr>
        <w:t xml:space="preserve"> OFI. </w:t>
      </w:r>
      <w:r w:rsidRPr="00F0550C">
        <w:rPr>
          <w:bCs/>
          <w:i/>
          <w:sz w:val="22"/>
          <w:szCs w:val="22"/>
          <w:lang w:val="en-US"/>
        </w:rPr>
        <w:t>Conclusions:</w:t>
      </w:r>
      <w:r w:rsidRPr="00F0550C">
        <w:rPr>
          <w:bCs/>
          <w:sz w:val="22"/>
          <w:szCs w:val="22"/>
          <w:lang w:val="en-US"/>
        </w:rPr>
        <w:t xml:space="preserve"> </w:t>
      </w:r>
      <w:r w:rsidRPr="00F0550C" w:rsidR="009E388F">
        <w:rPr>
          <w:bCs/>
          <w:sz w:val="22"/>
          <w:szCs w:val="22"/>
          <w:lang w:val="en-US"/>
        </w:rPr>
        <w:t xml:space="preserve">Radiological intervention, external fracture fixation, craniotomy, laparotomy for hemostasis, intracranial pressure measurement as the sole intervention, major fracture surgery, and </w:t>
      </w:r>
      <w:r w:rsidR="0034246A">
        <w:rPr>
          <w:bCs/>
          <w:sz w:val="22"/>
          <w:szCs w:val="22"/>
          <w:lang w:val="en-US"/>
        </w:rPr>
        <w:t>revascularisation</w:t>
      </w:r>
      <w:r w:rsidRPr="00F0550C" w:rsidR="009E388F">
        <w:rPr>
          <w:bCs/>
          <w:sz w:val="22"/>
          <w:szCs w:val="22"/>
          <w:lang w:val="en-US"/>
        </w:rPr>
        <w:t xml:space="preserve"> were significantly associated with an</w:t>
      </w:r>
      <w:r w:rsidRPr="00A62EBB" w:rsidR="009E388F">
        <w:rPr>
          <w:bCs/>
          <w:sz w:val="22"/>
          <w:szCs w:val="22"/>
          <w:lang w:val="en-US"/>
        </w:rPr>
        <w:t xml:space="preserve"> increased risk of </w:t>
      </w:r>
      <w:r w:rsidRPr="00A62EBB" w:rsidR="00F0121C">
        <w:rPr>
          <w:bCs/>
          <w:sz w:val="22"/>
          <w:szCs w:val="22"/>
          <w:lang w:val="en-US"/>
        </w:rPr>
        <w:t>OFI</w:t>
      </w:r>
      <w:r w:rsidRPr="00A62EBB" w:rsidR="009E388F">
        <w:rPr>
          <w:bCs/>
          <w:sz w:val="22"/>
          <w:szCs w:val="22"/>
          <w:lang w:val="en-US"/>
        </w:rPr>
        <w:t xml:space="preserve">. Further investigation </w:t>
      </w:r>
      <w:r w:rsidR="001E6A43">
        <w:rPr>
          <w:bCs/>
          <w:sz w:val="22"/>
          <w:szCs w:val="22"/>
          <w:lang w:val="en-US"/>
        </w:rPr>
        <w:t>is needed to explore</w:t>
      </w:r>
      <w:r w:rsidRPr="00A62EBB" w:rsidR="009E388F">
        <w:rPr>
          <w:bCs/>
          <w:sz w:val="22"/>
          <w:szCs w:val="22"/>
          <w:lang w:val="en-US"/>
        </w:rPr>
        <w:t xml:space="preserve"> the </w:t>
      </w:r>
      <w:r w:rsidR="00792AC0">
        <w:rPr>
          <w:bCs/>
          <w:sz w:val="22"/>
          <w:szCs w:val="22"/>
          <w:lang w:val="en-US"/>
        </w:rPr>
        <w:t>causes</w:t>
      </w:r>
      <w:r w:rsidRPr="00A62EBB" w:rsidR="00792AC0">
        <w:rPr>
          <w:bCs/>
          <w:sz w:val="22"/>
          <w:szCs w:val="22"/>
          <w:lang w:val="en-US"/>
        </w:rPr>
        <w:t xml:space="preserve"> </w:t>
      </w:r>
      <w:r w:rsidRPr="00A62EBB" w:rsidR="009E388F">
        <w:rPr>
          <w:bCs/>
          <w:sz w:val="22"/>
          <w:szCs w:val="22"/>
          <w:lang w:val="en-US"/>
        </w:rPr>
        <w:t>of</w:t>
      </w:r>
      <w:r w:rsidR="00792AC0">
        <w:rPr>
          <w:bCs/>
          <w:sz w:val="22"/>
          <w:szCs w:val="22"/>
          <w:lang w:val="en-US"/>
        </w:rPr>
        <w:t xml:space="preserve"> the</w:t>
      </w:r>
      <w:r w:rsidRPr="00A62EBB" w:rsidR="009E388F">
        <w:rPr>
          <w:bCs/>
          <w:sz w:val="22"/>
          <w:szCs w:val="22"/>
          <w:lang w:val="en-US"/>
        </w:rPr>
        <w:t xml:space="preserve"> OFI in these interventions</w:t>
      </w:r>
      <w:r w:rsidR="001E6A43">
        <w:rPr>
          <w:bCs/>
          <w:sz w:val="22"/>
          <w:szCs w:val="22"/>
          <w:lang w:val="en-US"/>
        </w:rPr>
        <w:t>.</w:t>
      </w:r>
    </w:p>
    <w:p w:rsidR="00B05324" w:rsidP="00F0550C" w:rsidRDefault="006E3B68" w14:paraId="6AE5900B" w14:textId="427EB557">
      <w:pPr>
        <w:spacing w:after="0" w:line="240" w:lineRule="auto"/>
        <w:jc w:val="both"/>
        <w:rPr>
          <w:bCs/>
          <w:sz w:val="22"/>
          <w:szCs w:val="22"/>
          <w:lang w:val="en-US"/>
        </w:rPr>
      </w:pPr>
      <w:r>
        <w:rPr>
          <w:bCs/>
          <w:sz w:val="22"/>
          <w:szCs w:val="22"/>
          <w:lang w:val="en-US"/>
        </w:rPr>
        <w:t>‘</w:t>
      </w:r>
      <w:r w:rsidRPr="00A62EBB" w:rsidR="00B05324">
        <w:rPr>
          <w:bCs/>
          <w:sz w:val="22"/>
          <w:szCs w:val="22"/>
          <w:lang w:val="en-US"/>
        </w:rPr>
        <w:t xml:space="preserve"> </w:t>
      </w:r>
    </w:p>
    <w:p w:rsidRPr="00A62EBB" w:rsidR="00B05324" w:rsidP="00F0550C" w:rsidRDefault="00B05324" w14:paraId="75F7AFEE" w14:textId="77777777">
      <w:pPr>
        <w:spacing w:after="0" w:line="240" w:lineRule="auto"/>
        <w:jc w:val="both"/>
        <w:outlineLvl w:val="0"/>
        <w:rPr>
          <w:bCs/>
          <w:i/>
          <w:sz w:val="22"/>
          <w:szCs w:val="22"/>
          <w:lang w:val="en-US"/>
        </w:rPr>
      </w:pPr>
    </w:p>
    <w:p w:rsidRPr="00A62EBB" w:rsidR="00B05324" w:rsidP="00F0550C" w:rsidRDefault="00B05324" w14:paraId="3A25284F" w14:textId="29C69880">
      <w:pPr>
        <w:spacing w:after="0" w:line="240" w:lineRule="auto"/>
        <w:jc w:val="both"/>
        <w:outlineLvl w:val="0"/>
        <w:rPr>
          <w:bCs/>
          <w:sz w:val="22"/>
          <w:szCs w:val="22"/>
          <w:lang w:val="en-US"/>
        </w:rPr>
      </w:pPr>
      <w:r w:rsidRPr="00A62EBB">
        <w:rPr>
          <w:bCs/>
          <w:i/>
          <w:sz w:val="22"/>
          <w:szCs w:val="22"/>
          <w:lang w:val="en-US"/>
        </w:rPr>
        <w:t>Keywords:</w:t>
      </w:r>
      <w:r w:rsidRPr="00A62EBB">
        <w:rPr>
          <w:bCs/>
          <w:sz w:val="22"/>
          <w:szCs w:val="22"/>
          <w:lang w:val="en-US"/>
        </w:rPr>
        <w:t xml:space="preserve"> </w:t>
      </w:r>
      <w:r w:rsidRPr="00BB55EF" w:rsidR="00BB55EF">
        <w:rPr>
          <w:bCs/>
          <w:sz w:val="22"/>
          <w:szCs w:val="22"/>
          <w:lang w:val="en-US"/>
        </w:rPr>
        <w:t>Trauma, quality care, preventable errors, opportunities for improvement, audit filters</w:t>
      </w:r>
      <w:r w:rsidRPr="00A62EBB">
        <w:rPr>
          <w:bCs/>
          <w:sz w:val="22"/>
          <w:szCs w:val="22"/>
          <w:lang w:val="en-US"/>
        </w:rPr>
        <w:t xml:space="preserve">  </w:t>
      </w:r>
    </w:p>
    <w:p w:rsidRPr="00A62EBB" w:rsidR="00127930" w:rsidP="00F0550C" w:rsidRDefault="00127930" w14:paraId="0CC9C9EB" w14:textId="77777777">
      <w:pPr>
        <w:pStyle w:val="Rubrik3"/>
        <w:spacing w:line="240" w:lineRule="auto"/>
        <w:rPr>
          <w:rStyle w:val="Diskretbetoning"/>
          <w:i w:val="0"/>
          <w:sz w:val="22"/>
          <w:szCs w:val="22"/>
          <w:lang w:val="en-US"/>
        </w:rPr>
        <w:sectPr w:rsidRPr="00A62EBB" w:rsidR="00127930">
          <w:footerReference w:type="default" r:id="rId11"/>
          <w:pgSz w:w="11907" w:h="16840" w:orient="portrait" w:code="9"/>
          <w:pgMar w:top="1418" w:right="1418" w:bottom="1418" w:left="1418" w:header="709" w:footer="709" w:gutter="0"/>
          <w:pgNumType w:start="0"/>
          <w:cols w:space="708"/>
          <w:titlePg/>
          <w:docGrid w:linePitch="360"/>
        </w:sectPr>
      </w:pPr>
    </w:p>
    <w:p w:rsidRPr="003E4E02" w:rsidR="00F0121C" w:rsidP="003E4E02" w:rsidRDefault="00F0121C" w14:paraId="7A8FC8D2" w14:textId="77777777">
      <w:pPr>
        <w:pStyle w:val="Rubrik1"/>
        <w:rPr>
          <w:lang w:val="en-US"/>
        </w:rPr>
      </w:pPr>
      <w:r w:rsidRPr="003E4E02">
        <w:rPr>
          <w:lang w:val="en-US"/>
        </w:rPr>
        <w:lastRenderedPageBreak/>
        <w:t>List of Abbreviations</w:t>
      </w:r>
    </w:p>
    <w:p w:rsidRPr="00A62EBB" w:rsidR="00F0121C" w:rsidP="003E4E02" w:rsidRDefault="00F0121C" w14:paraId="11AD5528" w14:textId="77777777">
      <w:pPr>
        <w:pStyle w:val="Brdtext"/>
        <w:rPr>
          <w:lang w:val="en-US"/>
        </w:rPr>
      </w:pPr>
      <w:r w:rsidRPr="00A62EBB">
        <w:rPr>
          <w:lang w:val="en-US"/>
        </w:rPr>
        <w:t>DALY – Disability-Adjusted Life Years</w:t>
      </w:r>
    </w:p>
    <w:p w:rsidRPr="00A62EBB" w:rsidR="00F0121C" w:rsidP="003E4E02" w:rsidRDefault="00F0121C" w14:paraId="2D025AC4" w14:textId="282FA2B5">
      <w:pPr>
        <w:pStyle w:val="Brdtext"/>
        <w:rPr>
          <w:lang w:val="en-US"/>
        </w:rPr>
      </w:pPr>
      <w:r w:rsidRPr="00A62EBB">
        <w:rPr>
          <w:lang w:val="en-US"/>
        </w:rPr>
        <w:t>GCS — Glasgow Coma Scale</w:t>
      </w:r>
    </w:p>
    <w:p w:rsidRPr="00A62EBB" w:rsidR="00F0121C" w:rsidP="003E4E02" w:rsidRDefault="00F0121C" w14:paraId="727A0C77" w14:textId="046E7A46">
      <w:pPr>
        <w:pStyle w:val="Brdtext"/>
        <w:rPr>
          <w:lang w:val="en-US"/>
        </w:rPr>
      </w:pPr>
      <w:r w:rsidRPr="00A62EBB">
        <w:rPr>
          <w:lang w:val="en-US"/>
        </w:rPr>
        <w:t>ISS — Injury Severity Score</w:t>
      </w:r>
      <w:r w:rsidRPr="00A62EBB">
        <w:rPr>
          <w:lang w:val="en-US"/>
        </w:rPr>
        <w:tab/>
      </w:r>
    </w:p>
    <w:p w:rsidRPr="00A62EBB" w:rsidR="00F0121C" w:rsidP="003E4E02" w:rsidRDefault="00F0121C" w14:paraId="7A1E1128" w14:textId="77777777">
      <w:pPr>
        <w:pStyle w:val="Brdtext"/>
        <w:rPr>
          <w:lang w:val="en-US"/>
        </w:rPr>
      </w:pPr>
      <w:r w:rsidRPr="00A62EBB">
        <w:rPr>
          <w:lang w:val="en-US"/>
        </w:rPr>
        <w:t>KUH - Karolinska University Hospital</w:t>
      </w:r>
    </w:p>
    <w:p w:rsidRPr="00A62EBB" w:rsidR="00F0121C" w:rsidP="003E4E02" w:rsidRDefault="00F0121C" w14:paraId="3F35D7D9" w14:textId="77777777">
      <w:pPr>
        <w:pStyle w:val="Brdtext"/>
        <w:rPr>
          <w:lang w:val="en-US"/>
        </w:rPr>
      </w:pPr>
      <w:r w:rsidRPr="00A62EBB">
        <w:rPr>
          <w:lang w:val="en-US"/>
        </w:rPr>
        <w:t>M&amp;M - Morbidity and Mortality</w:t>
      </w:r>
    </w:p>
    <w:p w:rsidRPr="00A62EBB" w:rsidR="00F0121C" w:rsidP="003E4E02" w:rsidRDefault="00F0121C" w14:paraId="4F3D24FE" w14:textId="3BB4CD75">
      <w:pPr>
        <w:pStyle w:val="Brdtext"/>
        <w:rPr>
          <w:lang w:val="en-US"/>
        </w:rPr>
      </w:pPr>
      <w:r w:rsidRPr="00A62EBB">
        <w:rPr>
          <w:lang w:val="en-US"/>
        </w:rPr>
        <w:t xml:space="preserve">OFI — Opportunity </w:t>
      </w:r>
      <w:r w:rsidRPr="00A62EBB" w:rsidR="00630155">
        <w:rPr>
          <w:lang w:val="en-US"/>
        </w:rPr>
        <w:t>for</w:t>
      </w:r>
      <w:r w:rsidRPr="00A62EBB">
        <w:rPr>
          <w:lang w:val="en-US"/>
        </w:rPr>
        <w:t xml:space="preserve"> Improvement</w:t>
      </w:r>
    </w:p>
    <w:p w:rsidRPr="0047335F" w:rsidR="00F0121C" w:rsidP="003E4E02" w:rsidRDefault="00F0121C" w14:paraId="77C11689" w14:textId="76B3F0A8">
      <w:pPr>
        <w:pStyle w:val="Brdtext"/>
        <w:rPr>
          <w:lang w:val="en-US"/>
        </w:rPr>
      </w:pPr>
      <w:r w:rsidRPr="0047335F">
        <w:rPr>
          <w:lang w:val="en-US"/>
        </w:rPr>
        <w:t>SweTrau — Swedish National Trauma Registry</w:t>
      </w:r>
    </w:p>
    <w:p w:rsidRPr="00A62EBB" w:rsidR="00F0121C" w:rsidP="003E4E02" w:rsidRDefault="00F0121C" w14:paraId="42A0C2AA" w14:textId="223ADD4B">
      <w:pPr>
        <w:pStyle w:val="Brdtext"/>
        <w:rPr>
          <w:lang w:val="en-US"/>
        </w:rPr>
      </w:pPr>
      <w:r w:rsidRPr="00A62EBB">
        <w:rPr>
          <w:lang w:val="en-US"/>
        </w:rPr>
        <w:t>TQIP – Trauma quality improvement program</w:t>
      </w:r>
    </w:p>
    <w:p w:rsidRPr="00A62EBB" w:rsidR="00F0121C" w:rsidP="003E4E02" w:rsidRDefault="00F0121C" w14:paraId="2C58DDB5" w14:textId="77777777">
      <w:pPr>
        <w:pStyle w:val="Brdtext"/>
        <w:rPr>
          <w:lang w:val="en-US"/>
        </w:rPr>
      </w:pPr>
      <w:r w:rsidRPr="00A62EBB">
        <w:rPr>
          <w:lang w:val="en-US"/>
        </w:rPr>
        <w:t>WHO - World Health Organization</w:t>
      </w:r>
    </w:p>
    <w:p w:rsidRPr="00A62EBB" w:rsidR="00F0121C" w:rsidP="00F0121C" w:rsidRDefault="00F0121C" w14:paraId="7024609A" w14:textId="77777777">
      <w:pPr>
        <w:pStyle w:val="Brdtext"/>
        <w:spacing w:after="0"/>
        <w:jc w:val="both"/>
        <w:rPr>
          <w:lang w:val="en-US"/>
        </w:rPr>
      </w:pPr>
    </w:p>
    <w:p w:rsidRPr="00A62EBB" w:rsidR="00ED3F35" w:rsidP="00B333BB" w:rsidRDefault="00ED3F35" w14:paraId="3453E8BB" w14:textId="77C924A5">
      <w:pPr>
        <w:keepNext/>
        <w:keepLines/>
        <w:spacing w:after="0"/>
        <w:jc w:val="both"/>
        <w:outlineLvl w:val="0"/>
        <w:rPr>
          <w:rFonts w:eastAsia="Times New Roman"/>
          <w:b/>
          <w:bCs/>
          <w:sz w:val="32"/>
          <w:szCs w:val="32"/>
          <w:lang w:val="en-US"/>
        </w:rPr>
      </w:pPr>
    </w:p>
    <w:p w:rsidRPr="00A62EBB" w:rsidR="00EC0CD2" w:rsidP="00FD7FA8" w:rsidRDefault="00EC0CD2" w14:paraId="121415CB" w14:textId="77777777">
      <w:pPr>
        <w:spacing w:after="0" w:line="360" w:lineRule="auto"/>
        <w:jc w:val="both"/>
        <w:rPr>
          <w:rFonts w:eastAsia="Times New Roman"/>
          <w:iCs/>
          <w:lang w:val="en-US"/>
        </w:rPr>
      </w:pPr>
    </w:p>
    <w:p w:rsidRPr="00A62EBB" w:rsidR="00FD7FA8" w:rsidP="00FD7FA8" w:rsidRDefault="00FD7FA8" w14:paraId="2794C7A4" w14:textId="77777777">
      <w:pPr>
        <w:spacing w:after="0" w:line="360" w:lineRule="auto"/>
        <w:jc w:val="both"/>
        <w:rPr>
          <w:rFonts w:eastAsia="Times New Roman"/>
          <w:iCs/>
          <w:lang w:val="en-US"/>
        </w:rPr>
      </w:pPr>
    </w:p>
    <w:p w:rsidRPr="00A62EBB" w:rsidR="00B801FA" w:rsidP="00F0121C" w:rsidRDefault="00B801FA" w14:paraId="35CE7654" w14:textId="77777777">
      <w:pPr>
        <w:pStyle w:val="Rubrik1"/>
        <w:rPr>
          <w:rFonts w:eastAsia="Calibri"/>
          <w:lang w:val="en-US"/>
        </w:rPr>
      </w:pPr>
    </w:p>
    <w:p w:rsidRPr="00A62EBB" w:rsidR="00B801FA" w:rsidP="00F0121C" w:rsidRDefault="00B801FA" w14:paraId="7030CABA" w14:textId="77777777">
      <w:pPr>
        <w:pStyle w:val="Rubrik1"/>
        <w:rPr>
          <w:rFonts w:eastAsia="Calibri"/>
          <w:lang w:val="en-US"/>
        </w:rPr>
      </w:pPr>
    </w:p>
    <w:p w:rsidRPr="00A62EBB" w:rsidR="00B801FA" w:rsidP="00F0121C" w:rsidRDefault="00B801FA" w14:paraId="5B7CDB73" w14:textId="77777777">
      <w:pPr>
        <w:pStyle w:val="Rubrik1"/>
        <w:rPr>
          <w:rFonts w:eastAsia="Calibri"/>
          <w:lang w:val="en-US"/>
        </w:rPr>
      </w:pPr>
    </w:p>
    <w:p w:rsidRPr="00A62EBB" w:rsidR="00B801FA" w:rsidP="00F0121C" w:rsidRDefault="00B801FA" w14:paraId="5895BD24" w14:textId="77777777">
      <w:pPr>
        <w:pStyle w:val="Rubrik1"/>
        <w:rPr>
          <w:rFonts w:eastAsia="Calibri"/>
          <w:lang w:val="en-US"/>
        </w:rPr>
      </w:pPr>
    </w:p>
    <w:p w:rsidRPr="00A62EBB" w:rsidR="00B801FA" w:rsidP="00F0121C" w:rsidRDefault="00B801FA" w14:paraId="443B873D" w14:textId="77777777">
      <w:pPr>
        <w:pStyle w:val="Rubrik1"/>
        <w:rPr>
          <w:rFonts w:eastAsia="Calibri"/>
          <w:lang w:val="en-US"/>
        </w:rPr>
      </w:pPr>
    </w:p>
    <w:p w:rsidRPr="00A62EBB" w:rsidR="00B801FA" w:rsidP="00F0121C" w:rsidRDefault="00B801FA" w14:paraId="762E5F43" w14:textId="77777777">
      <w:pPr>
        <w:pStyle w:val="Rubrik1"/>
        <w:rPr>
          <w:rFonts w:eastAsia="Calibri"/>
          <w:lang w:val="en-US"/>
        </w:rPr>
      </w:pPr>
    </w:p>
    <w:p w:rsidRPr="00A62EBB" w:rsidR="00B801FA" w:rsidP="00F0121C" w:rsidRDefault="00B801FA" w14:paraId="42EA1D73" w14:textId="77777777">
      <w:pPr>
        <w:pStyle w:val="Rubrik1"/>
        <w:rPr>
          <w:rFonts w:eastAsia="Calibri"/>
          <w:lang w:val="en-US"/>
        </w:rPr>
      </w:pPr>
    </w:p>
    <w:p w:rsidRPr="00A62EBB" w:rsidR="00B801FA" w:rsidP="00F0121C" w:rsidRDefault="00B801FA" w14:paraId="729D4BB8" w14:textId="77777777">
      <w:pPr>
        <w:pStyle w:val="Rubrik1"/>
        <w:rPr>
          <w:rFonts w:eastAsia="Calibri"/>
          <w:lang w:val="en-US"/>
        </w:rPr>
      </w:pPr>
    </w:p>
    <w:p w:rsidRPr="00A62EBB" w:rsidR="00B801FA" w:rsidP="00F0121C" w:rsidRDefault="00B801FA" w14:paraId="111B2C82" w14:textId="77777777">
      <w:pPr>
        <w:pStyle w:val="Rubrik1"/>
        <w:rPr>
          <w:rFonts w:eastAsia="Calibri"/>
          <w:lang w:val="en-US"/>
        </w:rPr>
      </w:pPr>
    </w:p>
    <w:p w:rsidRPr="00A62EBB" w:rsidR="00B801FA" w:rsidP="00F0121C" w:rsidRDefault="00B801FA" w14:paraId="0D7878D6" w14:textId="77777777">
      <w:pPr>
        <w:pStyle w:val="Rubrik1"/>
        <w:rPr>
          <w:rFonts w:eastAsia="Calibri"/>
          <w:lang w:val="en-US"/>
        </w:rPr>
      </w:pPr>
    </w:p>
    <w:p w:rsidRPr="00A62EBB" w:rsidR="00B801FA" w:rsidP="00F0121C" w:rsidRDefault="00B801FA" w14:paraId="12667CF1" w14:textId="77777777">
      <w:pPr>
        <w:pStyle w:val="Rubrik1"/>
        <w:rPr>
          <w:rFonts w:eastAsia="Calibri"/>
          <w:lang w:val="en-US"/>
        </w:rPr>
      </w:pPr>
      <w:r w:rsidRPr="00A62EBB">
        <w:rPr>
          <w:rFonts w:eastAsia="Calibri"/>
          <w:lang w:val="en-US"/>
        </w:rPr>
        <w:br w:type="page"/>
      </w:r>
    </w:p>
    <w:p w:rsidRPr="003E4E02" w:rsidR="00BB55EF" w:rsidP="003E4E02" w:rsidRDefault="00BB55EF" w14:paraId="121687A8" w14:textId="77777777">
      <w:pPr>
        <w:pStyle w:val="Rubrik1"/>
        <w:rPr>
          <w:lang w:val="en-US"/>
        </w:rPr>
      </w:pPr>
      <w:r w:rsidRPr="003E4E02">
        <w:rPr>
          <w:lang w:val="en-US"/>
        </w:rPr>
        <w:lastRenderedPageBreak/>
        <w:t>Introduction</w:t>
      </w:r>
    </w:p>
    <w:p w:rsidRPr="003E4E02" w:rsidR="00BB55EF" w:rsidP="003E4E02" w:rsidRDefault="00BB55EF" w14:paraId="055EF95F" w14:textId="77777777">
      <w:pPr>
        <w:pStyle w:val="Brdtext"/>
        <w:spacing w:line="360" w:lineRule="auto"/>
        <w:rPr>
          <w:b/>
          <w:bCs/>
          <w:sz w:val="28"/>
          <w:szCs w:val="28"/>
          <w:lang w:val="en-US"/>
        </w:rPr>
      </w:pPr>
      <w:r w:rsidRPr="003E4E02">
        <w:rPr>
          <w:b/>
          <w:bCs/>
          <w:sz w:val="28"/>
          <w:szCs w:val="28"/>
          <w:lang w:val="en-US"/>
        </w:rPr>
        <w:t>Trauma</w:t>
      </w:r>
    </w:p>
    <w:p w:rsidRPr="00A62EBB" w:rsidR="00B801FA" w:rsidP="003E4E02" w:rsidRDefault="001F0252" w14:paraId="7C7546C0" w14:textId="4F6FFB36">
      <w:pPr>
        <w:pStyle w:val="Brdtext"/>
        <w:spacing w:line="360" w:lineRule="auto"/>
        <w:rPr>
          <w:rFonts w:eastAsia="Calibri"/>
          <w:lang w:val="en-US"/>
        </w:rPr>
      </w:pPr>
      <w:r w:rsidRPr="00272A90">
        <w:rPr>
          <w:rFonts w:eastAsia="Calibri"/>
          <w:lang w:val="en-US"/>
        </w:rPr>
        <w:t xml:space="preserve">Trauma is a </w:t>
      </w:r>
      <w:r w:rsidRPr="00C721A7">
        <w:rPr>
          <w:rFonts w:eastAsia="Calibri"/>
          <w:lang w:val="en-US"/>
        </w:rPr>
        <w:t>condition</w:t>
      </w:r>
      <w:r w:rsidRPr="00C3635B">
        <w:rPr>
          <w:lang w:val="en-US"/>
        </w:rPr>
        <w:t xml:space="preserve"> </w:t>
      </w:r>
      <w:r w:rsidRPr="00C3635B" w:rsidR="008E498E">
        <w:rPr>
          <w:lang w:val="en-US"/>
        </w:rPr>
        <w:t xml:space="preserve">that occurs </w:t>
      </w:r>
      <w:r w:rsidRPr="00C721A7">
        <w:rPr>
          <w:lang w:val="en-US"/>
        </w:rPr>
        <w:t xml:space="preserve">due </w:t>
      </w:r>
      <w:r w:rsidRPr="001322D4">
        <w:rPr>
          <w:lang w:val="en-US"/>
        </w:rPr>
        <w:t>to violence or accident resulting in physical injuries, such as wounds, bone fractures and internal organ damage, that require an immediate medical assessment</w:t>
      </w:r>
      <w:r w:rsidRPr="00C721A7" w:rsidR="008E498E">
        <w:rPr>
          <w:lang w:val="en-US"/>
        </w:rPr>
        <w:t>.</w:t>
      </w:r>
      <w:r w:rsidRPr="00C721A7">
        <w:rPr>
          <w:rFonts w:eastAsia="Calibri"/>
          <w:lang w:val="en-US"/>
        </w:rPr>
        <w:t xml:space="preserve"> </w:t>
      </w:r>
      <w:r w:rsidRPr="00C3635B" w:rsidR="008E498E">
        <w:rPr>
          <w:rFonts w:eastAsia="Calibri"/>
          <w:lang w:val="en-US"/>
        </w:rPr>
        <w:t>Primary causes of trauma include road traffic injuries, interpersonal violence, suicide, drowning, and fall accidents</w:t>
      </w:r>
      <w:r w:rsidRPr="00C721A7" w:rsidR="008E498E">
        <w:rPr>
          <w:rFonts w:eastAsia="Calibri"/>
          <w:lang w:val="en-US"/>
        </w:rPr>
        <w:t xml:space="preserve"> </w:t>
      </w:r>
      <w:r w:rsidRPr="00C721A7">
        <w:rPr>
          <w:rFonts w:eastAsia="Calibri"/>
          <w:lang w:val="en-US"/>
        </w:rPr>
        <w:fldChar w:fldCharType="begin"/>
      </w:r>
      <w:r w:rsidRPr="00C721A7">
        <w:rPr>
          <w:rFonts w:eastAsia="Calibri"/>
          <w:lang w:val="en-US"/>
        </w:rPr>
        <w:instrText xml:space="preserve"> ADDIN ZOTERO_ITEM CSL_CITATION {"citationID":"dQ0HdoiZ","properties":{"formattedCitation":"(1\\uc0\\u8211{}3)","plainCitation":"(1–3)","noteIndex":0},"citationItems":[{"id":152,"uris":["http://zotero.org/users/10948265/items/RZX2TDQY"],"itemData":{"id":152,"type":"webpage","language":"en","title":"Injuries and violence","URL":"https://www.who.int/news-room/fact-sheets/detail/injuries-and-violence","accessed":{"date-parts":[["2023",1,31]]}}},{"id":524,"uris":["http://zotero.org/users/10948265/items/HGCR88TI"],"itemData":{"id":524,"type":"article-journal","abstract":"Background\nThe introduction of specific pathways of care for older trauma patients has been shown to decrease hospital length of stay and the overall rate of complications. The extent and scope of pathways and services for older major trauma patients in the UK is not currently known.\n\nObjective\nThe primary objective of this study was to map the current care pathways and provision of services for older people following major trauma in the UK.\n\nMethods\nA cross-sectional survey of UK hospitals delivering care to major trauma patients (major trauma centres and trauma units). Data were collected on respondent and site characteristics, and local definitions of older trauma patients. To explore pathways for older people with major trauma, four clinical case examples were devised and respondents asked to complete responses that best illustrated the admission pathway for each.\n\nResults\nResponses from 56 hospitals were included in the analysis, including from 25 (84%) of all major trauma centres (MTCs) in the UK. The majority of respondents defined ‘old’ by chronological age, most commonly patients 65 years and over. The specialty team with overall responsibility for the patient in trauma units was most likely to be acute medicine or acute surgery. Patients in MTCs were not always admitted under the care of the major trauma service. Assessment by a geriatrician within 72 hours of admission varied in both major trauma centres and trauma units and was associated with increased age.\n\nConclusions\nThis survey highlights variability in the admitting specialty team and subsequent management of older major trauma patients across hospitals in the UK. Variability appears to be related to patient condition as well as provision of local resources. Whilst lack of standardisation may be a result of local service configuration this has the potential to impact negatively on quality of care, multi-disciplinary working, and outcomes.\n\nSupplementary Information\nThe online version contains supplementary material available at 10.1186/s12877-022-03615-1.","container-title":"BMC Geriatrics","DOI":"10.1186/s12877-022-03615-1","ISSN":"1471-2318","journalAbbreviation":"BMC Geriatr","note":"PMID: 36447158\nPMCID: PMC9706856","page":"915","source":"PubMed Central","title":"Provision of acute care pathways for older major trauma patients in the UK","volume":"22","author":[{"family":"Jarman","given":"Heather"},{"family":"Crouch","given":"Robert"},{"family":"Halter","given":"Mary"},{"family":"Peck","given":"George"},{"family":"Cole","given":"Elaine"}],"issued":{"date-parts":[["2022",11,29]]}}},{"id":485,"uris":["http://zotero.org/users/10948265/items/XGBKH52B"],"itemData":{"id":485,"type":"article-journal","abstract":"OBJECTIVE: The aim of this study was to evaluate and compare the abilities of clinicians and clinical prediction models to accurately triage emergency department (ED) trauma patients. We compared the decisions made by clinicians with the Revised Trauma Score (RTS), the Glasgow Coma Scale, Age and Systolic Blood Pressure (GAP) score, the Kampala Trauma Score (KTS) and the Gerdin et al model.\nDESIGN: Prospective cohort study.\nSETTING: Three hospitals in urban India.\nPARTICIPANTS: In total, 7697 adult patients who presented to participating hospitals with a history of trauma were approached for enrolment. The final study sample included 5155 patients. The majority (4023, 78.0%) were male.\nMAIN OUTCOME MEASURE: The patient outcome was mortality within 30 days of arrival at the participating hospital. A grid search was used to identify model cut-off values. Clinicians and categorised models were evaluated and compared using the area under the receiver operating characteristics curve (AUROCC) and net reclassification improvement in non-survivors (NRI+) and survivors (NRI-) separately.\nRESULTS: The differences in AUROCC between each categorised model and the clinicians were 0.016 (95% CI -0.014 to 0.045) for RTS, 0.019 (95% CI -0.007 to 0.058) for GAP, 0.054 (95% CI 0.033 to 0.077) for KTS and -0.007 (95% CI -0.035 to 0.03) for Gerdin et al. The NRI+ for each model were -0.235 (-0.37 to -0.116), 0.17 (-0.042 to 0.405), 0.55 (0.47 to 0.65) and 0.22 (0.11 to 0.717), respectively. The NRI- were 0.385 (0.348 to 0.4), -0.059 (-0.476 to -0.005), -0.162 (-0.18 to -0.146) and 0.039 (-0.229 to 0.06), respectively.\nCONCLUSION: The findings of this study suggest that there are no substantial differences in discrimination and net reclassification improvement between clinicians and all four clinical prediction models when using 30-day mortality as the outcome of ED trauma triage in adult patients.\nTRIAL REGISTRATION NUMBER: ClinicalTrials.gov Registry (NCT02838459).","container-title":"BMJ open","DOI":"10.1136/bmjopen-2019-032900","ISSN":"2044-6055","issue":"2","journalAbbreviation":"BMJ Open","language":"eng","note":"PMID: 32075827\nPMCID: PMC7044989","page":"e032900","source":"PubMed","title":"Comparison of emergency department trauma triage performance of clinicians and clinical prediction models: a cohort study in India","title-short":"Comparison of emergency department trauma triage performance of clinicians and clinical prediction models","volume":"10","author":[{"family":"Wärnberg Gerdin","given":"Ludvig"},{"family":"Khajanchi","given":"Monty"},{"family":"Kumar","given":"Vineet"},{"family":"Roy","given":"Nobhojit"},{"family":"Saha","given":"Makhan Lal"},{"family":"Soni","given":"Kapil Dev"},{"family":"Mishra","given":"Anurag"},{"family":"Kamble","given":"Jyoti"},{"family":"Borle","given":"Nitin"},{"family":"Verma","given":"Chandrika Prasad"},{"family":"Gerdin Wärnberg","given":"Martin"}],"issued":{"date-parts":[["2020",2,18]]}}}],"schema":"https://github.com/citation-style-language/schema/raw/master/csl-citation.json"} </w:instrText>
      </w:r>
      <w:r w:rsidRPr="00C721A7">
        <w:rPr>
          <w:rFonts w:eastAsia="Calibri"/>
          <w:lang w:val="en-US"/>
        </w:rPr>
        <w:fldChar w:fldCharType="separate"/>
      </w:r>
      <w:r w:rsidRPr="00C721A7">
        <w:rPr>
          <w:lang w:val="en-US"/>
        </w:rPr>
        <w:t>(1–3)</w:t>
      </w:r>
      <w:r w:rsidRPr="00C721A7">
        <w:rPr>
          <w:rFonts w:eastAsia="Calibri"/>
          <w:lang w:val="en-US"/>
        </w:rPr>
        <w:fldChar w:fldCharType="end"/>
      </w:r>
      <w:r w:rsidRPr="00272A90">
        <w:rPr>
          <w:rFonts w:eastAsia="Calibri"/>
          <w:lang w:val="en-US"/>
        </w:rPr>
        <w:t>.</w:t>
      </w:r>
      <w:r>
        <w:rPr>
          <w:rFonts w:eastAsia="Calibri"/>
          <w:lang w:val="en-US"/>
        </w:rPr>
        <w:t xml:space="preserve"> </w:t>
      </w:r>
      <w:r w:rsidRPr="00A62EBB" w:rsidR="00B801FA">
        <w:rPr>
          <w:rFonts w:eastAsia="Calibri"/>
          <w:lang w:val="en-US"/>
        </w:rPr>
        <w:t xml:space="preserve">Depending on injury mechanisms, trauma can be classified into two major types: penetrating and blunt trauma. Major trauma is a significant cause of death and permanent disability worldwide </w:t>
      </w:r>
      <w:r w:rsidRPr="0047335F" w:rsidR="00B801FA">
        <w:rPr>
          <w:rFonts w:eastAsia="Calibri"/>
          <w:lang w:val="en-US"/>
        </w:rPr>
        <w:fldChar w:fldCharType="begin"/>
      </w:r>
      <w:r>
        <w:rPr>
          <w:rFonts w:eastAsia="Calibri"/>
          <w:lang w:val="en-US"/>
        </w:rPr>
        <w:instrText xml:space="preserve"> ADDIN ZOTERO_ITEM CSL_CITATION {"citationID":"lCOFmnjt","properties":{"formattedCitation":"(4)","plainCitation":"(4)","noteIndex":0},"citationItems":[{"id":335,"uris":["http://zotero.org/users/10948265/items/MEE77KZT"],"itemData":{"id":335,"type":"article-journal","abstract":"BACKGROUND \n          Injuries remain a leading cause of death in the developing world. Whereas new investments are welcome, quality improvement (QI) at the currently available trauma care facilities is essential. The objective of this study was to determine the effect and long-term sustainability of trauma QI initiatives on in-hospital mortality and complications at a large tertiary hospital in a developing country.\n          METHODS \n          In 2002, a specialized trauma team was formed (members trained using advanced trauma life support), and a western style trauma program established including a registry and quality assurance program. Patients from 1998 onward were entered in to this registry, enabling a preimplementation and postimplementation study. Adults (&gt;15 years) with blunt or penetrating trauma were analyzed. The main outcomes of interest were (1) in-hospital mortality and (2) occurrence of any complication. Multiple logistic regression was performed to assess the impact of formalized trauma care on outcomes, controlling for covariates reaching significance in the bivariate analyses.\n          RESULTS \n          A total of 1,227 patient records were analyzed. Patient demographics and injury characteristics are described in Table 1. Overall in-hospital mortality rate was 6.4%, and the complication rate was 11.1%. On multivariate analysis, patients admitted during the trauma service years were 4.9 times less likely to die (95% confidence interval, 1.77–13.57) and 2.60 times (odds ratio; 95% confidence interval, 1.29–5.21) less likely to have a complication compared with those treated in the pretrauma service years.\n          CONCLUSION \n          Despite significant delays in hospital transit and lack of prehospital trauma care, hospital level implementation of trauma QI program greatly decreases mortality and complication rates in the developing world.\n          LEVEL OF EVIDENCE \n          Care management study, level IV.","container-title":"Journal of Trauma and Acute Care Surgery","DOI":"10.1097/TA.0b013e31829880a0","ISSN":"2163-0755","issue":"1","language":"en-US","page":"60","source":"journals-lww-com.proxy.kib.ki.se","title":"Hospital-based trauma quality improvement initiatives: First step toward improving trauma outcomes in the developing world","title-short":"Hospital-based trauma quality improvement initiatives","volume":"75","author":[{"family":"Hashmi","given":"Zain G."},{"family":"Haider","given":"Adil H."},{"family":"Zafar","given":"Syed Nabeel"},{"family":"Kisat","given":"Mehreen"},{"family":"Moosa","given":"Asad"},{"family":"Siddiqui","given":"Farjad"},{"family":"Pardhan","given":"Amyn"},{"family":"Latif","given":"Asad"},{"family":"Zafar","given":"Hasnain"}],"issued":{"date-parts":[["2013",7]]}}}],"schema":"https://github.com/citation-style-language/schema/raw/master/csl-citation.json"} </w:instrText>
      </w:r>
      <w:r w:rsidRPr="0047335F" w:rsidR="00B801FA">
        <w:rPr>
          <w:rFonts w:eastAsia="Calibri"/>
          <w:lang w:val="en-US"/>
        </w:rPr>
        <w:fldChar w:fldCharType="separate"/>
      </w:r>
      <w:r>
        <w:rPr>
          <w:rFonts w:eastAsia="Calibri"/>
          <w:lang w:val="en-US"/>
        </w:rPr>
        <w:t>(4)</w:t>
      </w:r>
      <w:r w:rsidRPr="0047335F" w:rsidR="00B801FA">
        <w:rPr>
          <w:rFonts w:eastAsia="Calibri"/>
          <w:lang w:val="en-US"/>
        </w:rPr>
        <w:fldChar w:fldCharType="end"/>
      </w:r>
      <w:r w:rsidRPr="00A62EBB" w:rsidR="00B801FA">
        <w:rPr>
          <w:rFonts w:eastAsia="Calibri"/>
          <w:lang w:val="en-US"/>
        </w:rPr>
        <w:t xml:space="preserve">. In 2020, the world health </w:t>
      </w:r>
      <w:r w:rsidR="0034246A">
        <w:rPr>
          <w:rFonts w:eastAsia="Calibri"/>
          <w:lang w:val="en-US"/>
        </w:rPr>
        <w:t>organi</w:t>
      </w:r>
      <w:r w:rsidR="008E498E">
        <w:rPr>
          <w:rFonts w:eastAsia="Calibri"/>
          <w:lang w:val="en-US"/>
        </w:rPr>
        <w:t>z</w:t>
      </w:r>
      <w:r w:rsidR="0034246A">
        <w:rPr>
          <w:rFonts w:eastAsia="Calibri"/>
          <w:lang w:val="en-US"/>
        </w:rPr>
        <w:t>ation</w:t>
      </w:r>
      <w:r w:rsidRPr="00A62EBB" w:rsidR="00B801FA">
        <w:rPr>
          <w:rFonts w:eastAsia="Calibri"/>
          <w:lang w:val="en-US"/>
        </w:rPr>
        <w:t xml:space="preserve"> (WHO) estimated that trauma resulted in about 4.4 million deaths, constituting approximately 8% of all deaths globally </w:t>
      </w:r>
      <w:r w:rsidRPr="0047335F" w:rsidR="00B801FA">
        <w:rPr>
          <w:rFonts w:eastAsia="Calibri"/>
          <w:lang w:val="en-US"/>
        </w:rPr>
        <w:fldChar w:fldCharType="begin"/>
      </w:r>
      <w:r>
        <w:rPr>
          <w:rFonts w:eastAsia="Calibri"/>
          <w:lang w:val="en-US"/>
        </w:rPr>
        <w:instrText xml:space="preserve"> ADDIN ZOTERO_ITEM CSL_CITATION {"citationID":"TPDiVQHL","properties":{"formattedCitation":"(1)","plainCitation":"(1)","noteIndex":0},"citationItems":[{"id":152,"uris":["http://zotero.org/users/10948265/items/RZX2TDQY"],"itemData":{"id":152,"type":"webpage","language":"en","title":"Injuries and violence","URL":"https://www.who.int/news-room/fact-sheets/detail/injuries-and-violence","accessed":{"date-parts":[["2023",1,31]]}}}],"schema":"https://github.com/citation-style-language/schema/raw/master/csl-citation.json"} </w:instrText>
      </w:r>
      <w:r w:rsidRPr="0047335F" w:rsidR="00B801FA">
        <w:rPr>
          <w:rFonts w:eastAsia="Calibri"/>
          <w:lang w:val="en-US"/>
        </w:rPr>
        <w:fldChar w:fldCharType="separate"/>
      </w:r>
      <w:r>
        <w:rPr>
          <w:rFonts w:eastAsia="Calibri"/>
          <w:lang w:val="en-US"/>
        </w:rPr>
        <w:t>(1)</w:t>
      </w:r>
      <w:r w:rsidRPr="0047335F" w:rsidR="00B801FA">
        <w:rPr>
          <w:rFonts w:eastAsia="Calibri"/>
          <w:lang w:val="en-US"/>
        </w:rPr>
        <w:fldChar w:fldCharType="end"/>
      </w:r>
      <w:r w:rsidRPr="0047335F" w:rsidR="00B801FA">
        <w:rPr>
          <w:rFonts w:eastAsia="Calibri"/>
          <w:lang w:val="en-US"/>
        </w:rPr>
        <w:fldChar w:fldCharType="begin"/>
      </w:r>
      <w:r w:rsidRPr="00A62EBB" w:rsidR="00B801FA">
        <w:rPr>
          <w:rFonts w:eastAsia="Calibri"/>
          <w:lang w:val="en-US"/>
        </w:rPr>
        <w:instrText xml:space="preserve"> PRINTDATE  \* MERGEFORMAT </w:instrText>
      </w:r>
      <w:r w:rsidR="00000000">
        <w:rPr>
          <w:rFonts w:eastAsia="Calibri"/>
          <w:lang w:val="en-US"/>
        </w:rPr>
        <w:fldChar w:fldCharType="separate"/>
      </w:r>
      <w:r w:rsidRPr="0047335F" w:rsidR="00B801FA">
        <w:rPr>
          <w:rFonts w:eastAsia="Calibri"/>
          <w:lang w:val="en-US"/>
        </w:rPr>
        <w:fldChar w:fldCharType="end"/>
      </w:r>
      <w:r w:rsidRPr="00A62EBB" w:rsidR="00B801FA">
        <w:rPr>
          <w:rFonts w:eastAsia="Calibri"/>
          <w:lang w:val="en-US"/>
        </w:rPr>
        <w:t>.</w:t>
      </w:r>
    </w:p>
    <w:p w:rsidRPr="00A62EBB" w:rsidR="00B801FA" w:rsidP="003E4E02" w:rsidRDefault="001322D4" w14:paraId="3A282857" w14:textId="3C41AE60">
      <w:pPr>
        <w:pStyle w:val="Brdtext"/>
        <w:spacing w:line="360" w:lineRule="auto"/>
        <w:rPr>
          <w:rFonts w:eastAsia="Calibri"/>
          <w:lang w:val="en-US"/>
        </w:rPr>
      </w:pPr>
      <w:r w:rsidRPr="001322D4">
        <w:rPr>
          <w:rFonts w:eastAsia="Calibri"/>
          <w:lang w:val="en-US"/>
        </w:rPr>
        <w:t>The consequences of trauma, such as the impacts on health, can be assessed using the disability-adjusted life year (DALY) index. This index combines the mortality in years of life lost (YLLs) and the non-fatal health outcomes in years lived with disability (YLDs), providing a comprehensive measure of the overall burden of disease and health loss at a population level</w:t>
      </w:r>
      <w:r w:rsidR="00F95695">
        <w:rPr>
          <w:rFonts w:eastAsia="Calibri"/>
          <w:lang w:val="en-US"/>
        </w:rPr>
        <w:t xml:space="preserve"> </w:t>
      </w:r>
      <w:r w:rsidRPr="0047335F" w:rsidR="00B801FA">
        <w:rPr>
          <w:rFonts w:eastAsia="Calibri"/>
          <w:lang w:val="en-US"/>
        </w:rPr>
        <w:fldChar w:fldCharType="begin"/>
      </w:r>
      <w:r w:rsidR="001F0252">
        <w:rPr>
          <w:rFonts w:eastAsia="Calibri"/>
          <w:lang w:val="en-US"/>
        </w:rPr>
        <w:instrText xml:space="preserve"> ADDIN ZOTERO_ITEM CSL_CITATION {"citationID":"uet0ifQ0","properties":{"formattedCitation":"(1)","plainCitation":"(1)","noteIndex":0},"citationItems":[{"id":152,"uris":["http://zotero.org/users/10948265/items/RZX2TDQY"],"itemData":{"id":152,"type":"webpage","language":"en","title":"Injuries and violence","URL":"https://www.who.int/news-room/fact-sheets/detail/injuries-and-violence","accessed":{"date-parts":[["2023",1,31]]}}}],"schema":"https://github.com/citation-style-language/schema/raw/master/csl-citation.json"} </w:instrText>
      </w:r>
      <w:r w:rsidRPr="0047335F" w:rsidR="00B801FA">
        <w:rPr>
          <w:rFonts w:eastAsia="Calibri"/>
          <w:lang w:val="en-US"/>
        </w:rPr>
        <w:fldChar w:fldCharType="separate"/>
      </w:r>
      <w:r w:rsidR="001F0252">
        <w:rPr>
          <w:rFonts w:eastAsia="Calibri"/>
          <w:lang w:val="en-US"/>
        </w:rPr>
        <w:t>(1)</w:t>
      </w:r>
      <w:r w:rsidRPr="0047335F" w:rsidR="00B801FA">
        <w:rPr>
          <w:rFonts w:eastAsia="Calibri"/>
          <w:lang w:val="en-US"/>
        </w:rPr>
        <w:fldChar w:fldCharType="end"/>
      </w:r>
      <w:r w:rsidRPr="00A62EBB" w:rsidR="00B801FA">
        <w:rPr>
          <w:rFonts w:eastAsia="Calibri"/>
          <w:lang w:val="en-US"/>
        </w:rPr>
        <w:t>. Road injuries are the leading contributor to adult DALYs (26%)</w:t>
      </w:r>
      <w:r>
        <w:rPr>
          <w:rFonts w:eastAsia="Calibri"/>
          <w:lang w:val="en-US"/>
        </w:rPr>
        <w:t>,</w:t>
      </w:r>
      <w:r w:rsidRPr="00A62EBB" w:rsidR="00B801FA">
        <w:rPr>
          <w:rFonts w:eastAsia="Calibri"/>
          <w:lang w:val="en-US"/>
        </w:rPr>
        <w:t xml:space="preserve"> followed by interpersonal violence (14%) for young adults</w:t>
      </w:r>
      <w:r w:rsidR="00202AAB">
        <w:rPr>
          <w:rFonts w:eastAsia="Calibri"/>
          <w:lang w:val="en-US"/>
        </w:rPr>
        <w:t>.</w:t>
      </w:r>
      <w:r w:rsidRPr="00A62EBB" w:rsidR="00B801FA">
        <w:rPr>
          <w:rFonts w:eastAsia="Calibri"/>
          <w:lang w:val="en-US"/>
        </w:rPr>
        <w:t xml:space="preserve"> </w:t>
      </w:r>
      <w:r w:rsidR="00F95695">
        <w:rPr>
          <w:rFonts w:eastAsia="Calibri"/>
          <w:lang w:val="en-US"/>
        </w:rPr>
        <w:t>F</w:t>
      </w:r>
      <w:r w:rsidRPr="00A62EBB" w:rsidR="00B801FA">
        <w:rPr>
          <w:rFonts w:eastAsia="Calibri"/>
          <w:lang w:val="en-US"/>
        </w:rPr>
        <w:t xml:space="preserve">all accidents rank in the top ten causes of DALYs for individuals aged seventy-five and above </w:t>
      </w:r>
      <w:r w:rsidRPr="0047335F" w:rsidR="00B801FA">
        <w:rPr>
          <w:rFonts w:eastAsia="Calibri"/>
          <w:lang w:val="en-US"/>
        </w:rPr>
        <w:fldChar w:fldCharType="begin"/>
      </w:r>
      <w:r w:rsidR="001F0252">
        <w:rPr>
          <w:rFonts w:eastAsia="Calibri"/>
          <w:lang w:val="en-US"/>
        </w:rPr>
        <w:instrText xml:space="preserve"> ADDIN ZOTERO_ITEM CSL_CITATION {"citationID":"cAWuzWbc","properties":{"formattedCitation":"(5)","plainCitation":"(5)","noteIndex":0},"citationItems":[{"id":95,"uris":["http://zotero.org/users/10948265/items/UDZVR54Z"],"itemData":{"id":95,"type":"article-journal","abstract":"Background\nIn an era of shifting global agendas and expanded emphasis on non-communicable diseases and injuries along with communicable diseases, sound evidence on trends by cause at the national level is essential. The Global Burden of Diseases, Injuries, and Risk Factors Study (GBD) provides a systematic scientific assessment of published, publicly available, and contributed data on incidence, prevalence, and mortality for a mutually exclusive and collectively exhaustive list of diseases and injuries.\nMethods\nGBD estimates incidence, prevalence, mortality, years of life lost (YLLs), years lived with disability (YLDs), and disability-adjusted life-years (DALYs) due to 369 diseases and injuries, for two sexes, and for 204 countries and territories. Input data were extracted from censuses, household surveys, civil registration and vital statistics, disease registries, health service use, air pollution monitors, satellite imaging, disease notifications, and other sources. Cause-specific death rates and cause fractions were calculated using the Cause of Death Ensemble model and spatiotemporal Gaussian process regression. Cause-specific deaths were adjusted to match the total all-cause deaths calculated as part of the GBD population, fertility, and mortality estimates. Deaths were multiplied by standard life expectancy at each age to calculate YLLs. A Bayesian meta-regression modelling tool, DisMod-MR 2.1, was used to ensure consistency between incidence, prevalence, remission, excess mortality, and cause-specific mortality for most causes. Prevalence estimates were multiplied by disability weights for mutually exclusive sequelae of diseases and injuries to calculate YLDs. We considered results in the context of the Socio-demographic Index (SDI), a composite indicator of income per capita, years of schooling, and fertility rate in females younger than 25 years. Uncertainty intervals (UIs) were generated for every metric using the 25th and 975th ordered 1000 draw values of the posterior distribution.\nFindings\nGlobal health has steadily improved over the past 30 years as measured by age-standardised DALY rates. After taking into account population growth and ageing, the absolute number of DALYs has remained stable. Since 2010, the pace of decline in global age-standardised DALY rates has accelerated in age groups younger than 50 years compared with the 1990–2010 time period, with the greatest annualised rate of decline occurring in the 0–9-year age group. Six infectious diseases were among the top ten causes of DALYs in children younger than 10 years in 2019: lower respiratory infections (ranked second), diarrhoeal diseases (third), malaria (fifth), meningitis (sixth), whooping cough (ninth), and sexually transmitted infections (which, in this age group, is fully accounted for by congenital syphilis; ranked tenth). In adolescents aged 10–24 years, three injury causes were among the top causes of DALYs: road injuries (ranked first), self-harm (third), and interpersonal violence (fifth). Five of the causes that were in the top ten for ages 10–24 years were also in the top ten in the 25–49-year age group: road injuries (ranked first), HIV/AIDS (second), low back pain (fourth), headache disorders (fifth), and depressive disorders (sixth). In 2019, ischaemic heart disease and stroke were the top-ranked causes of DALYs in both the 50–74-year and 75-years-and-older age groups. Since 1990, there has been a marked shift towards a greater proportion of burden due to YLDs from non-communicable diseases and injuries. In 2019, there were 11 countries where non-communicable disease and injury YLDs constituted more than half of all disease burden. Decreases in age-standardised DALY rates have accelerated over the past decade in countries at the lower end of the SDI range, while improvements have started to stagnate or even reverse in countries with higher SDI.\nInterpretation\nAs disability becomes an increasingly large component of disease burden and a larger component of health expenditure, greater research and development investment is needed to identify new, more effective intervention strategies. With a rapidly ageing global population, the demands on health services to deal with disabling outcomes, which increase with age, will require policy makers to anticipate these changes. The mix of universal and more geographically specific influences on health reinforces the need for regular reporting on population health in detail and by underlying cause to help decision makers to identify success stories of disease control to emulate, as well as opportunities to improve.\nFunding\nBill &amp; Melinda Gates Foundation.","container-title":"The Lancet","DOI":"10.1016/S0140-6736(20)30925-9","ISSN":"0140-6736","issue":"10258","journalAbbreviation":"The Lancet","language":"en","page":"1204-1222","source":"ScienceDirect","title":"Global burden of 369 diseases and injuries in 204 countries and territories, 1990–2019: a systematic analysis for the Global Burden of Disease Study 2019","title-short":"Global burden of 369 diseases and injuries in 204 countries and territories, 1990–2019","volume":"396","author":[{"family":"Vos","given":"Theo"},{"family":"Lim","given":"Stephen S"},{"family":"Abbafati","given":"Cristiana"},{"family":"Abbas","given":"Kaja M"},{"family":"Abbasi","given":"Mohammad"},{"family":"Abbasifard","given":"Mitra"},{"family":"Abbasi-Kangevari","given":"Mohsen"},{"family":"Abbastabar","given":"Hedayat"},{"family":"Abd-Allah","given":"Foad"},{"family":"Abdelalim","given":"Ahmed"},{"family":"Abdollahi","given":"Mohammad"},{"family":"Abdollahpour","given":"Ibrahim"},{"family":"Abolhassani","given":"Hassan"},{"family":"Aboyans","given":"Victor"},{"family":"Abrams","given":"Elissa M"},{"family":"Abreu","given":"Lucas Guimarães"},{"family":"Abrigo","given":"Michael R M"},{"family":"Abu-Raddad","given":"Laith Jamal"},{"family":"Abushouk","given":"Abdelrahman I"},{"family":"Acebedo","given":"Alyssa"},{"family":"Ackerman","given":"Ilana N"},{"family":"Adabi","given":"Maryam"},{"family":"Adamu","given":"Abdu A"},{"family":"Adebayo","given":"Oladimeji M"},{"family":"Adekanmbi","given":"Victor"},{"family":"Adelson","given":"Jaimie D"},{"family":"Adetokunboh","given":"Olatunji O"},{"family":"Adham","given":"Davoud"},{"family":"Afshari","given":"Mahdi"},{"family":"Afshin","given":"Ashkan"},{"family":"Agardh","given":"Emilie E"},{"family":"Agarwal","given":"Gina"},{"family":"Agesa","given":"Kareha M"},{"family":"Aghaali","given":"Mohammad"},{"family":"Aghamir","given":"Seyed Mohammad Kazem"},{"family":"Agrawal","given":"Anurag"},{"family":"Ahmad","given":"Tauseef"},{"family":"Ahmadi","given":"Alireza"},{"family":"Ahmadi","given":"Mehdi"},{"family":"Ahmadieh","given":"Hamid"},{"family":"Ahmadpour","given":"Ehsan"},{"family":"Akalu","given":"Temesgen Yihunie"},{"family":"Akinyemi","given":"Rufus Olusola"},{"family":"Akinyemiju","given":"Tomi"},{"family":"Akombi","given":"Blessing"},{"family":"Al-Aly","given":"Ziyad"},{"family":"Alam","given":"Khurshid"},{"family":"Alam","given":"Noore"},{"family":"Alam","given":"Samiah"},{"family":"Alam","given":"Tahiya"},{"family":"Alanzi","given":"Turki M"},{"family":"Albertson","given":"Samuel B"},{"family":"Alcalde-Rabanal","given":"Jacqueline Elizabeth"},{"family":"Alema","given":"Niguse Meles"},{"family":"Ali","given":"Muhammad"},{"family":"Ali","given":"Saqib"},{"family":"Alicandro","given":"Gianfranco"},{"family":"Alijanzadeh","given":"Mehran"},{"family":"Alinia","given":"Cyrus"},{"family":"Alipour","given":"Vahid"},{"family":"Aljunid","given":"Syed Mohamed"},{"family":"Alla","given":"François"},{"family":"Allebeck","given":"Peter"},{"family":"Almasi-Hashiani","given":"Amir"},{"family":"Alonso","given":"Jordi"},{"family":"Al-Raddadi","given":"Rajaa M"},{"family":"Altirkawi","given":"Khalid A"},{"family":"Alvis-Guzman","given":"Nelson"},{"family":"Alvis-Zakzuk","given":"Nelson J"},{"family":"Amini","given":"Saeed"},{"family":"Amini-Rarani","given":"Mostafa"},{"family":"Aminorroaya","given":"Arya"},{"family":"Amiri","given":"Fatemeh"},{"family":"Amit","given":"Arianna Maever L"},{"family":"Amugsi","given":"Dickson A"},{"family":"Amul","given":"Gianna Gayle Herrera"},{"family":"Anderlini","given":"Deanna"},{"family":"Andrei","given":"Catalina Liliana"},{"family":"Andrei","given":"Tudorel"},{"family":"Anjomshoa","given":"Mina"},{"family":"Ansari","given":"Fereshteh"},{"family":"Ansari","given":"Iman"},{"family":"Ansari-Moghaddam","given":"Alireza"},{"family":"Antonio","given":"Carl Abelardo T"},{"family":"Antony","given":"Catherine M"},{"family":"Antriyandarti","given":"Ernoiz"},{"family":"Anvari","given":"Davood"},{"family":"Anwer","given":"Razique"},{"family":"Arabloo","given":"Jalal"},{"family":"Arab-Zozani","given":"Morteza"},{"family":"Aravkin","given":"Aleksandr Y"},{"family":"Ariani","given":"Filippo"},{"family":"Ärnlöv","given":"Johan"},{"family":"Aryal","given":"Krishna K"},{"family":"Arzani","given":"Afsaneh"},{"family":"Asadi-Aliabadi","given":"Mehran"},{"family":"Asadi-Pooya","given":"Ali A"},{"family":"Asghari","given":"Babak"},{"family":"Ashbaugh","given":"Charlie"},{"family":"Atnafu","given":"Desta Debalkie"},{"family":"Atre","given":"Sachin R"},{"family":"Ausloos","given":"Floriane"},{"family":"Ausloos","given":"Marcel"},{"family":"Ayala Quintanilla","given":"Beatriz Paulina"},{"family":"Ayano","given":"Getinet"},{"family":"Ayanore","given":"Martin Amogre"},{"family":"Aynalem","given":"Yared Asmare"},{"family":"Azari","given":"Samad"},{"family":"Azarian","given":"Ghasem"},{"family":"Azene","given":"Zelalem Nigussie"},{"family":"Babaee","given":"Ebrahim"},{"family":"Badawi","given":"Alaa"},{"family":"Bagherzadeh","given":"Mojtaba"},{"family":"Bakhshaei","given":"Mohammad Hossein"},{"family":"Bakhtiari","given":"Ahad"},{"family":"Balakrishnan","given":"Senthilkumar"},{"family":"Balalla","given":"Shivanthi"},{"family":"Balassyano","given":"Shelly"},{"family":"Banach","given":"Maciej"},{"family":"Banik","given":"Palash Chandra"},{"family":"Bannick","given":"Marlena S"},{"family":"Bante","given":"Agegnehu Bante"},{"family":"Baraki","given":"Adhanom Gebreegziabher"},{"family":"Barboza","given":"Miguel A"},{"family":"Barker-Collo","given":"Suzanne Lyn"},{"family":"Barthelemy","given":"Celine M"},{"family":"Barua","given":"Lingkan"},{"family":"Barzegar","given":"Akbar"},{"family":"Basu","given":"Sanjay"},{"family":"Baune","given":"Bernhard T"},{"family":"Bayati","given":"Mohsen"},{"family":"Bazmandegan","given":"Gholamreza"},{"family":"Bedi","given":"Neeraj"},{"family":"Beghi","given":"Ettore"},{"family":"Béjot","given":"Yannick"},{"family":"Bello","given":"Aminu K"},{"family":"Bender","given":"Rose G"},{"family":"Bennett","given":"Derrick A"},{"family":"Bennitt","given":"Fiona B"},{"family":"Bensenor","given":"Isabela M"},{"family":"Benziger","given":"Catherine P"},{"family":"Berhe","given":"Kidanemaryam"},{"family":"Bernabe","given":"Eduardo"},{"family":"Bertolacci","given":"Gregory J"},{"family":"Bhageerathy","given":"Reshmi"},{"family":"Bhala","given":"Neeraj"},{"family":"Bhandari","given":"Dinesh"},{"family":"Bhardwaj","given":"Pankaj"},{"family":"Bhattacharyya","given":"Krittika"},{"family":"Bhutta","given":"Zulfiqar A"},{"family":"Bibi","given":"Sadia"},{"family":"Biehl","given":"Molly H"},{"family":"Bikbov","given":"Boris"},{"family":"Bin Sayeed","given":"Muhammad Shahdaat"},{"family":"Biondi","given":"Antonio"},{"family":"Birihane","given":"Binyam Minuye"},{"family":"Bisanzio","given":"Donal"},{"family":"Bisignano","given":"Catherine"},{"family":"Biswas","given":"Raaj Kishore"},{"family":"Bohlouli","given":"Somayeh"},{"family":"Bohluli","given":"Mehdi"},{"family":"Bolla","given":"Srinivasa Rao Rao"},{"family":"Boloor","given":"Archith"},{"family":"Boon-Dooley","given":"Alexandra S"},{"family":"Borges","given":"Guilherme"},{"family":"Borzì","given":"Antonio Maria"},{"family":"Bourne","given":"Rupert"},{"family":"Brady","given":"Oliver J"},{"family":"Brauer","given":"Michael"},{"family":"Brayne","given":"Carol"},{"family":"Breitborde","given":"Nicholas J K"},{"family":"Brenner","given":"Hermann"},{"family":"Briant","given":"Paul Svitil"},{"family":"Briggs","given":"Andrew M"},{"family":"Briko","given":"Nikolay Ivanovich"},{"family":"Britton","given":"Gabrielle B"},{"family":"Bryazka","given":"Dana"},{"family":"Buchbinder","given":"Rachelle"},{"family":"Bumgarner","given":"Blair R"},{"family":"Busse","given":"Reinhard"},{"family":"Butt","given":"Zahid A"},{"family":"Caetano dos Santos","given":"Florentino Luciano"},{"family":"Cámera","given":"Luis LA Alberto"},{"family":"Campos-Nonato","given":"Ismael R"},{"family":"Car","given":"Josip"},{"family":"Cárdenas","given":"Rosario"},{"family":"Carreras","given":"Giulia"},{"family":"Carrero","given":"Juan J"},{"family":"Carvalho","given":"Felix"},{"family":"Castaldelli-Maia","given":"Joao Mauricio"},{"family":"Castañeda-Orjuela","given":"Carlos A"},{"family":"Castelpietra","given":"Giulio"},{"family":"Castle","given":"Chris D"},{"family":"Castro","given":"Franz"},{"family":"Catalá-López","given":"Ferrán"},{"family":"Causey","given":"Kate"},{"family":"Cederroth","given":"Christopher R"},{"family":"Cercy","given":"Kelly M"},{"family":"Cerin","given":"Ester"},{"family":"Chandan","given":"Joht Singh"},{"family":"Chang","given":"Alex R"},{"family":"Charlson","given":"Fiona J"},{"family":"Chattu","given":"Vijay Kumar"},{"family":"Chaturvedi","given":"Sarika"},{"family":"Chimed-Ochir","given":"Odgerel"},{"family":"Chin","given":"Ken Lee"},{"family":"Cho","given":"Daniel Youngwhan"},{"family":"Christensen","given":"Hanne"},{"family":"Chu","given":"Dinh-Toi"},{"family":"Chung","given":"Michael T"},{"family":"Cicuttini","given":"Flavia M"},{"family":"Ciobanu","given":"Liliana G"},{"family":"Cirillo","given":"Massimo"},{"family":"Collins","given":"Emma L"},{"family":"Compton","given":"Kelly"},{"family":"Conti","given":"Sara"},{"family":"Cortesi","given":"Paolo Angelo"},{"family":"Costa","given":"Vera Marisa"},{"family":"Cousin","given":"Ewerton"},{"family":"Cowden","given":"Richard G"},{"family":"Cowie","given":"Benjamin C"},{"family":"Cromwell","given":"Elizabeth A"},{"family":"Cross","given":"Di H"},{"family":"Crowe","given":"Christopher Stephen"},{"family":"Cruz","given":"Jessica A"},{"family":"Cunningham","given":"Matthew"},{"family":"Dahlawi","given":"Saad M A"},{"family":"Damiani","given":"Giovanni"},{"family":"Dandona","given":"Lalit"},{"family":"Dandona","given":"Rakhi"},{"family":"Darwesh","given":"Aso Mohammad"},{"family":"Daryani","given":"Ahmad"},{"family":"Das","given":"Jai K"},{"family":"Das Gupta","given":"Rajat"},{"family":"Neves","given":"José","non-dropping-particle":"das"},{"family":"Dávila-Cervantes","given":"Claudio Alberto"},{"family":"Davletov","given":"Kairat"},{"family":"De Leo","given":"Diego"},{"family":"Dean","given":"Frances E"},{"family":"DeCleene","given":"Nicole K"},{"family":"Deen","given":"Amanda"},{"family":"Degenhardt","given":"Louisa"},{"family":"Dellavalle","given":"Robert Paul"},{"family":"Demeke","given":"Feleke Mekonnen"},{"family":"Demsie","given":"Desalegn Getnet"},{"family":"Denova-Gutiérrez","given":"Edgar"},{"family":"Dereje","given":"Nebiyu Dereje"},{"family":"Dervenis","given":"Nikolaos"},{"family":"Desai","given":"Rupak"},{"family":"Desalew","given":"Assefa"},{"family":"Dessie","given":"Getenet Ayalew"},{"family":"Dharmaratne","given":"Samath Dhamminda"},{"family":"Dhungana","given":"Govinda Prasad"},{"family":"Dianatinasab","given":"Mostafa"},{"family":"Diaz","given":"Daniel"},{"family":"Dibaji Forooshani","given":"Zahra Sadat"},{"family":"Dingels","given":"Zachary V"},{"family":"Dirac","given":"M Ashworth"},{"family":"Djalalinia","given":"Shirin"},{"family":"Do","given":"Hoa Thi"},{"family":"Dokova","given":"Klara"},{"family":"Dorostkar","given":"Fariba"},{"family":"Doshi","given":"Chirag P"},{"family":"Doshmangir","given":"Leila"},{"family":"Douiri","given":"Abdel"},{"family":"Doxey","given":"Matthew C"},{"family":"Driscoll","given":"Tim Robert"},{"family":"Dunachie","given":"Susanna J"},{"family":"Duncan","given":"Bruce B"},{"family":"Duraes","given":"Andre Rodrigues"},{"family":"Eagan","given":"Arielle Wilder"},{"family":"Ebrahimi Kalan","given":"Mohammad"},{"family":"Edvardsson","given":"David"},{"family":"Ehrlich","given":"Joshua R"},{"family":"El Nahas","given":"Nevine"},{"family":"El Sayed","given":"Iman"},{"family":"El Tantawi","given":"Maha"},{"family":"Elbarazi","given":"Iffat"},{"family":"Elgendy","given":"Islam Y"},{"family":"Elhabashy","given":"Hala Rashad"},{"family":"El-Jaafary","given":"Shaimaa I"},{"family":"Elyazar","given":"Iqbal RF"},{"family":"Emamian","given":"Mohammad Hassan"},{"family":"Emmons-Bell","given":"Sophia"},{"family":"Erskine","given":"Holly E"},{"family":"Eshrati","given":"Babak"},{"family":"Eskandarieh","given":"Sharareh"},{"family":"Esmaeilnejad","given":"Saman"},{"family":"Esmaeilzadeh","given":"Firooz"},{"family":"Esteghamati","given":"Alireza"},{"family":"Estep","given":"Kara"},{"family":"Etemadi","given":"Arash"},{"family":"Etisso","given":"Atkilt Esaiyas"},{"family":"Farahmand","given":"Mohammad"},{"family":"Faraj","given":"Anwar"},{"family":"Fareed","given":"Mohammad"},{"family":"Faridnia","given":"Roghiyeh"},{"family":"Farinha","given":"Carla Sofia e Sá"},{"family":"Farioli","given":"Andrea"},{"family":"Faro","given":"Andre"},{"family":"Faruque","given":"Mithila"},{"family":"Farzadfar","given":"Farshad"},{"family":"Fattahi","given":"Nazir"},{"family":"Fazlzadeh","given":"Mehdi"},{"family":"Feigin","given":"Valery L"},{"family":"Feldman","given":"Rachel"},{"family":"Fereshtehnejad","given":"Seyed-Mohammad"},{"family":"Fernandes","given":"Eduarda"},{"family":"Ferrari","given":"Alize J"},{"family":"Ferreira","given":"Manuela L"},{"family":"Filip","given":"Irina"},{"family":"Fischer","given":"Florian"},{"family":"Fisher","given":"James L"},{"family":"Fitzgerald","given":"Ryan"},{"family":"Flohr","given":"Carsten"},{"family":"Flor","given":"Luisa Sorio"},{"family":"Foigt","given":"Nataliya A"},{"family":"Folayan","given":"Morenike Oluwatoyin"},{"family":"Force","given":"Lisa M"},{"family":"Fornari","given":"Carla"},{"family":"Foroutan","given":"Masoud"},{"family":"Fox","given":"Jack T"},{"family":"Freitas","given":"Marisa"},{"family":"Fu","given":"Weijia"},{"family":"Fukumoto","given":"Takeshi"},{"family":"Furtado","given":"João M"},{"family":"Gad","given":"Mohamed M"},{"family":"Gakidou","given":"Emmanuela"},{"family":"Galles","given":"Natalie C"},{"family":"Gallus","given":"Silvano"},{"family":"Gamkrelidze","given":"Amiran"},{"family":"Garcia-Basteiro","given":"Alberto L"},{"family":"Gardner","given":"William M"},{"family":"Geberemariyam","given":"Biniyam Sahiledengle"},{"family":"Gebrehiwot","given":"Abiyu Mekonnen"},{"family":"Gebremedhin","given":"Ketema Bizuwork"},{"family":"Gebreslassie","given":"Assefa Ayalew Ayalew Ayalew"},{"family":"Gershberg Hayoon","given":"Anna"},{"family":"Gething","given":"Peter W"},{"family":"Ghadimi","given":"Maryam"},{"family":"Ghadiri","given":"Keyghobad"},{"family":"Ghafourifard","given":"Mansour"},{"family":"Ghajar","given":"Alireza"},{"family":"Ghamari","given":"Farhad"},{"family":"Ghashghaee","given":"Ahmad"},{"family":"Ghiasvand","given":"Hesam"},{"family":"Ghith","given":"Nermin"},{"family":"Gholamian","given":"Asadollah"},{"family":"Gilani","given":"Syed Amir"},{"family":"Gill","given":"Paramjit Singh"},{"family":"Gitimoghaddam","given":"Mojgan"},{"family":"Giussani","given":"Giorgia"},{"family":"Goli","given":"Srinivas"},{"family":"Gomez","given":"Ricardo Santiago"},{"family":"Gopalani","given":"Sameer Vali"},{"family":"Gorini","given":"Giuseppe"},{"family":"Gorman","given":"Taren M"},{"family":"Gottlich","given":"Harrison Chase"},{"family":"Goudarzi","given":"Houman"},{"family":"Goulart","given":"Alessandra C"},{"family":"Goulart","given":"Bárbara Niegia Garcia"},{"family":"Grada","given":"Ayman"},{"family":"Grivna","given":"Michal"},{"family":"Grosso","given":"Giuseppe"},{"family":"Gubari","given":"Mohammed Ibrahim Mohialdeen"},{"family":"Gugnani","given":"Harish Chander"},{"family":"Guimaraes","given":"Andre Luiz Sena"},{"family":"Guimarães","given":"Rafael Alves"},{"family":"Guled","given":"Rashid Abdi"},{"family":"Guo","given":"Gaorui"},{"family":"Guo","given":"Yuming"},{"family":"Gupta","given":"Rajeev"},{"family":"Haagsma","given":"Juanita A"},{"family":"Haddock","given":"Beatrix"},{"family":"Hafezi-Nejad","given":"Nima"},{"family":"Hafiz","given":"Abdul"},{"family":"Hagins","given":"Hailey"},{"family":"Haile","given":"Lydia M"},{"family":"Hall","given":"Brian J"},{"family":"Halvaei","given":"Iman"},{"family":"Hamadeh","given":"Randah R"},{"family":"Hamagharib Abdullah","given":"Kanaan"},{"family":"Hamilton","given":"Erin B"},{"family":"Han","given":"Chieh"},{"family":"Han","given":"Hannah"},{"family":"Hankey","given":"Graeme J"},{"family":"Haro","given":"Josep Maria"},{"family":"Harvey","given":"James D"},{"family":"Hasaballah","given":"Ahmed I"},{"family":"Hasanzadeh","given":"Amir"},{"family":"Hashemian","given":"Maryam"},{"family":"Hassanipour","given":"Soheil"},{"family":"Hassankhani","given":"Hadi"},{"family":"Havmoeller","given":"Rasmus J"},{"family":"Hay","given":"Roderick J"},{"family":"Hay","given":"Simon I"},{"family":"Hayat","given":"Khezar"},{"family":"Heidari","given":"Behnam"},{"family":"Heidari","given":"Golnaz"},{"family":"Heidari-Soureshjani","given":"Reza"},{"family":"Hendrie","given":"Delia"},{"family":"Henrikson","given":"Hannah J"},{"family":"Henry","given":"Nathaniel J"},{"family":"Herteliu","given":"Claudiu"},{"family":"Heydarpour","given":"Fatemeh"},{"family":"Hird","given":"Thomas R"},{"family":"Hoek","given":"Hans W"},{"family":"Hole","given":"Michael K"},{"family":"Holla","given":"Ramesh"},{"family":"Hoogar","given":"Praveen"},{"family":"Hosgood","given":"H Dean"},{"family":"Hosseinzadeh","given":"Mehdi"},{"family":"Hostiuc","given":"Mihaela"},{"family":"Hostiuc","given":"Sorin"},{"family":"Househ","given":"Mowafa"},{"family":"Hoy","given":"Damian G"},{"family":"Hsairi","given":"Mohamed"},{"family":"Hsieh","given":"Vivian Chia-rong"},{"family":"Hu","given":"Guoqing"},{"family":"Huda","given":"Tanvir M"},{"family":"Hugo","given":"Fernando N"},{"family":"Huynh","given":"Chantal K"},{"family":"Hwang","given":"Bing-Fang"},{"family":"Iannucci","given":"Vincent C"},{"family":"Ibitoye","given":"Segun Emmanuel"},{"family":"Ikuta","given":"Kevin S"},{"family":"Ilesanmi","given":"Olayinka Stephen"},{"family":"Ilic","given":"Irena M"},{"family":"Ilic","given":"Milena D"},{"family":"Inbaraj","given":"Leeberk Raja"},{"family":"Ippolito","given":"Helen"},{"family":"Irvani","given":"Seyed Sina Naghibi"},{"family":"Islam","given":"M Mofizul"},{"family":"Islam","given":"MdMohaimenul"},{"family":"Islam","given":"Sheikh Mohammed Shariful"},{"family":"Islami","given":"Farhad"},{"family":"Iso","given":"Hiroyasu"},{"family":"Ivers","given":"Rebecca Q"},{"family":"Iwu","given":"Chidozie C D"},{"family":"Iyamu","given":"Ihoghosa Osamuyi"},{"family":"Jaafari","given":"Jalil"},{"family":"Jacobsen","given":"Kathryn H"},{"family":"Jadidi-Niaragh","given":"Farhad"},{"family":"Jafari","given":"Hussain"},{"family":"Jafarinia","given":"Morteza"},{"family":"Jahagirdar","given":"Deepa"},{"family":"Jahani","given":"Mohammad Ali"},{"family":"Jahanmehr","given":"Nader"},{"family":"Jakovljevic","given":"Mihajlo"},{"family":"Jalali","given":"Amir"},{"family":"Jalilian","given":"Farzad"},{"family":"James","given":"Spencer L"},{"family":"Janjani","given":"Hosna"},{"family":"Janodia","given":"Manthan Dilipkumar"},{"family":"Jayatilleke","given":"Achala Upendra"},{"family":"Jeemon","given":"Panniyammakal"},{"family":"Jenabi","given":"Ensiyeh"},{"family":"Jha","given":"Ravi Prakash"},{"family":"Jha","given":"Vivekanand"},{"family":"Ji","given":"John S"},{"family":"Jia","given":"Peng"},{"family":"John","given":"Oommen"},{"family":"John-Akinola","given":"Yetunde O"},{"family":"Johnson","given":"Catherine Owens"},{"family":"Johnson","given":"Sarah Charlotte"},{"family":"Jonas","given":"Jost B"},{"family":"Joo","given":"Tamas"},{"family":"Joshi","given":"Ankur"},{"family":"Jozwiak","given":"Jacek Jerzy"},{"family":"Jürisson","given":"Mikk"},{"family":"Kabir","given":"Ali"},{"family":"Kabir","given":"Zubair"},{"family":"Kalani","given":"Hamed"},{"family":"Kalani","given":"Rizwan"},{"family":"Kalankesh","given":"Leila R"},{"family":"Kalhor","given":"Rohollah"},{"family":"Kamiab","given":"Zahra"},{"family":"Kanchan","given":"Tanuj"},{"family":"Karami Matin","given":"Behzad"},{"family":"Karch","given":"André"},{"family":"Karim","given":"Mohd Anisul"},{"family":"Karimi","given":"Salah Eddin"},{"family":"Kassa","given":"Getachew Mullu"},{"family":"Kassebaum","given":"Nicholas J"},{"family":"Katikireddi","given":"Srinivasa Vittal"},{"family":"Kawakami","given":"Norito"},{"family":"Kayode","given":"Gbenga A"},{"family":"Keddie","given":"Suzanne H"},{"family":"Keller","given":"Cathleen"},{"family":"Kereselidze","given":"Maia"},{"family":"Khafaie","given":"Morteza Abdullatif"},{"family":"Khalid","given":"Nauman"},{"family":"Khan","given":"Maseer"},{"family":"Khatab","given":"Khaled"},{"family":"Khater","given":"Mona M"},{"family":"Khatib","given":"Mahalaqua Nazli"},{"family":"Khayamzadeh","given":"Maryam"},{"family":"Khodayari","given":"Mohammad Taghi"},{"family":"Khundkar","given":"Roba"},{"family":"Kianipour","given":"Neda"},{"family":"Kieling","given":"Christian"},{"family":"Kim","given":"Daniel"},{"family":"Kim","given":"Young-Eun"},{"family":"Kim","given":"Yun Jin"},{"family":"Kimokoti","given":"Ruth W"},{"family":"Kisa","given":"Adnan"},{"family":"Kisa","given":"Sezer"},{"family":"Kissimova-Skarbek","given":"Katarzyna"},{"family":"Kivimäki","given":"Mika"},{"family":"Kneib","given":"Cameron J"},{"family":"Knudsen","given":"Ann Kristin Skrindo"},{"family":"Kocarnik","given":"Jonathan M"},{"family":"Kolola","given":"Tufa"},{"family":"Kopec","given":"Jacek A"},{"family":"Kosen","given":"Soewarta"},{"family":"Koul","given":"Parvaiz A"},{"family":"Koyanagi","given":"Ai"},{"family":"Kravchenko","given":"Michael A"},{"family":"Krishan","given":"Kewal"},{"family":"Krohn","given":"Kris J"},{"family":"Kuate Defo","given":"Barthelemy"},{"family":"Kucuk Bicer","given":"Burcu"},{"family":"Kumar","given":"G Anil"},{"family":"Kumar","given":"Manasi"},{"family":"Kumar","given":"Pushpendra"},{"family":"Kumar","given":"Vivek"},{"family":"Kumaresh","given":"Girikumar"},{"family":"Kurmi","given":"Om P"},{"family":"Kusuma","given":"Dian"},{"family":"Kyu","given":"Hmwe Hmwe"},{"family":"La Vecchia","given":"Carlo"},{"family":"Lacey","given":"Ben"},{"family":"Lal","given":"Dharmesh Kumar"},{"family":"Lalloo","given":"Ratilal"},{"family":"Lam","given":"Jennifer O"},{"family":"Lami","given":"Faris Hasan"},{"family":"Landires","given":"Iván"},{"family":"Lang","given":"Justin J"},{"family":"Lansingh","given":"Van Charles"},{"family":"Larson","given":"Samantha Leigh"},{"family":"Larsson","given":"Anders O"},{"family":"Lasrado","given":"Savita"},{"family":"Lassi","given":"Zohra S"},{"family":"Lau","given":"Kathryn Mei-Ming"},{"family":"Lavados","given":"Pablo M"},{"family":"Lazarus","given":"Jeffrey V"},{"family":"Ledesma","given":"Jorge R"},{"family":"Lee","given":"Paul H"},{"family":"Lee","given":"Shaun Wen Huey"},{"family":"LeGrand","given":"Kate E"},{"family":"Leigh","given":"James"},{"family":"Leonardi","given":"Matilde"},{"family":"Lescinsky","given":"Haley"},{"family":"Leung","given":"Janni"},{"family":"Levi","given":"Miriam"},{"family":"Lewington","given":"Sarah"},{"family":"Li","given":"Shanshan"},{"family":"Lim","given":"Lee-Ling"},{"family":"Lin","given":"Christine"},{"family":"Lin","given":"Ro-Ting"},{"family":"Linehan","given":"Christine"},{"family":"Linn","given":"Shai"},{"family":"Liu","given":"Hung-Chun"},{"family":"Liu","given":"Shiwei"},{"family":"Liu","given":"Zichen"},{"family":"Looker","given":"Katharine J"},{"family":"Lopez","given":"Alan D"},{"family":"Lopukhov","given":"Platon D"},{"family":"Lorkowski","given":"Stefan"},{"family":"Lotufo","given":"Paulo A"},{"family":"Lucas","given":"Tim C D"},{"family":"Lugo","given":"Alessandra"},{"family":"Lunevicius","given":"Raimundas"},{"family":"Lyons","given":"Ronan A"},{"family":"Ma","given":"Jianing"},{"family":"MacLachlan","given":"Jennifer H"},{"family":"Maddison","given":"Emilie R"},{"family":"Maddison","given":"Ralph"},{"family":"Madotto","given":"Fabiana"},{"family":"Mahasha","given":"Phetole Walter"},{"family":"Mai","given":"Hue Thi"},{"family":"Majeed","given":"Azeem"},{"family":"Maled","given":"Venkatesh"},{"family":"Maleki","given":"Shokofeh"},{"family":"Malekzadeh","given":"Reza"},{"family":"Malta","given":"Deborah Carvalho"},{"family":"Mamun","given":"Abdullah A"},{"family":"Manafi","given":"Amir"},{"family":"Manafi","given":"Navid"},{"family":"Manguerra","given":"Helena"},{"family":"Mansouri","given":"Borhan"},{"family":"Mansournia","given":"Mohammad Ali"},{"family":"Mantilla Herrera","given":"Ana M"},{"family":"Maravilla","given":"Joemer C"},{"family":"Marks","given":"Ashley"},{"family":"Martins-Melo","given":"Francisco Rogerlândio"},{"family":"Martopullo","given":"Ira"},{"family":"Masoumi","given":"Seyedeh Zahra"},{"family":"Massano","given":"João"},{"family":"Massenburg","given":"Benjamin Ballard"},{"family":"Mathur","given":"Manu Raj"},{"family":"Maulik","given":"Pallab K"},{"family":"McAlinden","given":"Colm"},{"family":"McGrath","given":"John J"},{"family":"McKee","given":"Martin"},{"family":"Mehndiratta","given":"Man Mohan"},{"family":"Mehri","given":"Fereshteh"},{"family":"Mehta","given":"Kala M"},{"family":"Meitei","given":"Wahengbam Bigyananda"},{"family":"Memiah","given":"Peter T N"},{"family":"Mendoza","given":"Walter"},{"family":"Menezes","given":"Ritesh G"},{"family":"Mengesha","given":"Endalkachew Worku"},{"family":"Mengesha","given":"Meresa Berwo"},{"family":"Mereke","given":"Alibek"},{"family":"Meretoja","given":"Atte"},{"family":"Meretoja","given":"Tuomo J"},{"family":"Mestrovic","given":"Tomislav"},{"family":"Miazgowski","given":"Bartosz"},{"family":"Miazgowski","given":"Tomasz"},{"family":"Michalek","given":"Irmina Maria"},{"family":"Mihretie","given":"Kebadnew Mulatu"},{"family":"Miller","given":"Ted R"},{"family":"Mills","given":"Edward J"},{"family":"Mirica","given":"Andreea"},{"family":"Mirrakhimov","given":"Erkin M"},{"family":"Mirzaei","given":"Hamed"},{"family":"Mirzaei","given":"Maryam"},{"family":"Mirzaei-Alavijeh","given":"Mehdi"},{"family":"Misganaw","given":"Awoke Temesgen"},{"family":"Mithra","given":"Prasanna"},{"family":"Moazen","given":"Babak"},{"family":"Moghadaszadeh","given":"Masoud"},{"family":"Mohamadi","given":"Efat"},{"family":"Mohammad","given":"Dara K"},{"family":"Mohammad","given":"Yousef"},{"family":"Mohammad Gholi Mezerji","given":"Naser"},{"family":"Mohammadian-Hafshejani","given":"Abdollah"},{"family":"Mohammadifard","given":"Noushin"},{"family":"Mohammadpourhodki","given":"Reza"},{"family":"Mohammed","given":"Shafiu"},{"family":"Mokdad","given":"Ali H"},{"family":"Molokhia","given":"Mariam"},{"family":"Momen","given":"Natalie C"},{"family":"Monasta","given":"Lorenzo"},{"family":"Mondello","given":"Stefania"},{"family":"Mooney","given":"Meghan D"},{"family":"Moosazadeh","given":"Mahmood"},{"family":"Moradi","given":"Ghobad"},{"family":"Moradi","given":"Masoud"},{"family":"Moradi-Lakeh","given":"Maziar"},{"family":"Moradzadeh","given":"Rahmatollah"},{"family":"Moraga","given":"Paula"},{"family":"Morales","given":"Linda"},{"family":"Morawska","given":"Lidia"},{"family":"Moreno Velásquez","given":"Ilais"},{"family":"Morgado-da-Costa","given":"Joana"},{"family":"Morrison","given":"Shane Douglas"},{"family":"Mosser","given":"Jonathan F"},{"family":"Mouodi","given":"Simin"},{"family":"Mousavi","given":"Seyyed Meysam"},{"family":"Mousavi Khaneghah","given":"Amin"},{"family":"Mueller","given":"Ulrich Otto"},{"family":"Munro","given":"Sandra B"},{"family":"Muriithi","given":"Moses K"},{"family":"Musa","given":"Kamarul Imran"},{"family":"Muthupandian","given":"Saravanan"},{"family":"Naderi","given":"Mehdi"},{"family":"Nagarajan","given":"Ahamarshan Jayaraman"},{"family":"Nagel","given":"Gabriele"},{"family":"Naghshtabrizi","given":"Behshad"},{"family":"Nair","given":"Sanjeev"},{"family":"Nandi","given":"Anita K"},{"family":"Nangia","given":"Vinay"},{"family":"Nansseu","given":"Jobert Richie"},{"family":"Nayak","given":"Vinod C"},{"family":"Nazari","given":"Javad"},{"family":"Negoi","given":"Ionut"},{"family":"Negoi","given":"Ruxandra Irina"},{"family":"Netsere","given":"Henok Biresaw Netsere"},{"family":"Ngunjiri","given":"Josephine W"},{"family":"Nguyen","given":"Cuong Tat"},{"family":"Nguyen","given":"Jason"},{"family":"Nguyen","given":"Michele"},{"family":"Nguyen","given":"Minh"},{"family":"Nichols","given":"Emma"},{"family":"Nigatu","given":"Dabere"},{"family":"Nigatu","given":"Yeshambel T"},{"family":"Nikbakhsh","given":"Rajan"},{"family":"Nixon","given":"Molly R"},{"family":"Nnaji","given":"Chukwudi A"},{"family":"Nomura","given":"Shuhei"},{"family":"Norrving","given":"Bo"},{"family":"Noubiap","given":"Jean Jacques"},{"family":"Nowak","given":"Christoph"},{"family":"Nunez-Samudio","given":"Virginia"},{"family":"Oţoiu","given":"Adrian"},{"family":"Oancea","given":"Bogdan"},{"family":"Odell","given":"Christopher M"},{"family":"Ogbo","given":"Felix Akpojene"},{"family":"Oh","given":"In-Hwan"},{"family":"Okunga","given":"Emmanuel Wandera"},{"family":"Oladnabi","given":"Morteza"},{"family":"Olagunju","given":"Andrew T"},{"family":"Olusanya","given":"Bolajoko Olubukunola"},{"family":"Olusanya","given":"Jacob Olusegun"},{"family":"Oluwasanu","given":"Mojisola Morenike"},{"family":"Omar Bali","given":"Ahmed"},{"family":"Omer","given":"Muktar Omer"},{"family":"Ong","given":"Kanyin L"},{"family":"Onwujekwe","given":"Obinna E"},{"family":"Orji","given":"Aislyn U"},{"family":"Orpana","given":"Heather M"},{"family":"Ortiz","given":"Alberto"},{"family":"Ostroff","given":"Samuel M"},{"family":"Otstavnov","given":"Nikita"},{"family":"Otstavnov","given":"Stanislav S"},{"family":"Øverland","given":"Simon"},{"family":"Owolabi","given":"Mayowa O"},{"family":"P a","given":"Mahesh"},{"family":"Padubidri","given":"Jagadish Rao"},{"family":"Pakhare","given":"Abhijit P"},{"family":"Palladino","given":"Raffaele"},{"family":"Pana","given":"Adrian"},{"family":"Panda-Jonas","given":"Songhomitra"},{"family":"Pandey","given":"Anamika"},{"family":"Park","given":"Eun-Kee"},{"family":"Parmar","given":"Priya G Kumari"},{"family":"Pasupula","given":"Deepak Kumar"},{"family":"Patel","given":"Sangram Kishor"},{"family":"Paternina-Caicedo","given":"Angel J"},{"family":"Pathak","given":"Ashish"},{"family":"Pathak","given":"Mona"},{"family":"Patten","given":"Scott B"},{"family":"Patton","given":"George C"},{"family":"Paudel","given":"Deepak"},{"family":"Pazoki Toroudi","given":"Hamidreza"},{"family":"Peden","given":"Amy E"},{"family":"Pennini","given":"Alyssa"},{"family":"Pepito","given":"Veincent Christian Filipino"},{"family":"Peprah","given":"Emmanuel K"},{"family":"Pereira","given":"Alexandre"},{"family":"Pereira","given":"David M"},{"family":"Perico","given":"Norberto"},{"family":"Pham","given":"Hai Quang"},{"family":"Phillips","given":"Michael R"},{"family":"Pigott","given":"David M"},{"family":"Pilgrim","given":"Thomas"},{"family":"Pilz","given":"Tessa M"},{"family":"Pirsaheb","given":"Meghdad"},{"family":"Plana-Ripoll","given":"Oleguer"},{"family":"Plass","given":"Dietrich"},{"family":"Pokhrel","given":"Khem Narayan"},{"family":"Polibin","given":"Roman V"},{"family":"Polinder","given":"Suzanne"},{"family":"Polkinghorne","given":"Kevan R"},{"family":"Postma","given":"Maarten J"},{"family":"Pourjafar","given":"Hadi"},{"family":"Pourmalek","given":"Farshad"},{"family":"Pourmirza Kalhori","given":"Reza"},{"family":"Pourshams","given":"Akram"},{"family":"Poznańska","given":"Anna"},{"family":"Prada","given":"Sergio I"},{"family":"Prakash","given":"V"},{"family":"Pribadi","given":"Dimas Ria Angga"},{"family":"Pupillo","given":"Elisabetta"},{"family":"Quazi Syed","given":"Zahiruddin"},{"family":"Rabiee","given":"Mohammad"},{"family":"Rabiee","given":"Navid"},{"family":"Radfar","given":"Amir"},{"family":"Rafiee","given":"Ata"},{"family":"Rafiei","given":"Alireza"},{"family":"Raggi","given":"Alberto"},{"family":"Rahimi-Movaghar","given":"Afarin"},{"family":"Rahman","given":"Muhammad Aziz"},{"family":"Rajabpour-Sanati","given":"Ali"},{"family":"Rajati","given":"Fatemeh"},{"family":"Ramezanzadeh","given":"Kiana"},{"family":"Ranabhat","given":"Chhabi Lal"},{"family":"Rao","given":"Puja C"},{"family":"Rao","given":"Sowmya J"},{"family":"Rasella","given":"Davide"},{"family":"Rastogi","given":"Prateek"},{"family":"Rathi","given":"Priya"},{"family":"Rawaf","given":"David Laith"},{"family":"Rawaf","given":"Salman"},{"family":"Rawal","given":"Lal"},{"family":"Razo","given":"Christian"},{"family":"Redford","given":"Sofia Boston"},{"family":"Reiner","given":"Robert C"},{"family":"Reinig","given":"Nickolas"},{"family":"Reitsma","given":"Marissa Bettay"},{"family":"Remuzzi","given":"Giuseppe"},{"family":"Renjith","given":"Vishnu"},{"family":"Renzaho","given":"Andre M N"},{"family":"Resnikoff","given":"Serge"},{"family":"Rezaei","given":"Nima"},{"family":"Rezai","given":"Mohammad","dropping-particle":"sadegh"},{"family":"Rezapour","given":"Aziz"},{"family":"Rhinehart","given":"Phoebe-Anne"},{"family":"Riahi","given":"Seyed Mohammad"},{"family":"Ribeiro","given":"Antonio Luiz P"},{"family":"Ribeiro","given":"Daniel Cury"},{"family":"Ribeiro","given":"Daniela"},{"family":"Rickard","given":"Jennifer"},{"family":"Roberts","given":"Nicholas L S"},{"family":"Roberts","given":"Shaun"},{"family":"Robinson","given":"Stephen R"},{"family":"Roever","given":"Leonardo"},{"family":"Rolfe","given":"Sam"},{"family":"Ronfani","given":"Luca"},{"family":"Roshandel","given":"Gholamreza"},{"family":"Roth","given":"Gregory A"},{"family":"Rubagotti","given":"Enrico"},{"family":"Rumisha","given":"Susan Fred"},{"family":"Sabour","given":"Siamak"},{"family":"Sachdev","given":"Perminder S"},{"family":"Saddik","given":"Basema"},{"family":"Sadeghi","given":"Ehsan"},{"family":"Sadeghi","given":"Masoumeh"},{"family":"Saeidi","given":"Shahram"},{"family":"Safi","given":"Sare"},{"family":"Safiri","given":"Saeid"},{"family":"Sagar","given":"Rajesh"},{"family":"Sahebkar","given":"Amirhossein"},{"family":"Sahraian","given":"Mohammad Ali"},{"family":"Sajadi","given":"S Mohammad"},{"family":"Salahshoor","given":"Mohammad Reza"},{"family":"Salamati","given":"Payman"},{"family":"Salehi Zahabi","given":"Saleh"},{"family":"Salem","given":"Hosni"},{"family":"Salem","given":"Marwa R Rashad"},{"family":"Salimzadeh","given":"Hamideh"},{"family":"Salomon","given":"Joshua A"},{"family":"Salz","given":"Inbal"},{"family":"Samad","given":"Zainab"},{"family":"Samy","given":"Abdallah M"},{"family":"Sanabria","given":"Juan"},{"family":"Santomauro","given":"Damian Francesco"},{"family":"Santos","given":"Itamar S"},{"family":"Santos","given":"João Vasco"},{"family":"Santric-Milicevic","given":"Milena M"},{"family":"Saraswathy","given":"Sivan Yegnanarayana Iyer"},{"family":"Sarmiento-Suárez","given":"Rodrigo"},{"family":"Sarrafzadegan","given":"Nizal"},{"family":"Sartorius","given":"Benn"},{"family":"Sarveazad","given":"Arash"},{"family":"Sathian","given":"Brijesh"},{"family":"Sathish","given":"Thirunavukkarasu"},{"family":"Sattin","given":"Davide"},{"family":"Sbarra","given":"Alyssa N"},{"family":"Schaeffer","given":"Lauren E"},{"family":"Schiavolin","given":"Silvia"},{"family":"Schmidt","given":"Maria Inês"},{"family":"Schutte","given":"Aletta Elisabeth"},{"family":"Schwebel","given":"David C"},{"family":"Schwendicke","given":"Falk"},{"family":"Senbeta","given":"Anbissa Muleta"},{"family":"Senthilkumaran","given":"Subramanian"},{"family":"Sepanlou","given":"Sadaf G"},{"family":"Shackelford","given":"Katya Anne"},{"family":"Shadid","given":"Jamileh"},{"family":"Shahabi","given":"Saeed"},{"family":"Shaheen","given":"Amira A"},{"family":"Shaikh","given":"Masood Ali"},{"family":"Shalash","given":"Ali S"},{"family":"Shams-Beyranvand","given":"Mehran"},{"family":"Shamsizadeh","given":"Morteza"},{"family":"Shannawaz","given":"Mohammed"},{"family":"Sharafi","given":"Kiomars"},{"family":"Sharara","given":"Fablina"},{"family":"Sheena","given":"Brittney S"},{"family":"Sheikhtaheri","given":"Abbas"},{"family":"Shetty","given":"Ranjitha S"},{"family":"Shibuya","given":"Kenji"},{"family":"Shiferaw","given":"Wondimeneh Shibabaw"},{"family":"Shigematsu","given":"Mika"},{"family":"Shin","given":"Jae Il"},{"family":"Shiri","given":"Rahman"},{"family":"Shirkoohi","given":"Reza"},{"family":"Shrime","given":"Mark G"},{"family":"Shuval","given":"Kerem"},{"family":"Siabani","given":"Soraya"},{"family":"Sigfusdottir","given":"Inga Dora"},{"family":"Sigurvinsdottir","given":"Rannveig"},{"family":"Silva","given":"João Pedro"},{"family":"Simpson","given":"Kyle E"},{"family":"Singh","given":"Ambrish"},{"family":"Singh","given":"Jasvinder A"},{"family":"Skiadaresi","given":"Eirini"},{"family":"Skou","given":"Søren T"},{"family":"Skryabin","given":"Valentin Yurievich"},{"family":"Sobngwi","given":"Eugene"},{"family":"Sokhan","given":"Anton"},{"family":"Soltani","given":"Shahin"},{"family":"Sorensen","given":"Reed J D"},{"family":"Soriano","given":"Joan B"},{"family":"Sorrie","given":"Muluken Bekele"},{"family":"Soyiri","given":"Ireneous N"},{"family":"Sreeramareddy","given":"Chandrashekhar T"},{"family":"Stanaway","given":"Jeffrey D"},{"family":"Stark","given":"Benjamin A"},{"family":"Ştefan","given":"Simona Cătălina"},{"family":"Stein","given":"Caroline"},{"family":"Steiner","given":"Caitlyn"},{"family":"Steiner","given":"Timothy J"},{"family":"Stokes","given":"Mark A"},{"family":"Stovner","given":"Lars Jacob"},{"family":"Stubbs","given":"Jacob L"},{"family":"Sudaryanto","given":"Agus"},{"family":"Sufiyan","given":"Mu'awiyyah Babale"},{"family":"Sulo","given":"Gerhard"},{"family":"Sultan","given":"Iyad"},{"family":"Sykes","given":"Bryan L"},{"family":"Sylte","given":"Dillon O"},{"family":"Szócska","given":"Miklós"},{"family":"Tabarés-Seisdedos","given":"Rafael"},{"family":"Tabb","given":"Karen M"},{"family":"Tadakamadla","given":"Santosh Kumar"},{"family":"Taherkhani","given":"Amir"},{"family":"Tajdini","given":"Masih"},{"family":"Takahashi","given":"Ken"},{"family":"Taveira","given":"Nuno"},{"family":"Teagle","given":"Whitney L"},{"family":"Teame","given":"Hirut"},{"family":"Tehrani-Banihashemi","given":"Arash"},{"family":"Teklehaimanot","given":"Berhane Fseha"},{"family":"Terrason","given":"Sonyah"},{"family":"Tessema","given":"Zemenu Tadesse"},{"family":"Thankappan","given":"Kavumpurathu Raman"},{"family":"Thomson","given":"Azalea M"},{"family":"Tohidinik","given":"Hamid Reza"},{"family":"Tonelli","given":"Marcello"},{"family":"Topor-Madry","given":"Roman"},{"family":"Torre","given":"Anna E"},{"family":"Touvier","given":"Mathilde"},{"family":"Tovani-Palone","given":"Marcos Roberto Roberto"},{"family":"Tran","given":"Bach Xuan"},{"family":"Travillian","given":"Ravensara"},{"family":"Troeger","given":"Christopher E"},{"family":"Truelsen","given":"Thomas Clement"},{"family":"Tsai","given":"Alexander C"},{"family":"Tsatsakis","given":"Aristidis"},{"family":"Tudor Car","given":"Lorainne"},{"family":"Tyrovolas","given":"Stefanos"},{"family":"Uddin","given":"Riaz"},{"family":"Ullah","given":"Saif"},{"family":"Undurraga","given":"Eduardo A"},{"family":"Unnikrishnan","given":"Bhaskaran"},{"family":"Vacante","given":"Marco"},{"family":"Vakilian","given":"Alireza"},{"family":"Valdez","given":"Pascual R"},{"family":"Varughese","given":"Santosh"},{"family":"Vasankari","given":"Tommi Juhani"},{"family":"Vasseghian","given":"Yasser"},{"family":"Venketasubramanian","given":"Narayanaswamy"},{"family":"Violante","given":"Francesco S"},{"family":"Vlassov","given":"Vasily"},{"family":"Vollset","given":"Stein Emil"},{"family":"Vongpradith","given":"Avina"},{"family":"Vukovic","given":"Ana"},{"family":"Vukovic","given":"Rade"},{"family":"Waheed","given":"Yasir"},{"family":"Walters","given":"Madgalene K"},{"family":"Wang","given":"Jiayu"},{"family":"Wang","given":"Yafeng"},{"family":"Wang","given":"Yuan-Pang"},{"family":"Ward","given":"Joseph L"},{"family":"Watson","given":"Alexandrea"},{"family":"Wei","given":"Jingkai"},{"family":"Weintraub","given":"Robert G"},{"family":"Weiss","given":"Daniel J"},{"family":"Weiss","given":"Jordan"},{"family":"Westerman","given":"Ronny"},{"family":"Whisnant","given":"Joanna L"},{"family":"Whiteford","given":"Harvey A"},{"family":"Wiangkham","given":"Taweewat"},{"family":"Wiens","given":"Kirsten E"},{"family":"Wijeratne","given":"Tissa"},{"family":"Wilner","given":"Lauren B"},{"family":"Wilson","given":"Shadrach"},{"family":"Wojtyniak","given":"Bogdan"},{"family":"Wolfe","given":"Charles D A"},{"family":"Wool","given":"Eve E"},{"family":"Wu","given":"Ai-Min"},{"family":"Wulf Hanson","given":"Sarah"},{"family":"Wunrow","given":"Han Yong"},{"family":"Xu","given":"Gelin"},{"family":"Xu","given":"Rixing"},{"family":"Yadgir","given":"Simon"},{"family":"Yahyazadeh Jabbari","given":"Seyed Hossein"},{"family":"Yamagishi","given":"Kazumasa"},{"family":"Yaminfirooz","given":"Mousa"},{"family":"Yano","given":"Yuichiro"},{"family":"Yaya","given":"Sanni"},{"family":"Yazdi-Feyzabadi","given":"Vahid"},{"family":"Yearwood","given":"Jamal A"},{"family":"Yeheyis","given":"Tomas Y"},{"family":"Yeshitila","given":"Yordanos Gizachew"},{"family":"Yip","given":"Paul"},{"family":"Yonemoto","given":"Naohiro"},{"family":"Yoon","given":"Seok-Jun"},{"family":"Yoosefi Lebni","given":"Javad"},{"family":"Younis","given":"Mustafa Z"},{"family":"Younker","given":"Theodore Patrick"},{"family":"Yousefi","given":"Zabihollah"},{"family":"Yousefifard","given":"Mahmoud"},{"family":"Yousefinezhadi","given":"Taraneh"},{"family":"Yousuf","given":"Abdilahi Yousuf"},{"family":"Yu","given":"Chuanhua"},{"family":"Yusefzadeh","given":"Hasan"},{"family":"Zahirian Moghadam","given":"Telma"},{"family":"Zaki","given":"Leila"},{"family":"Zaman","given":"Sojib Bin"},{"family":"Zamani","given":"Mohammad"},{"family":"Zamanian","given":"Maryam"},{"family":"Zandian","given":"Hamed"},{"family":"Zangeneh","given":"Alireza"},{"family":"Zastrozhin","given":"Mikhail Sergeevich"},{"family":"Zewdie","given":"Kaleab Alemayehu"},{"family":"Zhang","given":"Yunquan"},{"family":"Zhang","given":"Zhi-Jiang"},{"family":"Zhao","given":"Jeff T"},{"family":"Zhao","given":"Yingxi"},{"family":"Zheng","given":"Peng"},{"family":"Zhou","given":"Maigeng"},{"family":"Ziapour","given":"Arash"},{"family":"Zimsen","given":"Stephanie R M"},{"family":"Naghavi","given":"Mohsen"},{"family":"Murray","given":"Christopher J L"}],"issued":{"date-parts":[["2020",10,17]]}}}],"schema":"https://github.com/citation-style-language/schema/raw/master/csl-citation.json"} </w:instrText>
      </w:r>
      <w:r w:rsidRPr="0047335F" w:rsidR="00B801FA">
        <w:rPr>
          <w:rFonts w:eastAsia="Calibri"/>
          <w:lang w:val="en-US"/>
        </w:rPr>
        <w:fldChar w:fldCharType="separate"/>
      </w:r>
      <w:r w:rsidR="001F0252">
        <w:rPr>
          <w:rFonts w:eastAsia="Calibri"/>
          <w:lang w:val="en-US"/>
        </w:rPr>
        <w:t>(5)</w:t>
      </w:r>
      <w:r w:rsidRPr="0047335F" w:rsidR="00B801FA">
        <w:rPr>
          <w:rFonts w:eastAsia="Calibri"/>
          <w:lang w:val="en-US"/>
        </w:rPr>
        <w:fldChar w:fldCharType="end"/>
      </w:r>
      <w:r w:rsidRPr="00A62EBB" w:rsidR="00B801FA">
        <w:rPr>
          <w:rFonts w:eastAsia="Calibri"/>
          <w:lang w:val="en-US"/>
        </w:rPr>
        <w:t xml:space="preserve">. </w:t>
      </w:r>
      <w:r w:rsidR="001F0252">
        <w:rPr>
          <w:rFonts w:eastAsia="Calibri"/>
          <w:lang w:val="en-US"/>
        </w:rPr>
        <w:t>In addition to lost health, t</w:t>
      </w:r>
      <w:r w:rsidRPr="00272A90" w:rsidR="001F0252">
        <w:rPr>
          <w:rFonts w:eastAsia="Calibri"/>
          <w:lang w:val="en-US"/>
        </w:rPr>
        <w:t xml:space="preserve">he treatment and rehabilitation of trauma patients require extensive healthcare resources, resulting in considerable public healthcare burdens </w:t>
      </w:r>
      <w:r w:rsidR="001F0252">
        <w:rPr>
          <w:rFonts w:eastAsia="Calibri"/>
          <w:lang w:val="en-US"/>
        </w:rPr>
        <w:fldChar w:fldCharType="begin"/>
      </w:r>
      <w:r w:rsidR="001F0252">
        <w:rPr>
          <w:rFonts w:eastAsia="Calibri"/>
          <w:lang w:val="en-US"/>
        </w:rPr>
        <w:instrText xml:space="preserve"> ADDIN ZOTERO_ITEM CSL_CITATION {"citationID":"ndQAnHaf","properties":{"formattedCitation":"(6)","plainCitation":"(6)","noteIndex":0},"citationItems":[{"id":15,"uris":["http://zotero.org/users/10948265/items/3PCDZW8L"],"itemData":{"id":15,"type":"article-journal","abstract":"INTRODUCTION: Quality in medical care must be measured in order to be improved. Trauma management is part of health care, and by definition, it must be checked constantly. The only way to measure quality and outcomes is to systematically accrue data and analyze them.\nMATERIAL AND METHODS: A systematic revision of the literature about quality indicators in trauma associated to an international consensus conference RESULTS: An internationally approved base core set of 82 trauma quality indicators was obtained: Indicators were divided into 6 fields: prevention, structure, process, outcome, post-traumatic management, and society integrational effects.\nCONCLUSION: Present trauma quality indicator core set represents the result of an international effort aiming to provide a useful tool in quality evaluation and improvement. Further improvement may only be possible through international trauma registry development. This will allow for huge international data accrual permitting to evaluate results and compare outcomes.","container-title":"World journal of emergency surgery: WJES","DOI":"10.1186/s13017-021-00350-7","ISSN":"1749-7922","issue":"1","journalAbbreviation":"World J Emerg Surg","language":"eng","note":"PMID: 33622373\nPMCID: PMC7901006","page":"6","source":"PubMed","title":"Trauma quality indicators: internationally approved core factors for trauma management quality evaluation","title-short":"Trauma quality indicators","volume":"16","author":[{"family":"Coccolini","given":"Federico"},{"family":"Kluger","given":"Yoram"},{"family":"Moore","given":"Ernest E."},{"family":"Maier","given":"Ronald V."},{"family":"Coimbra","given":"Raul"},{"family":"Ordoñez","given":"Carlos"},{"family":"Ivatury","given":"Rao"},{"family":"Kirkpatrick","given":"Andrew W."},{"family":"Biffl","given":"Walter"},{"family":"Sartelli","given":"Massimo"},{"family":"Hecker","given":"Andreas"},{"family":"Ansaloni","given":"Luca"},{"family":"Leppaniemi","given":"Ari"},{"family":"Reva","given":"Viktor"},{"family":"Civil","given":"Ian"},{"family":"Vega","given":"Felipe"},{"family":"Chiarugi","given":"Massimo"},{"family":"Chichom-Mefire","given":"Alain"},{"family":"Sakakushev","given":"Boris"},{"family":"Peitzman","given":"Andrew"},{"family":"Chiara","given":"Osvaldo"},{"family":"Abu-Zidan","given":"Fikri"},{"family":"Maegele","given":"Marc"},{"family":"Miccoli","given":"Mario"},{"family":"Chirica","given":"Mircea"},{"family":"Khokha","given":"Vladimir"},{"family":"Sugrue","given":"Michael"},{"family":"Fraga","given":"Gustavo P."},{"family":"Otomo","given":"Yasuhiro"},{"family":"Baiocchi","given":"Gian Luca"},{"family":"Catena","given":"Fausto"},{"literal":"the WSES Trauma Quality Indicators Expert Panel"}],"issued":{"date-parts":[["2021",2,23]]}}}],"schema":"https://github.com/citation-style-language/schema/raw/master/csl-citation.json"} </w:instrText>
      </w:r>
      <w:r w:rsidR="001F0252">
        <w:rPr>
          <w:rFonts w:eastAsia="Calibri"/>
          <w:lang w:val="en-US"/>
        </w:rPr>
        <w:fldChar w:fldCharType="separate"/>
      </w:r>
      <w:r w:rsidR="001F0252">
        <w:rPr>
          <w:rFonts w:eastAsia="Calibri"/>
          <w:noProof/>
          <w:lang w:val="en-US"/>
        </w:rPr>
        <w:t>(6)</w:t>
      </w:r>
      <w:r w:rsidR="001F0252">
        <w:rPr>
          <w:rFonts w:eastAsia="Calibri"/>
          <w:lang w:val="en-US"/>
        </w:rPr>
        <w:fldChar w:fldCharType="end"/>
      </w:r>
      <w:r w:rsidRPr="00272A90" w:rsidR="001F0252">
        <w:rPr>
          <w:rFonts w:eastAsia="Calibri"/>
          <w:lang w:val="en-US"/>
        </w:rPr>
        <w:t>.</w:t>
      </w:r>
      <w:r w:rsidR="001F0252">
        <w:rPr>
          <w:rFonts w:eastAsia="Calibri"/>
          <w:lang w:val="en-US"/>
        </w:rPr>
        <w:t xml:space="preserve"> </w:t>
      </w:r>
      <w:r w:rsidRPr="00A62EBB" w:rsidR="00B801FA">
        <w:rPr>
          <w:rFonts w:eastAsia="Calibri"/>
          <w:lang w:val="en-US"/>
        </w:rPr>
        <w:t xml:space="preserve">Road injuries alone are estimated to cost the global economy US$1.8 trillion in 2015–30. These costs are equivalent to 0.12% of an annual tax on global domestic products </w:t>
      </w:r>
      <w:r w:rsidRPr="0047335F" w:rsidR="00B801FA">
        <w:rPr>
          <w:rFonts w:eastAsia="Calibri"/>
          <w:lang w:val="en-US"/>
        </w:rPr>
        <w:fldChar w:fldCharType="begin"/>
      </w:r>
      <w:r w:rsidR="00836585">
        <w:rPr>
          <w:rFonts w:eastAsia="Calibri"/>
          <w:lang w:val="en-US"/>
        </w:rPr>
        <w:instrText xml:space="preserve"> ADDIN ZOTERO_ITEM CSL_CITATION {"citationID":"6Zn7gk5l","properties":{"formattedCitation":"(7)","plainCitation":"(7)","noteIndex":0},"citationItems":[{"id":"slH3XLq6/AEzD5pWl","uris":["http://zotero.org/users/10948265/items/ZKLJDI87"],"itemData":{"id":416,"type":"article-journal","abstract":"Background\nRoad injuries are among the ten leading causes of death worldwide and also impede economic wellbeing and macroeconomic performance. Beyond medical data on the incidence of road injuries and their resulting morbidity and mortality, a detailed understanding of their economic implications is a prerequisite for sound, evidence-based policy making. We aimed to determine global macroeconomic costs of road traffic injuries and their cross-country distribution.\nMethods\nWe calculated the economic burden of all road traffic-related injuries for 166 countries by use of a macroeconomic model that accounts for the effect of fatal and non-fatal injuries on labour supply, age-specific differences in education and experience of those who are affected by road accidents, and the diversion of injury-related treatment expenses from savings, which results in lower investment.\nFindings\nWe estimated that road injuries will cost the world economy US$1·8 trillion (constant 2010 US$) in 2015–30, which is equivalent to an annual tax of 0·12% on global gross domestic product. Although low-income and middle-income countries have the largest health burden, their share of the economic burden of road injuries is only 46·4% of the global loss, reflecting in part higher productivity (and earnings) in high-income countries, but also prominently higher treatment costs. Our results also indicate that treatment costs account for a greater proportion of the economic burden in high-income countries than in low-income countries.\nInterpretation\nThe macroeconomic burden of road injuries is sizeable and distributed unequally across countries and world regions. This finding suggests a case for nuanced policy making. Our framework should provide a good starting point for the more detailed analysis of policies both at country level and across different countries.\nFunding\nNational Institute on Aging.","container-title":"The Lancet Planetary Health","DOI":"10.1016/S2542-5196(19)30170-6","ISSN":"2542-5196","issue":"9","journalAbbreviation":"The Lancet Planetary Health","language":"en","page":"e390-e398","source":"ScienceDirect","title":"The global macroeconomic burden of road injuries: estimates and projections for 166 countries","title-short":"The global macroeconomic burden of road injuries","volume":"3","author":[{"family":"Chen","given":"Simiao"},{"family":"Kuhn","given":"Michael"},{"family":"Prettner","given":"Klaus"},{"family":"Bloom","given":"David E"}],"issued":{"date-parts":[["2019",9,1]]}}}],"schema":"https://github.com/citation-style-language/schema/raw/master/csl-citation.json"} </w:instrText>
      </w:r>
      <w:r w:rsidRPr="0047335F" w:rsidR="00B801FA">
        <w:rPr>
          <w:rFonts w:eastAsia="Calibri"/>
          <w:lang w:val="en-US"/>
        </w:rPr>
        <w:fldChar w:fldCharType="separate"/>
      </w:r>
      <w:r w:rsidR="00836585">
        <w:rPr>
          <w:rFonts w:eastAsia="Calibri"/>
          <w:lang w:val="en-US"/>
        </w:rPr>
        <w:t>(7)</w:t>
      </w:r>
      <w:r w:rsidRPr="0047335F" w:rsidR="00B801FA">
        <w:rPr>
          <w:rFonts w:eastAsia="Calibri"/>
          <w:lang w:val="en-US"/>
        </w:rPr>
        <w:fldChar w:fldCharType="end"/>
      </w:r>
      <w:r w:rsidRPr="00A62EBB" w:rsidR="00B801FA">
        <w:rPr>
          <w:rFonts w:eastAsia="Calibri"/>
          <w:lang w:val="en-US"/>
        </w:rPr>
        <w:t>.</w:t>
      </w:r>
    </w:p>
    <w:p w:rsidRPr="00A62EBB" w:rsidR="00B801FA" w:rsidP="00A6176E" w:rsidRDefault="00B801FA" w14:paraId="4F5F0595" w14:textId="0B66080A">
      <w:pPr>
        <w:pStyle w:val="Brdtext"/>
        <w:spacing w:line="360" w:lineRule="auto"/>
        <w:rPr>
          <w:rFonts w:eastAsia="Calibri"/>
          <w:lang w:val="en-US"/>
        </w:rPr>
      </w:pPr>
    </w:p>
    <w:p w:rsidRPr="00A6176E" w:rsidR="00B801FA" w:rsidP="00A6176E" w:rsidRDefault="00B801FA" w14:paraId="27DD993E" w14:textId="3606EAA8">
      <w:pPr>
        <w:pStyle w:val="Brdtext"/>
        <w:spacing w:line="360" w:lineRule="auto"/>
        <w:rPr>
          <w:rFonts w:eastAsia="Calibri"/>
          <w:b/>
          <w:bCs/>
          <w:sz w:val="28"/>
          <w:szCs w:val="28"/>
          <w:lang w:val="en-US"/>
        </w:rPr>
      </w:pPr>
      <w:r w:rsidRPr="00A6176E">
        <w:rPr>
          <w:rFonts w:eastAsia="Calibri"/>
          <w:b/>
          <w:bCs/>
          <w:sz w:val="28"/>
          <w:szCs w:val="28"/>
          <w:lang w:val="en-US"/>
        </w:rPr>
        <w:t xml:space="preserve">Trauma </w:t>
      </w:r>
      <w:r w:rsidR="0066254D">
        <w:rPr>
          <w:b/>
          <w:bCs/>
          <w:sz w:val="28"/>
          <w:szCs w:val="28"/>
          <w:lang w:val="en-US"/>
        </w:rPr>
        <w:t xml:space="preserve">care </w:t>
      </w:r>
      <w:r w:rsidRPr="00A6176E">
        <w:rPr>
          <w:rFonts w:eastAsia="Calibri"/>
          <w:b/>
          <w:bCs/>
          <w:sz w:val="28"/>
          <w:szCs w:val="28"/>
          <w:lang w:val="en-US"/>
        </w:rPr>
        <w:t xml:space="preserve">quality improvement </w:t>
      </w:r>
    </w:p>
    <w:p w:rsidR="00836585" w:rsidP="00836585" w:rsidRDefault="00836585" w14:paraId="14CC48C2" w14:textId="4187AF42">
      <w:pPr>
        <w:pStyle w:val="Brdtext"/>
        <w:spacing w:line="360" w:lineRule="auto"/>
        <w:rPr>
          <w:del w:author="Martin Gerdin Wärnberg" w:date="2023-05-26T08:52:45.328Z" w:id="2045257029"/>
          <w:rFonts w:eastAsia="Calibri"/>
          <w:lang w:val="en-US"/>
        </w:rPr>
      </w:pPr>
      <w:del w:author="Martin Gerdin Wärnberg" w:date="2023-05-26T08:52:45.328Z" w:id="1934833849">
        <w:r w:rsidRPr="60B49F40" w:rsidDel="65A496A5">
          <w:rPr>
            <w:rFonts w:eastAsia="Calibri"/>
            <w:lang w:val="en-US"/>
          </w:rPr>
          <w:delText xml:space="preserve">A trauma system is a </w:delText>
        </w:r>
        <w:r w:rsidRPr="60B49F40" w:rsidDel="65A496A5">
          <w:rPr>
            <w:rFonts w:eastAsia="Calibri"/>
            <w:lang w:val="en-US"/>
          </w:rPr>
          <w:delText>coordinated network of healthcare services</w:delText>
        </w:r>
        <w:r w:rsidRPr="60B49F40" w:rsidDel="65A496A5">
          <w:rPr>
            <w:rFonts w:eastAsia="Calibri"/>
            <w:lang w:val="en-US"/>
          </w:rPr>
          <w:delText xml:space="preserve"> within a region</w:delText>
        </w:r>
        <w:r w:rsidRPr="60B49F40" w:rsidDel="65A496A5">
          <w:rPr>
            <w:rFonts w:eastAsia="Calibri"/>
            <w:lang w:val="en-US"/>
          </w:rPr>
          <w:delText xml:space="preserve"> </w:delText>
        </w:r>
        <w:r w:rsidRPr="60B49F40" w:rsidDel="65A496A5">
          <w:rPr>
            <w:rFonts w:eastAsia="Calibri"/>
            <w:lang w:val="en-US"/>
          </w:rPr>
          <w:delText>that manages the entire care pathway for trauma patients, from injury to rehabilitation. It i</w:delText>
        </w:r>
        <w:r w:rsidRPr="60B49F40" w:rsidDel="65A496A5">
          <w:rPr>
            <w:rFonts w:eastAsia="Calibri"/>
            <w:lang w:val="en-US"/>
          </w:rPr>
          <w:delText>nclude</w:delText>
        </w:r>
        <w:r w:rsidRPr="60B49F40" w:rsidDel="65A496A5">
          <w:rPr>
            <w:rFonts w:eastAsia="Calibri"/>
            <w:lang w:val="en-US"/>
          </w:rPr>
          <w:delText xml:space="preserve">s </w:delText>
        </w:r>
        <w:r w:rsidRPr="60B49F40" w:rsidDel="65A496A5">
          <w:rPr>
            <w:rFonts w:eastAsia="Calibri"/>
            <w:lang w:val="en-US"/>
          </w:rPr>
          <w:delText xml:space="preserve">patient care </w:delText>
        </w:r>
        <w:r w:rsidRPr="60B49F40" w:rsidDel="65A496A5">
          <w:rPr>
            <w:rFonts w:eastAsia="Calibri"/>
            <w:lang w:val="en-US"/>
          </w:rPr>
          <w:delText>from the point of injury, pre-hospital care, emergency department resuscitation, specialist emergency surgical intervention, and rehabilitation until the patient is reintegrated into society</w:delText>
        </w:r>
        <w:r w:rsidRPr="60B49F40" w:rsidDel="06120A29">
          <w:rPr>
            <w:rFonts w:eastAsia="Calibri"/>
            <w:lang w:val="en-US"/>
          </w:rPr>
          <w:delText xml:space="preserve"> </w:delText>
        </w:r>
      </w:del>
      <w:r w:rsidRPr="60B49F40">
        <w:rPr>
          <w:rFonts w:eastAsia="Calibri"/>
          <w:lang w:val="en-US"/>
        </w:rPr>
        <w:fldChar w:fldCharType="begin"/>
      </w:r>
      <w:r w:rsidRPr="60B49F40">
        <w:rPr>
          <w:rFonts w:eastAsia="Calibri"/>
          <w:lang w:val="en-US"/>
        </w:rPr>
        <w:instrText xml:space="preserve"> ADDIN ZOTERO_ITEM CSL_CITATION {"citationID":"GdwRXExk","properties":{"formattedCitation":"(8)","plainCitation":"(8)","noteIndex":0},"citationItems":[{"id":287,"uris":["http://zotero.org/users/10948265/items/WPT3BWX8"],"itemData":{"id":287,"type":"article-journal","abstract":"The word 'trauma' describes the disease entity resulting from physical injury. Trauma is one of the leading causes of death worldwide and deaths due to injury look set to increase. As early as the 1970s, it became evident that centralisation of resources and expertise could reduce the mortality rate from serious injury and that organisation of trauma care delivery into formal systems could improve outcome further. Internationally, trauma systems have evolved in various forms, with widespread reports of mortality and functional outcome benefits when major trauma management is delivered in this way. The management of major trauma in England is currently undergoing significant change. The London Trauma System began operating in April 2010 and others throughout England became operational this year. Similar systems exist internationally and continue to be developed. Anaesthetists have been and continue to be involved with all levels of trauma care delivery, from the provision of pre-hospital trauma and retrieval teams, through to chronic pain management and rehabilitation of patients back into society. This review examines the international development of major trauma care delivery and the components of a modern trauma system.","container-title":"Anaesthesia","DOI":"10.1111/anae.12049","ISSN":"1365-2044","journalAbbreviation":"Anaesthesia","language":"eng","note":"PMID: 23210554","page":"30-39","source":"PubMed","title":"Trauma system development","volume":"68 Suppl 1","author":[{"family":"Lendrum","given":"R. A."},{"family":"Lockey","given":"D. J."}],"issued":{"date-parts":[["2013",1]]}}}],"schema":"https://github.com/citation-style-language/schema/raw/master/csl-citation.json"} </w:instrText>
      </w:r>
      <w:r w:rsidRPr="60B49F40">
        <w:rPr>
          <w:rFonts w:eastAsia="Calibri"/>
          <w:lang w:val="en-US"/>
        </w:rPr>
        <w:fldChar w:fldCharType="separate"/>
      </w:r>
      <w:del w:author="Martin Gerdin Wärnberg" w:date="2023-05-26T08:52:45.328Z" w:id="625242846">
        <w:r w:rsidRPr="60B49F40" w:rsidDel="06120A29">
          <w:rPr>
            <w:rFonts w:eastAsia="Calibri"/>
            <w:noProof/>
            <w:lang w:val="en-US"/>
          </w:rPr>
          <w:delText>(8)</w:delText>
        </w:r>
      </w:del>
      <w:r w:rsidRPr="60B49F40">
        <w:rPr>
          <w:rFonts w:eastAsia="Calibri"/>
          <w:lang w:val="en-US"/>
        </w:rPr>
        <w:fldChar w:fldCharType="end"/>
      </w:r>
      <w:del w:author="Martin Gerdin Wärnberg" w:date="2023-05-26T08:52:45.328Z" w:id="106018612">
        <w:r w:rsidRPr="60B49F40" w:rsidDel="65A496A5">
          <w:rPr>
            <w:rFonts w:eastAsia="Calibri"/>
            <w:lang w:val="en-US"/>
          </w:rPr>
          <w:delText>.</w:delText>
        </w:r>
        <w:r w:rsidRPr="60B49F40" w:rsidDel="65A496A5">
          <w:rPr>
            <w:rFonts w:eastAsia="Calibri"/>
            <w:lang w:val="en-US"/>
          </w:rPr>
          <w:delText xml:space="preserve"> Trauma systems are associated with better patient outcomes </w:delText>
        </w:r>
      </w:del>
      <w:r w:rsidRPr="60B49F40">
        <w:rPr>
          <w:rFonts w:eastAsia="Calibri"/>
          <w:lang w:val="en-US"/>
        </w:rPr>
        <w:fldChar w:fldCharType="begin"/>
      </w:r>
      <w:r w:rsidRPr="60B49F40">
        <w:rPr>
          <w:rFonts w:eastAsia="Calibri"/>
          <w:lang w:val="en-US"/>
        </w:rPr>
        <w:instrText xml:space="preserve"> ADDIN ZOTERO_ITEM CSL_CITATION {"citationID":"IZclY9k2","properties":{"formattedCitation":"(9)","plainCitation":"(9)","noteIndex":0},"citationItems":[{"id":325,"uris":["http://zotero.org/users/10948265/items/8BRSHGBR"],"itemData":{"id":325,"type":"article-journal","abstract":"Traumatic injury remains the leading cause of death, with more than five million deaths every year. Little is known about the comparative effectiveness in reducing mortality of trauma care systems at different stages of development. The objective of this study was to review the literature and examine differences in mortality associated with different stages of trauma system development.","container-title":"World Journal of Emergency Surgery","DOI":"10.1186/s13017-021-00381-0","ISSN":"1749-7922","issue":"1","journalAbbreviation":"World Journal of Emergency Surgery","page":"38","source":"BioMed Central","title":"The effectiveness of trauma care systems at different stages of development in reducing mortality: a systematic review and meta-analysis","title-short":"The effectiveness of trauma care systems at different stages of development in reducing mortality","volume":"16","author":[{"family":"Alharbi","given":"Rayan Jafnan"},{"family":"Shrestha","given":"Sumina"},{"family":"Lewis","given":"Virginia"},{"family":"Miller","given":"Charne"}],"issued":{"date-parts":[["2021",7,13]]}}}],"schema":"https://github.com/citation-style-language/schema/raw/master/csl-citation.json"} </w:instrText>
      </w:r>
      <w:r w:rsidRPr="60B49F40">
        <w:rPr>
          <w:rFonts w:eastAsia="Calibri"/>
          <w:lang w:val="en-US"/>
        </w:rPr>
        <w:fldChar w:fldCharType="separate"/>
      </w:r>
      <w:del w:author="Martin Gerdin Wärnberg" w:date="2023-05-26T08:52:45.328Z" w:id="1007405782">
        <w:r w:rsidRPr="60B49F40" w:rsidDel="06120A29">
          <w:rPr>
            <w:rFonts w:eastAsia="Calibri"/>
            <w:noProof/>
            <w:lang w:val="en-US"/>
          </w:rPr>
          <w:delText>(9)</w:delText>
        </w:r>
      </w:del>
      <w:r w:rsidRPr="60B49F40">
        <w:rPr>
          <w:rFonts w:eastAsia="Calibri"/>
          <w:lang w:val="en-US"/>
        </w:rPr>
        <w:fldChar w:fldCharType="end"/>
      </w:r>
      <w:del w:author="Martin Gerdin Wärnberg" w:date="2023-05-26T08:52:45.328Z" w:id="1844172507">
        <w:r w:rsidRPr="60B49F40" w:rsidDel="65A496A5">
          <w:rPr>
            <w:rFonts w:eastAsia="Calibri"/>
            <w:lang w:val="en-US"/>
          </w:rPr>
          <w:delText xml:space="preserve">. </w:delText>
        </w:r>
      </w:del>
    </w:p>
    <w:p w:rsidRPr="0066254D" w:rsidR="0066254D" w:rsidP="60B49F40" w:rsidRDefault="00B801FA" w14:paraId="1DE226F7" w14:textId="0B24B266">
      <w:pPr>
        <w:pStyle w:val="Brdtext"/>
        <w:spacing w:line="360" w:lineRule="auto"/>
        <w:rPr>
          <w:ins w:author="Martin Gerdin Wärnberg" w:date="2023-05-26T08:51:16.504Z" w:id="1850978397"/>
          <w:rFonts w:eastAsia="Calibri"/>
          <w:lang w:val="en-US"/>
        </w:rPr>
      </w:pPr>
      <w:r w:rsidRPr="60B49F40" w:rsidR="7E483127">
        <w:rPr>
          <w:rFonts w:eastAsia="Calibri"/>
          <w:lang w:val="en-US"/>
        </w:rPr>
        <w:t xml:space="preserve">Survival rates after a traumatic event are influenced by multiple factors. Injury severity, quality and speed of care, and access to specialized trauma care facilities are the most crucial </w:t>
      </w:r>
      <w:r w:rsidRPr="60B49F40" w:rsidR="7E483127">
        <w:rPr>
          <w:rFonts w:eastAsia="Calibri"/>
          <w:lang w:val="en-US"/>
        </w:rPr>
        <w:t>factors affecting a patient's chance of</w:t>
      </w:r>
      <w:r w:rsidRPr="60B49F40" w:rsidR="06120A29">
        <w:rPr>
          <w:rFonts w:eastAsia="Calibri"/>
          <w:lang w:val="en-US"/>
        </w:rPr>
        <w:t xml:space="preserve"> </w:t>
      </w:r>
      <w:r w:rsidRPr="60B49F40" w:rsidR="06120A29">
        <w:rPr>
          <w:rFonts w:eastAsia="Calibri"/>
          <w:lang w:val="en-US"/>
        </w:rPr>
        <w:t>survival</w:t>
      </w:r>
      <w:r w:rsidRPr="60B49F40" w:rsidR="06120A29">
        <w:rPr>
          <w:rFonts w:eastAsia="Calibri"/>
          <w:lang w:val="en-US"/>
        </w:rPr>
        <w:t xml:space="preserve"> </w:t>
      </w:r>
      <w:r w:rsidRPr="60B49F40">
        <w:rPr>
          <w:rFonts w:eastAsia="Calibri"/>
          <w:lang w:val="en-US"/>
        </w:rPr>
        <w:fldChar w:fldCharType="begin"/>
      </w:r>
      <w:r w:rsidRPr="60B49F40">
        <w:rPr>
          <w:rFonts w:eastAsia="Calibri"/>
          <w:lang w:val="en-US"/>
        </w:rPr>
        <w:instrText xml:space="preserve"> ADDIN ZOTERO_ITEM CSL_CITATION {"citationID":"UfbJLgW8","properties":{"formattedCitation":"(10)","plainCitation":"(10)","noteIndex":0},"citationItems":[{"id":76,"uris":["http://zotero.org/users/10948265/items/JD6F6853"],"itemData":{"id":76,"type":"article-journal","abstract":"The main objective was to compare the 30-day mortality rate of trauma patients treated at trauma centers as compared to non-trauma centers in Sweden. The secondary objective was to evaluate how injury severity influences the potential survival benefit of specialized care.","container-title":"European Journal of Trauma and Emergency Surgery","DOI":"10.1007/s00068-020-01446-6","ISSN":"1863-9941","issue":"1","journalAbbreviation":"Eur J Trauma Emerg Surg","language":"en","page":"525-536","source":"Springer Link","title":"Mortality of trauma patients treated at trauma centers compared to non-trauma centers in Sweden: a retrospective study","title-short":"Mortality of trauma patients treated at trauma centers compared to non-trauma centers in Sweden","volume":"48","author":[{"family":"Candefjord","given":"Stefan"},{"family":"Asker","given":"Linn"},{"family":"Caragounis","given":"Eva-Corina"}],"issued":{"date-parts":[["2022",2,1]]}}}],"schema":"https://github.com/citation-style-language/schema/raw/master/csl-citation.json"} </w:instrText>
      </w:r>
      <w:r w:rsidRPr="60B49F40">
        <w:rPr>
          <w:rFonts w:eastAsia="Calibri"/>
          <w:lang w:val="en-US"/>
        </w:rPr>
        <w:fldChar w:fldCharType="separate"/>
      </w:r>
      <w:r w:rsidRPr="60B49F40" w:rsidR="0AC68D2D">
        <w:rPr>
          <w:rFonts w:eastAsia="Calibri"/>
          <w:noProof/>
          <w:lang w:val="en-US"/>
        </w:rPr>
        <w:t>(10)</w:t>
      </w:r>
      <w:r w:rsidRPr="60B49F40">
        <w:rPr>
          <w:rFonts w:eastAsia="Calibri"/>
          <w:lang w:val="en-US"/>
        </w:rPr>
        <w:fldChar w:fldCharType="end"/>
      </w:r>
      <w:r w:rsidRPr="60B49F40" w:rsidR="7E483127">
        <w:rPr>
          <w:rFonts w:eastAsia="Calibri"/>
          <w:lang w:val="en-US"/>
        </w:rPr>
        <w:t xml:space="preserve">. Multiple Trauma Quality Improvement (TQI) initiatives originating in high-income countries have </w:t>
      </w:r>
      <w:r w:rsidRPr="60B49F40" w:rsidR="7E483127">
        <w:rPr>
          <w:rFonts w:eastAsia="Calibri"/>
          <w:lang w:val="en-US"/>
        </w:rPr>
        <w:t>emerged</w:t>
      </w:r>
      <w:r w:rsidRPr="60B49F40" w:rsidR="7E483127">
        <w:rPr>
          <w:rFonts w:eastAsia="Calibri"/>
          <w:lang w:val="en-US"/>
        </w:rPr>
        <w:t xml:space="preserve"> to enhance trauma care worldwide </w:t>
      </w:r>
      <w:r w:rsidRPr="60B49F40">
        <w:rPr>
          <w:rFonts w:eastAsia="Calibri"/>
          <w:lang w:val="en-US"/>
        </w:rPr>
        <w:fldChar w:fldCharType="begin"/>
      </w:r>
      <w:r w:rsidRPr="60B49F40">
        <w:rPr>
          <w:rFonts w:eastAsia="Calibri"/>
          <w:lang w:val="en-US"/>
        </w:rPr>
        <w:instrText xml:space="preserve"> ADDIN ZOTERO_ITEM CSL_CITATION {"citationID":"6sReQcjQ","properties":{"formattedCitation":"(4)","plainCitation":"(4)","noteIndex":0},"citationItems":[{"id":335,"uris":["http://zotero.org/users/10948265/items/MEE77KZT"],"itemData":{"id":335,"type":"article-journal","abstract":"BACKGROUND \n          Injuries remain a leading cause of death in the developing world. Whereas new investments are welcome, quality improvement (QI) at the currently available trauma care facilities is essential. The objective of this study was to determine the effect and long-term sustainability of trauma QI initiatives on in-hospital mortality and complications at a large tertiary hospital in a developing country.\n          METHODS \n          In 2002, a specialized trauma team was formed (members trained using advanced trauma life support), and a western style trauma program established including a registry and quality assurance program. Patients from 1998 onward were entered in to this registry, enabling a preimplementation and postimplementation study. Adults (&gt;15 years) with blunt or penetrating trauma were analyzed. The main outcomes of interest were (1) in-hospital mortality and (2) occurrence of any complication. Multiple logistic regression was performed to assess the impact of formalized trauma care on outcomes, controlling for covariates reaching significance in the bivariate analyses.\n          RESULTS \n          A total of 1,227 patient records were analyzed. Patient demographics and injury characteristics are described in Table 1. Overall in-hospital mortality rate was 6.4%, and the complication rate was 11.1%. On multivariate analysis, patients admitted during the trauma service years were 4.9 times less likely to die (95% confidence interval, 1.77–13.57) and 2.60 times (odds ratio; 95% confidence interval, 1.29–5.21) less likely to have a complication compared with those treated in the pretrauma service years.\n          CONCLUSION \n          Despite significant delays in hospital transit and lack of prehospital trauma care, hospital level implementation of trauma QI program greatly decreases mortality and complication rates in the developing world.\n          LEVEL OF EVIDENCE \n          Care management study, level IV.","container-title":"Journal of Trauma and Acute Care Surgery","DOI":"10.1097/TA.0b013e31829880a0","ISSN":"2163-0755","issue":"1","language":"en-US","page":"60","source":"journals-lww-com.proxy.kib.ki.se","title":"Hospital-based trauma quality improvement initiatives: First step toward improving trauma outcomes in the developing world","title-short":"Hospital-based trauma quality improvement initiatives","volume":"75","author":[{"family":"Hashmi","given":"Zain G."},{"family":"Haider","given":"Adil H."},{"family":"Zafar","given":"Syed Nabeel"},{"family":"Kisat","given":"Mehreen"},{"family":"Moosa","given":"Asad"},{"family":"Siddiqui","given":"Farjad"},{"family":"Pardhan","given":"Amyn"},{"family":"Latif","given":"Asad"},{"family":"Zafar","given":"Hasnain"}],"issued":{"date-parts":[["2013",7]]}}}],"schema":"https://github.com/citation-style-language/schema/raw/master/csl-citation.json"} </w:instrText>
      </w:r>
      <w:r w:rsidRPr="60B49F40">
        <w:rPr>
          <w:rFonts w:eastAsia="Calibri"/>
          <w:lang w:val="en-US"/>
        </w:rPr>
        <w:fldChar w:fldCharType="separate"/>
      </w:r>
      <w:r w:rsidRPr="60B49F40" w:rsidR="0DFBA796">
        <w:rPr>
          <w:rFonts w:eastAsia="Calibri"/>
          <w:lang w:val="en-US"/>
        </w:rPr>
        <w:t>(4)</w:t>
      </w:r>
      <w:r w:rsidRPr="60B49F40">
        <w:rPr>
          <w:rFonts w:eastAsia="Calibri"/>
          <w:lang w:val="en-US"/>
        </w:rPr>
        <w:fldChar w:fldCharType="end"/>
      </w:r>
      <w:r w:rsidRPr="60B49F40" w:rsidR="7E483127">
        <w:rPr>
          <w:rFonts w:eastAsia="Calibri"/>
          <w:lang w:val="en-US"/>
        </w:rPr>
        <w:t xml:space="preserve">. These initiatives include the adoption of </w:t>
      </w:r>
      <w:r w:rsidRPr="60B49F40" w:rsidR="2D7CE1B1">
        <w:rPr>
          <w:rFonts w:eastAsia="Calibri"/>
          <w:lang w:val="en-US"/>
        </w:rPr>
        <w:t>A</w:t>
      </w:r>
      <w:r w:rsidRPr="60B49F40" w:rsidR="0AC68D2D">
        <w:rPr>
          <w:rFonts w:eastAsia="Calibri"/>
          <w:lang w:val="en-US"/>
        </w:rPr>
        <w:t>dvanced Trauma Life Support</w:t>
      </w:r>
      <w:r w:rsidRPr="60B49F40" w:rsidR="0AC68D2D">
        <w:rPr>
          <w:rFonts w:eastAsia="Calibri"/>
          <w:lang w:val="en-US"/>
        </w:rPr>
        <w:t xml:space="preserve"> </w:t>
      </w:r>
      <w:r w:rsidRPr="60B49F40" w:rsidR="7E483127">
        <w:rPr>
          <w:rFonts w:eastAsia="Calibri"/>
          <w:lang w:val="en-US"/>
        </w:rPr>
        <w:t>protocols, the Eastern Association for the Surgery of Trauma’s</w:t>
      </w:r>
      <w:r w:rsidRPr="60B49F40" w:rsidR="7E483127">
        <w:rPr>
          <w:rFonts w:eastAsia="Calibri"/>
          <w:lang w:val="en-US"/>
        </w:rPr>
        <w:t xml:space="preserve"> </w:t>
      </w:r>
      <w:r w:rsidRPr="60B49F40" w:rsidR="7E483127">
        <w:rPr>
          <w:rFonts w:eastAsia="Calibri"/>
          <w:lang w:val="en-US"/>
        </w:rPr>
        <w:t xml:space="preserve">clinical practice guidelines and </w:t>
      </w:r>
      <w:r w:rsidRPr="60B49F40" w:rsidR="1B26CEBE">
        <w:rPr>
          <w:rFonts w:eastAsia="Calibri"/>
          <w:lang w:val="en-US"/>
        </w:rPr>
        <w:t xml:space="preserve">the </w:t>
      </w:r>
      <w:r w:rsidRPr="60B49F40" w:rsidR="1B26CEBE">
        <w:rPr>
          <w:rFonts w:eastAsia="Calibri"/>
          <w:lang w:val="en-US"/>
        </w:rPr>
        <w:t>establishment</w:t>
      </w:r>
      <w:r w:rsidRPr="60B49F40" w:rsidR="3BCFAC0A">
        <w:rPr>
          <w:rFonts w:eastAsia="Calibri"/>
          <w:lang w:val="en-US"/>
        </w:rPr>
        <w:t xml:space="preserve"> </w:t>
      </w:r>
      <w:r w:rsidRPr="60B49F40" w:rsidR="7E483127">
        <w:rPr>
          <w:rFonts w:eastAsia="Calibri"/>
          <w:lang w:val="en-US"/>
        </w:rPr>
        <w:t>of local</w:t>
      </w:r>
      <w:r w:rsidRPr="60B49F40" w:rsidR="7E483127">
        <w:rPr>
          <w:rFonts w:eastAsia="Calibri"/>
          <w:lang w:val="en-US"/>
        </w:rPr>
        <w:t xml:space="preserve"> and national trauma databases. </w:t>
      </w:r>
    </w:p>
    <w:p w:rsidRPr="0066254D" w:rsidR="0066254D" w:rsidP="60B49F40" w:rsidRDefault="00B801FA" w14:paraId="7C8589E9" w14:textId="1EED70AE">
      <w:pPr>
        <w:pStyle w:val="Brdtext"/>
        <w:spacing w:line="360" w:lineRule="auto"/>
        <w:rPr>
          <w:ins w:author="Martin Gerdin Wärnberg" w:date="2023-05-26T08:51:39.421Z" w:id="1947209342"/>
          <w:rFonts w:eastAsia="Calibri"/>
          <w:lang w:val="en-US"/>
        </w:rPr>
      </w:pPr>
      <w:r w:rsidRPr="60B49F40" w:rsidR="2D7CE1B1">
        <w:rPr>
          <w:rFonts w:eastAsia="Calibri"/>
          <w:lang w:val="en-US"/>
        </w:rPr>
        <w:t>The</w:t>
      </w:r>
      <w:r w:rsidRPr="60B49F40" w:rsidR="2D7CE1B1">
        <w:rPr>
          <w:rFonts w:eastAsia="Calibri"/>
          <w:lang w:val="en-US"/>
        </w:rPr>
        <w:t xml:space="preserve"> </w:t>
      </w:r>
      <w:r w:rsidRPr="60B49F40" w:rsidR="2D7CE1B1">
        <w:rPr>
          <w:rFonts w:eastAsia="Calibri"/>
          <w:lang w:val="en-US"/>
        </w:rPr>
        <w:t xml:space="preserve">implementation of </w:t>
      </w:r>
      <w:r w:rsidRPr="60B49F40" w:rsidR="2D7CE1B1">
        <w:rPr>
          <w:rFonts w:eastAsia="Calibri"/>
          <w:lang w:val="en-US"/>
        </w:rPr>
        <w:t>trauma system</w:t>
      </w:r>
      <w:r w:rsidRPr="60B49F40" w:rsidR="2D7CE1B1">
        <w:rPr>
          <w:rFonts w:eastAsia="Calibri"/>
          <w:lang w:val="en-US"/>
        </w:rPr>
        <w:t>s has</w:t>
      </w:r>
      <w:r w:rsidRPr="60B49F40" w:rsidR="2D7CE1B1">
        <w:rPr>
          <w:rFonts w:eastAsia="Calibri"/>
          <w:lang w:val="en-US"/>
        </w:rPr>
        <w:t xml:space="preserve"> been particularly impactful, leading to a more streamlined and coordinated approach to trauma care delivery </w:t>
      </w:r>
      <w:r w:rsidRPr="60B49F40">
        <w:rPr>
          <w:rFonts w:eastAsia="Calibri"/>
          <w:lang w:val="en-US"/>
        </w:rPr>
        <w:fldChar w:fldCharType="begin"/>
      </w:r>
      <w:r w:rsidRPr="60B49F40">
        <w:rPr>
          <w:rFonts w:eastAsia="Calibri"/>
          <w:lang w:val="en-US"/>
        </w:rPr>
        <w:instrText xml:space="preserve"> ADDIN ZOTERO_ITEM CSL_CITATION {"citationID":"hv0WilL5","properties":{"formattedCitation":"(9)","plainCitation":"(9)","noteIndex":0},"citationItems":[{"id":325,"uris":["http://zotero.org/users/10948265/items/8BRSHGBR"],"itemData":{"id":325,"type":"article-journal","abstract":"Traumatic injury remains the leading cause of death, with more than five million deaths every year. Little is known about the comparative effectiveness in reducing mortality of trauma care systems at different stages of development. The objective of this study was to review the literature and examine differences in mortality associated with different stages of trauma system development.","container-title":"World Journal of Emergency Surgery","DOI":"10.1186/s13017-021-00381-0","ISSN":"1749-7922","issue":"1","journalAbbreviation":"World Journal of Emergency Surgery","page":"38","source":"BioMed Central","title":"The effectiveness of trauma care systems at different stages of development in reducing mortality: a systematic review and meta-analysis","title-short":"The effectiveness of trauma care systems at different stages of development in reducing mortality","volume":"16","author":[{"family":"Alharbi","given":"Rayan Jafnan"},{"family":"Shrestha","given":"Sumina"},{"family":"Lewis","given":"Virginia"},{"family":"Miller","given":"Charne"}],"issued":{"date-parts":[["2021",7,13]]}}}],"schema":"https://github.com/citation-style-language/schema/raw/master/csl-citation.json"} </w:instrText>
      </w:r>
      <w:r w:rsidRPr="60B49F40">
        <w:rPr>
          <w:rFonts w:eastAsia="Calibri"/>
          <w:lang w:val="en-US"/>
        </w:rPr>
        <w:fldChar w:fldCharType="separate"/>
      </w:r>
      <w:r w:rsidRPr="60B49F40" w:rsidR="33409FE2">
        <w:rPr>
          <w:rFonts w:eastAsia="Calibri"/>
          <w:noProof/>
          <w:lang w:val="en-US"/>
        </w:rPr>
        <w:t>(9)</w:t>
      </w:r>
      <w:r w:rsidRPr="60B49F40">
        <w:rPr>
          <w:rFonts w:eastAsia="Calibri"/>
          <w:lang w:val="en-US"/>
        </w:rPr>
        <w:fldChar w:fldCharType="end"/>
      </w:r>
      <w:r w:rsidRPr="60B49F40" w:rsidR="2D7CE1B1">
        <w:rPr>
          <w:rFonts w:eastAsia="Calibri"/>
          <w:lang w:val="en-US"/>
        </w:rPr>
        <w:t>.</w:t>
      </w:r>
      <w:r w:rsidRPr="60B49F40" w:rsidR="33409FE2">
        <w:rPr>
          <w:rFonts w:eastAsia="Calibri"/>
          <w:lang w:val="en-US"/>
        </w:rPr>
        <w:t xml:space="preserve"> </w:t>
      </w:r>
      <w:ins w:author="Martin Gerdin Wärnberg" w:date="2023-05-26T08:51:39.42Z" w:id="468177671">
        <w:r w:rsidRPr="60B49F40" w:rsidR="6705AC4A">
          <w:rPr>
            <w:rFonts w:eastAsia="Calibri"/>
            <w:lang w:val="en-US"/>
          </w:rPr>
          <w:t>Trauma systems are coordinated networks of healthcare services within a region that manage</w:t>
        </w:r>
        <w:r w:rsidRPr="60B49F40" w:rsidR="6705AC4A">
          <w:rPr>
            <w:rFonts w:eastAsia="Calibri"/>
            <w:lang w:val="en-US"/>
          </w:rPr>
          <w:t xml:space="preserve"> the entire care pathway for trauma patients, from injury to rehabilitation. </w:t>
        </w:r>
      </w:ins>
      <w:ins w:author="Martin Gerdin Wärnberg" w:date="2023-05-26T08:52:09.69Z" w:id="762721526">
        <w:r w:rsidRPr="60B49F40" w:rsidR="6705AC4A">
          <w:rPr>
            <w:rFonts w:eastAsia="Calibri"/>
            <w:lang w:val="en-US"/>
          </w:rPr>
          <w:t xml:space="preserve">They </w:t>
        </w:r>
      </w:ins>
      <w:ins w:author="Martin Gerdin Wärnberg" w:date="2023-05-26T08:51:39.42Z" w:id="31143726">
        <w:r w:rsidRPr="60B49F40" w:rsidR="6705AC4A">
          <w:rPr>
            <w:rFonts w:eastAsia="Calibri"/>
            <w:lang w:val="en-US"/>
          </w:rPr>
          <w:t>include</w:t>
        </w:r>
        <w:r w:rsidRPr="60B49F40" w:rsidR="6705AC4A">
          <w:rPr>
            <w:rFonts w:eastAsia="Calibri"/>
            <w:lang w:val="en-US"/>
          </w:rPr>
          <w:t xml:space="preserve"> patient care from the point of injury, pre-hospital care, emergency department resuscitation, specialist emergency surgical intervention, and rehabilitation until the patient is reintegrated into society </w:t>
        </w:r>
      </w:ins>
      <w:r w:rsidRPr="60B49F40">
        <w:rPr>
          <w:rFonts w:eastAsia="Calibri"/>
          <w:lang w:val="en-US"/>
        </w:rPr>
        <w:fldChar w:fldCharType="begin"/>
      </w:r>
      <w:r w:rsidRPr="60B49F40">
        <w:rPr>
          <w:rFonts w:eastAsia="Calibri"/>
          <w:lang w:val="en-US"/>
        </w:rPr>
        <w:instrText xml:space="preserve"> ADDIN ZOTERO_ITEM CSL_CITATION {"citationID":"GdwRXExk","properties":{"formattedCitation":"(8)","plainCitation":"(8)","noteIndex":0},"citationItems":[{"id":287,"uris":["http://zotero.org/users/10948265/items/WPT3BWX8"],"itemData":{"id":287,"type":"article-journal","abstract":"The word 'trauma' describes the disease entity resulting from physical injury. Trauma is one of the leading causes of death worldwide and deaths due to injury look set to increase. As early as the 1970s, it became evident that centralisation of resources and expertise could reduce the mortality rate from serious injury and that organisation of trauma care delivery into formal systems could improve outcome further. Internationally, trauma systems have evolved in various forms, with widespread reports of mortality and functional outcome benefits when major trauma management is delivered in this way. The management of major trauma in England is currently undergoing significant change. The London Trauma System began operating in April 2010 and others throughout England became operational this year. Similar systems exist internationally and continue to be developed. Anaesthetists have been and continue to be involved with all levels of trauma care delivery, from the provision of pre-hospital trauma and retrieval teams, through to chronic pain management and rehabilitation of patients back into society. This review examines the international development of major trauma care delivery and the components of a modern trauma system.","container-title":"Anaesthesia","DOI":"10.1111/anae.12049","ISSN":"1365-2044","journalAbbreviation":"Anaesthesia","language":"eng","note":"PMID: 23210554","page":"30-39","source":"PubMed","title":"Trauma system development","volume":"68 Suppl 1","author":[{"family":"Lendrum","given":"R. A."},{"family":"Lockey","given":"D. J."}],"issued":{"date-parts":[["2013",1]]}}}],"schema":"https://github.com/citation-style-language/schema/raw/master/csl-citation.json"} </w:instrText>
      </w:r>
      <w:r w:rsidRPr="60B49F40">
        <w:rPr>
          <w:rFonts w:eastAsia="Calibri"/>
          <w:lang w:val="en-US"/>
        </w:rPr>
        <w:fldChar w:fldCharType="separate"/>
      </w:r>
      <w:ins w:author="Martin Gerdin Wärnberg" w:date="2023-05-26T08:51:39.42Z" w:id="1791161413">
        <w:r w:rsidRPr="60B49F40" w:rsidR="6705AC4A">
          <w:rPr>
            <w:rFonts w:eastAsia="Calibri"/>
            <w:noProof/>
            <w:lang w:val="en-US"/>
          </w:rPr>
          <w:t>(8)</w:t>
        </w:r>
      </w:ins>
      <w:r w:rsidRPr="60B49F40">
        <w:rPr>
          <w:rFonts w:eastAsia="Calibri"/>
          <w:lang w:val="en-US"/>
        </w:rPr>
        <w:fldChar w:fldCharType="end"/>
      </w:r>
      <w:ins w:author="Martin Gerdin Wärnberg" w:date="2023-05-26T08:51:39.42Z" w:id="1509461778">
        <w:r w:rsidRPr="60B49F40" w:rsidR="6705AC4A">
          <w:rPr>
            <w:rFonts w:eastAsia="Calibri"/>
            <w:lang w:val="en-US"/>
          </w:rPr>
          <w:t xml:space="preserve">. Trauma systems are associated with better patient outcomes </w:t>
        </w:r>
      </w:ins>
      <w:r w:rsidRPr="60B49F40">
        <w:rPr>
          <w:rFonts w:eastAsia="Calibri"/>
          <w:lang w:val="en-US"/>
        </w:rPr>
        <w:fldChar w:fldCharType="begin"/>
      </w:r>
      <w:r w:rsidRPr="60B49F40">
        <w:rPr>
          <w:rFonts w:eastAsia="Calibri"/>
          <w:lang w:val="en-US"/>
        </w:rPr>
        <w:instrText xml:space="preserve"> ADDIN ZOTERO_ITEM CSL_CITATION {"citationID":"IZclY9k2","properties":{"formattedCitation":"(9)","plainCitation":"(9)","noteIndex":0},"citationItems":[{"id":325,"uris":["http://zotero.org/users/10948265/items/8BRSHGBR"],"itemData":{"id":325,"type":"article-journal","abstract":"Traumatic injury remains the leading cause of death, with more than five million deaths every year. Little is known about the comparative effectiveness in reducing mortality of trauma care systems at different stages of development. The objective of this study was to review the literature and examine differences in mortality associated with different stages of trauma system development.","container-title":"World Journal of Emergency Surgery","DOI":"10.1186/s13017-021-00381-0","ISSN":"1749-7922","issue":"1","journalAbbreviation":"World Journal of Emergency Surgery","page":"38","source":"BioMed Central","title":"The effectiveness of trauma care systems at different stages of development in reducing mortality: a systematic review and meta-analysis","title-short":"The effectiveness of trauma care systems at different stages of development in reducing mortality","volume":"16","author":[{"family":"Alharbi","given":"Rayan Jafnan"},{"family":"Shrestha","given":"Sumina"},{"family":"Lewis","given":"Virginia"},{"family":"Miller","given":"Charne"}],"issued":{"date-parts":[["2021",7,13]]}}}],"schema":"https://github.com/citation-style-language/schema/raw/master/csl-citation.json"} </w:instrText>
      </w:r>
      <w:r w:rsidRPr="60B49F40">
        <w:rPr>
          <w:rFonts w:eastAsia="Calibri"/>
          <w:lang w:val="en-US"/>
        </w:rPr>
        <w:fldChar w:fldCharType="separate"/>
      </w:r>
      <w:ins w:author="Martin Gerdin Wärnberg" w:date="2023-05-26T08:51:39.42Z" w:id="310200681">
        <w:r w:rsidRPr="60B49F40" w:rsidR="6705AC4A">
          <w:rPr>
            <w:rFonts w:eastAsia="Calibri"/>
            <w:noProof/>
            <w:lang w:val="en-US"/>
          </w:rPr>
          <w:t>(9)</w:t>
        </w:r>
      </w:ins>
      <w:r w:rsidRPr="60B49F40">
        <w:rPr>
          <w:rFonts w:eastAsia="Calibri"/>
          <w:lang w:val="en-US"/>
        </w:rPr>
        <w:fldChar w:fldCharType="end"/>
      </w:r>
      <w:ins w:author="Martin Gerdin Wärnberg" w:date="2023-05-26T08:51:39.42Z" w:id="1689103618">
        <w:r w:rsidRPr="60B49F40" w:rsidR="6705AC4A">
          <w:rPr>
            <w:rFonts w:eastAsia="Calibri"/>
            <w:lang w:val="en-US"/>
          </w:rPr>
          <w:t xml:space="preserve">. </w:t>
        </w:r>
      </w:ins>
    </w:p>
    <w:p w:rsidRPr="0066254D" w:rsidR="0066254D" w:rsidP="0066254D" w:rsidRDefault="00B801FA" w14:paraId="3AB3C896" w14:textId="314F4484">
      <w:pPr>
        <w:pStyle w:val="Brdtext"/>
        <w:spacing w:line="360" w:lineRule="auto"/>
        <w:rPr>
          <w:del w:author="Martin Gerdin Wärnberg" w:date="2023-05-26T08:52:40.482Z" w:id="379778016"/>
          <w:rFonts w:eastAsia="Calibri"/>
          <w:lang w:val="en-US"/>
        </w:rPr>
      </w:pPr>
      <w:r w:rsidRPr="60B49F40" w:rsidR="7E483127">
        <w:rPr>
          <w:rFonts w:eastAsia="Calibri"/>
          <w:lang w:val="en-US"/>
        </w:rPr>
        <w:t>The survival rates of patients within</w:t>
      </w:r>
      <w:r w:rsidRPr="60B49F40" w:rsidR="33409FE2">
        <w:rPr>
          <w:rFonts w:eastAsia="Calibri"/>
          <w:lang w:val="en-US"/>
        </w:rPr>
        <w:t xml:space="preserve"> a</w:t>
      </w:r>
      <w:r w:rsidRPr="60B49F40" w:rsidR="7E483127">
        <w:rPr>
          <w:rFonts w:eastAsia="Calibri"/>
          <w:lang w:val="en-US"/>
        </w:rPr>
        <w:t xml:space="preserve"> trauma </w:t>
      </w:r>
      <w:r w:rsidRPr="60B49F40" w:rsidR="7E483127">
        <w:rPr>
          <w:rFonts w:eastAsia="Calibri"/>
          <w:lang w:val="en-US"/>
        </w:rPr>
        <w:t xml:space="preserve">system </w:t>
      </w:r>
      <w:r w:rsidRPr="60B49F40" w:rsidR="3BCFAC0A">
        <w:rPr>
          <w:rFonts w:eastAsia="Calibri"/>
          <w:lang w:val="en-US"/>
        </w:rPr>
        <w:t>are</w:t>
      </w:r>
      <w:r w:rsidRPr="60B49F40" w:rsidR="7E483127">
        <w:rPr>
          <w:rFonts w:eastAsia="Calibri"/>
          <w:lang w:val="en-US"/>
        </w:rPr>
        <w:t xml:space="preserve"> significantly influenced by the stage of development of the system </w:t>
      </w:r>
      <w:r w:rsidRPr="60B49F40">
        <w:rPr>
          <w:rFonts w:eastAsia="Calibri"/>
          <w:lang w:val="en-US"/>
        </w:rPr>
        <w:fldChar w:fldCharType="begin"/>
      </w:r>
      <w:r w:rsidRPr="60B49F40">
        <w:rPr>
          <w:rFonts w:eastAsia="Calibri"/>
          <w:lang w:val="en-US"/>
        </w:rPr>
        <w:instrText xml:space="preserve"> ADDIN ZOTERO_ITEM CSL_CITATION {"citationID":"YQKEYODj","properties":{"formattedCitation":"(11)","plainCitation":"(11)","noteIndex":0},"citationItems":[{"id":190,"uris":["http://zotero.org/users/10948265/items/5G9AVY5L"],"itemData":{"id":190,"type":"webpage","title":"Trauma Center Maturation: Quantification of Process and Outcome","URL":"https://oce-ovid-com.proxy.kib.ki.se/article/00000658-199907000-00013/HTML","accessed":{"date-parts":[["2023",2,17]]}}}],"schema":"https://github.com/citation-style-language/schema/raw/master/csl-citation.json"} </w:instrText>
      </w:r>
      <w:r w:rsidRPr="60B49F40">
        <w:rPr>
          <w:rFonts w:eastAsia="Calibri"/>
          <w:lang w:val="en-US"/>
        </w:rPr>
        <w:fldChar w:fldCharType="separate"/>
      </w:r>
      <w:r w:rsidRPr="60B49F40" w:rsidR="33591E03">
        <w:rPr>
          <w:rFonts w:eastAsia="Calibri"/>
          <w:lang w:val="en-US"/>
        </w:rPr>
        <w:t>(11)</w:t>
      </w:r>
      <w:r w:rsidRPr="60B49F40">
        <w:rPr>
          <w:rFonts w:eastAsia="Calibri"/>
          <w:lang w:val="en-US"/>
        </w:rPr>
        <w:fldChar w:fldCharType="end"/>
      </w:r>
      <w:r w:rsidRPr="60B49F40" w:rsidR="7E483127">
        <w:rPr>
          <w:rFonts w:eastAsia="Calibri"/>
          <w:lang w:val="en-US"/>
        </w:rPr>
        <w:t xml:space="preserve">. In established trauma systems, trauma centers play a crucial role. By providing multidisciplinary advanced care, the presence of trauma centers is associated with improved patient outcomes, particularly for those with severe injuries </w:t>
      </w:r>
      <w:r w:rsidRPr="60B49F40">
        <w:rPr>
          <w:rFonts w:eastAsia="Calibri"/>
          <w:lang w:val="en-US"/>
        </w:rPr>
        <w:fldChar w:fldCharType="begin"/>
      </w:r>
      <w:r w:rsidRPr="60B49F40">
        <w:rPr>
          <w:rFonts w:eastAsia="Calibri"/>
          <w:lang w:val="en-US"/>
        </w:rPr>
        <w:instrText xml:space="preserve"> ADDIN ZOTERO_ITEM CSL_CITATION {"citationID":"3cFeuKc5","properties":{"formattedCitation":"(9,10)","plainCitation":"(9,10)","dontUpdate":true,"noteIndex":0},"citationItems":[{"id":190,"uris":["http://zotero.org/users/10948265/items/5G9AVY5L"],"itemData":{"id":190,"type":"webpage","title":"Trauma Center Maturation: Quantification of Process and Outcome","URL":"https://oce-ovid-com.proxy.kib.ki.se/article/00000658-199907000-00013/HTML","accessed":{"date-parts":[["2023",2,17]]}}},{"id":76,"uris":["http://zotero.org/users/10948265/items/JD6F6853"],"itemData":{"id":76,"type":"article-journal","abstract":"The main objective was to compare the 30-day mortality rate of trauma patients treated at trauma centers as compared to non-trauma centers in Sweden. The secondary objective was to evaluate how injury severity influences the potential survival benefit of specialized care.","container-title":"European Journal of Trauma and Emergency Surgery","DOI":"10.1007/s00068-020-01446-6","ISSN":"1863-9941","issue":"1","journalAbbreviation":"Eur J Trauma Emerg Surg","language":"en","page":"525-536","source":"Springer Link","title":"Mortality of trauma patients treated at trauma centers compared to non-trauma centers in Sweden: a retrospective study","title-short":"Mortality of trauma patients treated at trauma centers compared to non-trauma centers in Sweden","volume":"48","author":[{"family":"Candefjord","given":"Stefan"},{"family":"Asker","given":"Linn"},{"family":"Caragounis","given":"Eva-Corina"}],"issued":{"date-parts":[["2022",2,1]]}}}],"schema":"https://github.com/citation-style-language/schema/raw/master/csl-citation.json"} </w:instrText>
      </w:r>
      <w:r w:rsidRPr="60B49F40">
        <w:rPr>
          <w:rFonts w:eastAsia="Calibri"/>
          <w:lang w:val="en-US"/>
        </w:rPr>
        <w:fldChar w:fldCharType="separate"/>
      </w:r>
      <w:r w:rsidRPr="60B49F40" w:rsidR="7E483127">
        <w:rPr>
          <w:rFonts w:eastAsia="Calibri"/>
          <w:lang w:val="en-US"/>
        </w:rPr>
        <w:t>(9,</w:t>
      </w:r>
      <w:r w:rsidRPr="60B49F40" w:rsidR="5BE561AF">
        <w:rPr>
          <w:rFonts w:eastAsia="Calibri"/>
          <w:lang w:val="en-US"/>
        </w:rPr>
        <w:t xml:space="preserve"> </w:t>
      </w:r>
      <w:r w:rsidRPr="60B49F40" w:rsidR="7E483127">
        <w:rPr>
          <w:rFonts w:eastAsia="Calibri"/>
          <w:lang w:val="en-US"/>
        </w:rPr>
        <w:t>10)</w:t>
      </w:r>
      <w:r w:rsidRPr="60B49F40">
        <w:rPr>
          <w:rFonts w:eastAsia="Calibri"/>
          <w:lang w:val="en-US"/>
        </w:rPr>
        <w:fldChar w:fldCharType="end"/>
      </w:r>
      <w:r w:rsidRPr="60B49F40" w:rsidR="7E483127">
        <w:rPr>
          <w:rFonts w:eastAsia="Calibri"/>
          <w:lang w:val="en-US"/>
        </w:rPr>
        <w:t xml:space="preserve">. </w:t>
      </w:r>
    </w:p>
    <w:p w:rsidR="00B801FA" w:rsidP="00A6176E" w:rsidRDefault="00B801FA" w14:paraId="20E1CC68" w14:textId="7D261EDD">
      <w:pPr>
        <w:pStyle w:val="Brdtext"/>
        <w:spacing w:line="360" w:lineRule="auto"/>
        <w:rPr>
          <w:rFonts w:eastAsia="Calibri"/>
          <w:lang w:val="en-US"/>
        </w:rPr>
      </w:pPr>
      <w:r w:rsidRPr="00A62EBB">
        <w:rPr>
          <w:rFonts w:eastAsia="Calibri"/>
          <w:lang w:val="en-US"/>
        </w:rPr>
        <w:t xml:space="preserve">Trauma centers are nowadays an essential part of larger hospitals and serve as the designated facility for the regional trauma system </w:t>
      </w:r>
      <w:r w:rsidRPr="00A62EBB">
        <w:rPr>
          <w:rFonts w:eastAsia="Calibri"/>
          <w:lang w:val="en-US"/>
        </w:rPr>
        <w:fldChar w:fldCharType="begin"/>
      </w:r>
      <w:r w:rsidR="00416EDB">
        <w:rPr>
          <w:rFonts w:eastAsia="Calibri"/>
          <w:lang w:val="en-US"/>
        </w:rPr>
        <w:instrText xml:space="preserve"> ADDIN ZOTERO_ITEM CSL_CITATION {"citationID":"xTYGEh5Z","properties":{"formattedCitation":"(7,11)","plainCitation":"(7,11)","dontUpdate":true,"noteIndex":0},"citationItems":[{"id":22,"uris":["http://zotero.org/users/10948265/items/M3W3ID25"],"itemData":{"id":22,"type":"article-journal","abstract":"INTRODUCTION: Although several centers have direct to operating room (DOR) resuscitation programs, there are no published prospective studies on optimal patient selection, interventions, outcomes, or real-time surgeon assessments.\nMETHODS: Direct to operating room cases for 1 year were prospectively enrolled. Demographics, injury types/severity, triage criteria, interventions, and outcomes including Glasgow Outcome Scale score were collected. Detailed time-to-event and sequence data on initial lifesaving interventions (LSIs) or emergent surgeries were analyzed. A structured real-time attending surgeon assessment tool for each case was collected. Direct to operating room activation criteria were grouped into categories: mechanism, physiology, injury pattern, or emergency medical services (EMS) suspicion.\nRESULTS: There were 104 DOR cases: male, 84%; penetrating, 80%; and severely injured (Injury Severity Score, &gt;15), 39%. The majority (65%) required at least one LSI (median of 7 minutes from arrival), and 41% underwent immediate emergent surgery (median, 26 minutes). Blunt patients were more severely injured and more likely to undergo LSI (86% vs. 59%) but less likely to require emergent surgery (19% vs. 47%, all p &lt; 0.05). Analysis of DOR criteria categories showed unique patterns in each group for interventions and outcomes, with EMS suspicion associated with the lowest need for DOR. Surgeon assessment tool results found that DOR was indicated in 84% and improved care in 63%, with a small subset identified (9%) where DOR had a negative impact.\nCONCLUSION: Direct to operating room resuscitation facilitated timely emergent interventions in penetrating truncal trauma and a select subset of critically ill blunt patients. Unique intervention/outcome profiles were identified by activation criteria groups, with little utility among activations for EMS suspicion. Real-time surgeon assessment tool identified high- and low-yield DOR groups.\nLEVEL OF EVIDENCE: Prospective observational study, level III.","container-title":"The Journal of Trauma and Acute Care Surgery","DOI":"10.1097/TA.0000000000003176","ISSN":"2163-0763","issue":"2S Suppl 2","journalAbbreviation":"J Trauma Acute Care Surg","language":"eng","note":"PMID: 33797495","page":"S146-S153","source":"PubMed","title":"Choosing wisely: A prospective study of direct to operating room trauma resuscitation including real-time trauma surgeon after-action review","title-short":"Choosing wisely","volume":"91","author":[{"family":"Martin","given":"Matthew J."},{"family":"Johnson","given":"Amelia"},{"family":"Rott","given":"Michael"},{"family":"Kuchler","given":"Andrea"},{"family":"Cole","given":"Frederick"},{"family":"Ramzy","given":"Ameen"},{"family":"Barbosa","given":"Ronald"},{"family":"Long","given":"William B."}],"issued":{"date-parts":[["2021",8,1]]}}},{"id":62,"uris":["http://zotero.org/users/10948265/items/G8ZP44TE"],"itemData":{"id":62,"type":"article-journal","abstract":"BACKGROUND: Trauma care in England was re-organised in 2012 with ambulance bypass of local hospitals to newly designated Major Trauma Centres (MTCs). There is still controversy about the optimal way to organise health series for patients suffering severe injury.\nMETHODS: A longitudinal series of annual cross-sectional studies of care process and outcomes from April 2008 to March 2017. Data was collected through the national clinical audit of major trauma care. The primary analysis was carried out on the 110,863 patients admitted to 35 hospitals that were 'consistent submitters' throughout the study period. The main outcome was longitudinal analysis of risk adjusted survival.\nFINDINGS: Major Trauma networks were associated with significant changes in (1) patient flow (with increased numbers treated in Major Trauma Centres), (2) treatment systems (more consultant led care and more rapid imaging), (3) patient factors (an increase in older trauma), and (4) clinical care (new massive transfusion policies and use of tranexamic acid). There were 10,247 (9.2%) deaths in the 110,863 patients with an ISS of 9 or more. There were no changes in unadjusted mortality. The analysis of trends in risk adjusted survival for study hospitals shows a 19% (95% CI 3%-36%) increase in the case mix adjusted odds of survival from severe injury over the 9-year study period. Interrupted time series analysis showed a significant positive change in the slope after the intervention time point of April 2012 (+ 0.08% excess survivors per quarter, p = 0.023), in other words an increase of 0.08 more survivors per 100 patients every quarter.\nINTERPRETATION: A whole system national change was associated with significant improvements in both the care process and outcomes of patients after severe injury.\nFUNDING: This analysis was carried out independently and did not receive funding. The data collection for the national clinical audit was funded by subscriptions from participating hospitals.","container-title":"EClinicalMedicine","DOI":"10.1016/j.eclinm.2018.07.001","ISSN":"2589-5370","journalAbbreviation":"EClinicalMedicine","language":"eng","note":"PMID: 31193723\nPMCID: PMC6537569","page":"13-21","source":"PubMed","title":"Changing the System - Major Trauma Patients and Their Outcomes in the NHS (England) 2008-17","volume":"2-3","author":[{"family":"Moran","given":"Christopher G."},{"family":"Lecky","given":"Fiona"},{"family":"Bouamra","given":"Omar"},{"family":"Lawrence","given":"Tom"},{"family":"Edwards","given":"Antoinette"},{"family":"Woodford","given":"Maralyn"},{"family":"Willett","given":"Keith"},{"family":"Coats","given":"Timothy J."}],"issued":{"date-parts":[["2018"]]}},"locator":"200817"}],"schema":"https://github.com/citation-style-language/schema/raw/master/csl-citation.json"} </w:instrText>
      </w:r>
      <w:r w:rsidRPr="00A62EBB">
        <w:rPr>
          <w:rFonts w:eastAsia="Calibri"/>
          <w:lang w:val="en-US"/>
        </w:rPr>
        <w:fldChar w:fldCharType="separate"/>
      </w:r>
      <w:r w:rsidRPr="00A62EBB">
        <w:rPr>
          <w:rFonts w:eastAsia="Calibri"/>
          <w:lang w:val="en-US"/>
        </w:rPr>
        <w:t>(7,</w:t>
      </w:r>
      <w:r w:rsidRPr="00A62EBB" w:rsidR="008C4B5F">
        <w:rPr>
          <w:rFonts w:eastAsia="Calibri"/>
          <w:lang w:val="en-US"/>
        </w:rPr>
        <w:t xml:space="preserve"> </w:t>
      </w:r>
      <w:r w:rsidRPr="00A62EBB">
        <w:rPr>
          <w:rFonts w:eastAsia="Calibri"/>
          <w:lang w:val="en-US"/>
        </w:rPr>
        <w:t>11)</w:t>
      </w:r>
      <w:r w:rsidRPr="00A62EBB">
        <w:rPr>
          <w:rFonts w:eastAsia="Calibri"/>
          <w:lang w:val="en-US"/>
        </w:rPr>
        <w:fldChar w:fldCharType="end"/>
      </w:r>
      <w:r w:rsidRPr="00A62EBB">
        <w:rPr>
          <w:rFonts w:eastAsia="Calibri"/>
          <w:lang w:val="en-US"/>
        </w:rPr>
        <w:t>. In the United States, trauma centers are classified into four levels by the American College of Surgeons Committee on Trauma, based on trauma patient volume, staff requirements, and educational and research activities</w:t>
      </w:r>
      <w:r w:rsidR="00202AAB">
        <w:rPr>
          <w:rFonts w:eastAsia="Calibri"/>
          <w:lang w:val="en-US"/>
        </w:rPr>
        <w:t>,</w:t>
      </w:r>
      <w:r w:rsidRPr="00A62EBB">
        <w:rPr>
          <w:rFonts w:eastAsia="Calibri"/>
          <w:lang w:val="en-US"/>
        </w:rPr>
        <w:t xml:space="preserve"> where level-1 provides the most advanced care </w:t>
      </w:r>
      <w:r w:rsidRPr="00A62EBB">
        <w:rPr>
          <w:rFonts w:eastAsia="Calibri"/>
          <w:lang w:val="en-US"/>
        </w:rPr>
        <w:fldChar w:fldCharType="begin"/>
      </w:r>
      <w:r w:rsidR="000A66B7">
        <w:rPr>
          <w:rFonts w:eastAsia="Calibri"/>
          <w:lang w:val="en-US"/>
        </w:rPr>
        <w:instrText xml:space="preserve"> ADDIN ZOTERO_ITEM CSL_CITATION {"citationID":"aAXB3zIO","properties":{"formattedCitation":"(14)","plainCitation":"(14)","noteIndex":0},"citationItems":[{"id":159,"uris":["http://zotero.org/users/10948265/items/ZMI49IAB"],"itemData":{"id":159,"type":"article-journal","abstract":"AIMS AND OBJECTIVES: To systematically review the relationship of trauma centre characteristics and trauma patient outcomes.\nBACKGROUND: Numerous studies have documented the impact of trauma centre level, trauma centre verification, volume per centre and per surgeon or resource availability on outcomes among trauma patients. However, there continues to be debated about whether trauma care is comparable by these trauma centre characteristics.\nDESIGN: Systematic review.\nMETHODS: Eligible studies were identified via electronic database searches, footnote chasing and contact with clinical experts. Quality of selected studies was assessed in terms of internal and external validity using 14 questions. Two reviewers independently examined titles, abstracts and whether each met the predefined criteria.\nRESULTS: A total of 50 studies which met criteria were selected. Ten of 17 articles showed that level I trauma centres had better patient outcomes than level II centres. The achievement of trauma centre verification by American College of Surgeons or State was beneficial to decreasing mortality and length of stay in 9 of 11 studies. High trauma admission volume was beneficial in 8 of 16 studies. The volume per trauma surgeon did not contribute to better patient outcomes in 4 of 5 studies. The availability of in-house trauma surgeon was beneficial to lower mortality and shorter length of stay in only 2 of 9 studies.\nCONCLUSION: This review supports that achieving the trauma centre verification by American College of Surgeons or State is definitely beneficial to patient outcomes. However, the benefit of level I centres compared with level II centres, and volume of annual trauma patients to outcomes is still debating. Further prospective study examining this relationship is required.\nRELEVANCE TO CLINICAL PRACTICE: Understanding which characteristics of trauma centre provides the best prospect for improved outcomes depending on patient need and resource availability would allow further appreciation of the processes that foster such enhancement.","container-title":"Journal of Clinical Nursing","DOI":"10.1111/jocn.12129","ISSN":"1365-2702","issue":"3-4","journalAbbreviation":"J Clin Nurs","language":"eng","note":"PMID: 23445123","page":"301-314","source":"PubMed","title":"Relationship of trauma centre characteristics and patient outcomes: a systematic review","title-short":"Relationship of trauma centre characteristics and patient outcomes","volume":"23","author":[{"family":"Kim","given":"Young-Ju"}],"issued":{"date-parts":[["2014",2]]}}}],"schema":"https://github.com/citation-style-language/schema/raw/master/csl-citation.json"} </w:instrText>
      </w:r>
      <w:r w:rsidRPr="00A62EBB">
        <w:rPr>
          <w:rFonts w:eastAsia="Calibri"/>
          <w:lang w:val="en-US"/>
        </w:rPr>
        <w:fldChar w:fldCharType="separate"/>
      </w:r>
      <w:r w:rsidR="000A66B7">
        <w:rPr>
          <w:rFonts w:eastAsia="Calibri"/>
          <w:lang w:val="en-US"/>
        </w:rPr>
        <w:t>(14)</w:t>
      </w:r>
      <w:r w:rsidRPr="00A62EBB">
        <w:rPr>
          <w:rFonts w:eastAsia="Calibri"/>
          <w:lang w:val="en-US"/>
        </w:rPr>
        <w:fldChar w:fldCharType="end"/>
      </w:r>
      <w:r w:rsidRPr="00A62EBB">
        <w:rPr>
          <w:rFonts w:eastAsia="Calibri"/>
          <w:lang w:val="en-US"/>
        </w:rPr>
        <w:t>.</w:t>
      </w:r>
    </w:p>
    <w:p w:rsidR="000A66B7" w:rsidP="00A6176E" w:rsidRDefault="000A66B7" w14:paraId="6D3F21F4" w14:textId="2A0678DD">
      <w:pPr>
        <w:pStyle w:val="Brdtext"/>
        <w:spacing w:line="360" w:lineRule="auto"/>
        <w:rPr>
          <w:rFonts w:eastAsia="Calibri"/>
          <w:lang w:val="en-US"/>
        </w:rPr>
      </w:pPr>
    </w:p>
    <w:p w:rsidR="000A66B7" w:rsidP="0066254D" w:rsidRDefault="000A66B7" w14:paraId="01648ECE" w14:textId="77777777">
      <w:pPr>
        <w:pStyle w:val="Rubrik3"/>
        <w:rPr>
          <w:rFonts w:eastAsia="Calibri"/>
          <w:lang w:val="en-US"/>
        </w:rPr>
      </w:pPr>
      <w:r w:rsidRPr="008658F4">
        <w:rPr>
          <w:rFonts w:eastAsia="Calibri"/>
          <w:lang w:val="en-US"/>
        </w:rPr>
        <w:t xml:space="preserve">Trauma quality improvement programs </w:t>
      </w:r>
    </w:p>
    <w:p w:rsidRPr="000A66B7" w:rsidR="00B801FA" w:rsidP="00A6176E" w:rsidRDefault="00B801FA" w14:paraId="116B669C" w14:textId="1A6C4ABF">
      <w:pPr>
        <w:pStyle w:val="Brdtext"/>
        <w:spacing w:line="360" w:lineRule="auto"/>
        <w:rPr>
          <w:rFonts w:eastAsia="Calibri"/>
          <w:b/>
          <w:bCs/>
          <w:sz w:val="28"/>
          <w:szCs w:val="28"/>
          <w:lang w:val="en-US"/>
        </w:rPr>
      </w:pPr>
      <w:r w:rsidRPr="00A62EBB">
        <w:rPr>
          <w:rFonts w:eastAsia="Calibri"/>
          <w:lang w:val="en-US"/>
        </w:rPr>
        <w:t xml:space="preserve">In response to the centralization of trauma care, trauma center verification has emerged as </w:t>
      </w:r>
      <w:r w:rsidR="00AD2E69">
        <w:rPr>
          <w:rFonts w:eastAsia="Calibri"/>
          <w:lang w:val="en-US"/>
        </w:rPr>
        <w:t>a</w:t>
      </w:r>
      <w:r w:rsidRPr="00A62EBB" w:rsidR="00AD2E69">
        <w:rPr>
          <w:rFonts w:eastAsia="Calibri"/>
          <w:lang w:val="en-US"/>
        </w:rPr>
        <w:t xml:space="preserve"> </w:t>
      </w:r>
      <w:r w:rsidR="00C3635B">
        <w:rPr>
          <w:rFonts w:eastAsia="Calibri"/>
          <w:lang w:val="en-US"/>
        </w:rPr>
        <w:t>necessary means</w:t>
      </w:r>
      <w:r w:rsidRPr="00A62EBB">
        <w:rPr>
          <w:rFonts w:eastAsia="Calibri"/>
          <w:lang w:val="en-US"/>
        </w:rPr>
        <w:t xml:space="preserve"> for evaluating and improving the quality of care provided to trauma patients (9). </w:t>
      </w:r>
      <w:r w:rsidR="00EB0A80">
        <w:rPr>
          <w:rFonts w:eastAsia="Calibri"/>
          <w:lang w:val="en-US"/>
        </w:rPr>
        <w:t xml:space="preserve">Trauma center verification is an independent evaluation process that </w:t>
      </w:r>
      <w:r w:rsidR="0082272B">
        <w:rPr>
          <w:rFonts w:eastAsia="Calibri"/>
          <w:lang w:val="en-US"/>
        </w:rPr>
        <w:t xml:space="preserve">aims </w:t>
      </w:r>
      <w:r w:rsidR="00EB0A80">
        <w:rPr>
          <w:rFonts w:eastAsia="Calibri"/>
          <w:lang w:val="en-US"/>
        </w:rPr>
        <w:t>to standardize the care of trauma patients. This benchmarking process is performed by an independent multidisciplinary team invited to review trauma center</w:t>
      </w:r>
      <w:r w:rsidR="00AF3558">
        <w:rPr>
          <w:rFonts w:eastAsia="Calibri"/>
          <w:lang w:val="en-US"/>
        </w:rPr>
        <w:t>s</w:t>
      </w:r>
      <w:r w:rsidR="00EB0A80">
        <w:rPr>
          <w:rFonts w:eastAsia="Calibri"/>
          <w:lang w:val="en-US"/>
        </w:rPr>
        <w:t xml:space="preserve"> according to international standards</w:t>
      </w:r>
      <w:r w:rsidR="00AF3558">
        <w:rPr>
          <w:rFonts w:eastAsia="Calibri"/>
          <w:lang w:val="en-US"/>
        </w:rPr>
        <w:t>. The team will identify strengths and weaknesses in trauma service and suggest recommendations for potential improvements</w:t>
      </w:r>
      <w:r w:rsidR="002616CC">
        <w:rPr>
          <w:rFonts w:eastAsia="Calibri"/>
          <w:lang w:val="en-US"/>
        </w:rPr>
        <w:t xml:space="preserve"> </w:t>
      </w:r>
      <w:r w:rsidR="00C3635B">
        <w:rPr>
          <w:rFonts w:eastAsia="Calibri"/>
          <w:lang w:val="en-US"/>
        </w:rPr>
        <w:t>in</w:t>
      </w:r>
      <w:r w:rsidR="002616CC">
        <w:rPr>
          <w:rFonts w:eastAsia="Calibri"/>
          <w:lang w:val="en-US"/>
        </w:rPr>
        <w:t xml:space="preserve"> trauma patient care</w:t>
      </w:r>
      <w:r w:rsidR="00AF3558">
        <w:rPr>
          <w:rFonts w:eastAsia="Calibri"/>
          <w:lang w:val="en-US"/>
        </w:rPr>
        <w:t xml:space="preserve"> </w:t>
      </w:r>
      <w:r w:rsidR="00AF3558">
        <w:rPr>
          <w:rFonts w:eastAsia="Calibri"/>
          <w:lang w:val="en-US"/>
        </w:rPr>
        <w:fldChar w:fldCharType="begin"/>
      </w:r>
      <w:r w:rsidR="000A66B7">
        <w:rPr>
          <w:rFonts w:eastAsia="Calibri"/>
          <w:lang w:val="en-US"/>
        </w:rPr>
        <w:instrText xml:space="preserve"> ADDIN ZOTERO_ITEM CSL_CITATION {"citationID":"VuKXCR3h","properties":{"formattedCitation":"(15)","plainCitation":"(15)","noteIndex":0},"citationItems":[{"id":522,"uris":["http://zotero.org/users/10948265/items/EALYVF89"],"itemData":{"id":522,"type":"article-journal","abstract":"The implementation of trauma systems in many high-income countries over the last 50 years has led to important reductions in injury mortality and disability in many healthcare jurisdictions. Injury organizations including the American College of Surgeons and the Trauma Association of Canada as well as the World Health Organization provide consensus-based recommendations on resources and processes for optimal injury care. Many hospitals treating trauma patients seek verification to demonstrate that they meet these recommendations. This process may be labeled differently across jurisdictions. In Canada for example, it is called accreditation, but it has the same objective and very similar modalities. The objective of the study described in this protocol is to systematically review evidence on the effectiveness of trauma center verification for improving clinical processes and patient outcomes in injury care.","container-title":"Systematic Reviews","DOI":"10.1186/s13643-019-1239-6","ISSN":"2046-4053","issue":"1","journalAbbreviation":"Syst Rev","language":"en","page":"292","source":"Springer Link","title":"Effectiveness of trauma centers verification: Protocol for a systematic review","title-short":"Effectiveness of trauma centers verification","volume":"8","author":[{"family":"Batomen","given":"Brice"},{"family":"Moore","given":"Lynne"},{"family":"Carabali","given":"Mabel"},{"family":"Tardif","given":"Pier-Alexandre"},{"family":"Champion","given":"Howard"},{"family":"Nandi","given":"Arijit"}],"issued":{"date-parts":[["2019",11,28]]}}}],"schema":"https://github.com/citation-style-language/schema/raw/master/csl-citation.json"} </w:instrText>
      </w:r>
      <w:r w:rsidR="00AF3558">
        <w:rPr>
          <w:rFonts w:eastAsia="Calibri"/>
          <w:lang w:val="en-US"/>
        </w:rPr>
        <w:fldChar w:fldCharType="separate"/>
      </w:r>
      <w:r w:rsidR="000A66B7">
        <w:rPr>
          <w:rFonts w:eastAsia="Calibri"/>
          <w:noProof/>
          <w:lang w:val="en-US"/>
        </w:rPr>
        <w:t>(15)</w:t>
      </w:r>
      <w:r w:rsidR="00AF3558">
        <w:rPr>
          <w:rFonts w:eastAsia="Calibri"/>
          <w:lang w:val="en-US"/>
        </w:rPr>
        <w:fldChar w:fldCharType="end"/>
      </w:r>
      <w:r w:rsidR="000A66B7">
        <w:rPr>
          <w:rFonts w:eastAsia="Calibri"/>
          <w:lang w:val="en-US"/>
        </w:rPr>
        <w:t xml:space="preserve">. </w:t>
      </w:r>
      <w:r w:rsidRPr="00A62EBB">
        <w:rPr>
          <w:rFonts w:eastAsia="Calibri"/>
          <w:lang w:val="en-US"/>
        </w:rPr>
        <w:t xml:space="preserve">Trauma center verification by the American College of Surgeons requires the inclusion of the </w:t>
      </w:r>
      <w:r w:rsidRPr="00431CF7">
        <w:rPr>
          <w:rFonts w:eastAsia="Calibri"/>
          <w:lang w:val="en-US"/>
        </w:rPr>
        <w:t>trauma performance improvement</w:t>
      </w:r>
      <w:r w:rsidRPr="00A62EBB">
        <w:rPr>
          <w:rFonts w:eastAsia="Calibri"/>
          <w:lang w:val="en-US"/>
        </w:rPr>
        <w:t xml:space="preserve"> program (TQIP) </w:t>
      </w:r>
      <w:r w:rsidRPr="00A62EBB">
        <w:rPr>
          <w:rFonts w:eastAsia="Calibri"/>
          <w:lang w:val="en-US"/>
        </w:rPr>
        <w:fldChar w:fldCharType="begin"/>
      </w:r>
      <w:r w:rsidR="000A66B7">
        <w:rPr>
          <w:rFonts w:eastAsia="Calibri"/>
          <w:lang w:val="en-US"/>
        </w:rPr>
        <w:instrText xml:space="preserve"> ADDIN ZOTERO_ITEM CSL_CITATION {"citationID":"g2rXhXti","properties":{"formattedCitation":"(14)","plainCitation":"(14)","noteIndex":0},"citationItems":[{"id":159,"uris":["http://zotero.org/users/10948265/items/ZMI49IAB"],"itemData":{"id":159,"type":"article-journal","abstract":"AIMS AND OBJECTIVES: To systematically review the relationship of trauma centre characteristics and trauma patient outcomes.\nBACKGROUND: Numerous studies have documented the impact of trauma centre level, trauma centre verification, volume per centre and per surgeon or resource availability on outcomes among trauma patients. However, there continues to be debated about whether trauma care is comparable by these trauma centre characteristics.\nDESIGN: Systematic review.\nMETHODS: Eligible studies were identified via electronic database searches, footnote chasing and contact with clinical experts. Quality of selected studies was assessed in terms of internal and external validity using 14 questions. Two reviewers independently examined titles, abstracts and whether each met the predefined criteria.\nRESULTS: A total of 50 studies which met criteria were selected. Ten of 17 articles showed that level I trauma centres had better patient outcomes than level II centres. The achievement of trauma centre verification by American College of Surgeons or State was beneficial to decreasing mortality and length of stay in 9 of 11 studies. High trauma admission volume was beneficial in 8 of 16 studies. The volume per trauma surgeon did not contribute to better patient outcomes in 4 of 5 studies. The availability of in-house trauma surgeon was beneficial to lower mortality and shorter length of stay in only 2 of 9 studies.\nCONCLUSION: This review supports that achieving the trauma centre verification by American College of Surgeons or State is definitely beneficial to patient outcomes. However, the benefit of level I centres compared with level II centres, and volume of annual trauma patients to outcomes is still debating. Further prospective study examining this relationship is required.\nRELEVANCE TO CLINICAL PRACTICE: Understanding which characteristics of trauma centre provides the best prospect for improved outcomes depending on patient need and resource availability would allow further appreciation of the processes that foster such enhancement.","container-title":"Journal of Clinical Nursing","DOI":"10.1111/jocn.12129","ISSN":"1365-2702","issue":"3-4","journalAbbreviation":"J Clin Nurs","language":"eng","note":"PMID: 23445123","page":"301-314","source":"PubMed","title":"Relationship of trauma centre characteristics and patient outcomes: a systematic review","title-short":"Relationship of trauma centre characteristics and patient outcomes","volume":"23","author":[{"family":"Kim","given":"Young-Ju"}],"issued":{"date-parts":[["2014",2]]}}}],"schema":"https://github.com/citation-style-language/schema/raw/master/csl-citation.json"} </w:instrText>
      </w:r>
      <w:r w:rsidRPr="00A62EBB">
        <w:rPr>
          <w:rFonts w:eastAsia="Calibri"/>
          <w:lang w:val="en-US"/>
        </w:rPr>
        <w:fldChar w:fldCharType="separate"/>
      </w:r>
      <w:r w:rsidR="000A66B7">
        <w:rPr>
          <w:rFonts w:eastAsia="Calibri"/>
          <w:lang w:val="en-US"/>
        </w:rPr>
        <w:t>(14)</w:t>
      </w:r>
      <w:r w:rsidRPr="00A62EBB">
        <w:rPr>
          <w:rFonts w:eastAsia="Calibri"/>
          <w:lang w:val="en-US"/>
        </w:rPr>
        <w:fldChar w:fldCharType="end"/>
      </w:r>
      <w:r w:rsidRPr="00A62EBB">
        <w:rPr>
          <w:rFonts w:eastAsia="Calibri"/>
          <w:lang w:val="en-US"/>
        </w:rPr>
        <w:t xml:space="preserve">. </w:t>
      </w:r>
      <w:proofErr w:type="gramStart"/>
      <w:r w:rsidRPr="00A62EBB">
        <w:rPr>
          <w:rFonts w:eastAsia="Calibri"/>
          <w:lang w:val="en-US"/>
        </w:rPr>
        <w:t>Similar to</w:t>
      </w:r>
      <w:proofErr w:type="gramEnd"/>
      <w:r w:rsidRPr="00A62EBB">
        <w:rPr>
          <w:rFonts w:eastAsia="Calibri"/>
          <w:lang w:val="en-US"/>
        </w:rPr>
        <w:t xml:space="preserve"> other TQI initiatives, </w:t>
      </w:r>
      <w:r w:rsidR="0082272B">
        <w:rPr>
          <w:rFonts w:eastAsia="Calibri"/>
          <w:lang w:val="en-US"/>
        </w:rPr>
        <w:t>implementing</w:t>
      </w:r>
      <w:r w:rsidRPr="00A62EBB">
        <w:rPr>
          <w:rFonts w:eastAsia="Calibri"/>
          <w:lang w:val="en-US"/>
        </w:rPr>
        <w:t xml:space="preserve"> TQIPs correlates with how developed trauma systems are.  The need to incorporate, and hence the trend to include TQIPs in trauma care, is increasing during the development of a trauma system. </w:t>
      </w:r>
    </w:p>
    <w:p w:rsidRPr="00A62EBB" w:rsidR="00B801FA" w:rsidP="00A6176E" w:rsidRDefault="00B801FA" w14:paraId="604C2452" w14:textId="3B3CCF64">
      <w:pPr>
        <w:pStyle w:val="Brdtext"/>
        <w:spacing w:line="360" w:lineRule="auto"/>
        <w:rPr>
          <w:rFonts w:eastAsia="Calibri"/>
          <w:lang w:val="en-US"/>
        </w:rPr>
      </w:pPr>
      <w:r w:rsidRPr="00A62EBB">
        <w:rPr>
          <w:rFonts w:eastAsia="Calibri"/>
          <w:lang w:val="en-US"/>
        </w:rPr>
        <w:lastRenderedPageBreak/>
        <w:t xml:space="preserve">In 2009, </w:t>
      </w:r>
      <w:r w:rsidR="0082272B">
        <w:rPr>
          <w:rFonts w:eastAsia="Calibri"/>
          <w:lang w:val="en-US"/>
        </w:rPr>
        <w:t xml:space="preserve">the </w:t>
      </w:r>
      <w:r w:rsidRPr="00A62EBB">
        <w:rPr>
          <w:rFonts w:eastAsia="Calibri"/>
          <w:lang w:val="en-US"/>
        </w:rPr>
        <w:t xml:space="preserve">WHO, the International Association for Trauma Surgery and Intensive Care, and the International Society of Surgery published joint guidelines for TQIPs to establish a global standard of care for trauma patients and a framework for trauma system development </w:t>
      </w:r>
      <w:r w:rsidRPr="00A62EBB">
        <w:rPr>
          <w:rFonts w:eastAsia="Calibri"/>
          <w:lang w:val="en-US"/>
        </w:rPr>
        <w:fldChar w:fldCharType="begin"/>
      </w:r>
      <w:r w:rsidR="003362F7">
        <w:rPr>
          <w:rFonts w:eastAsia="Calibri"/>
          <w:lang w:val="en-US"/>
        </w:rPr>
        <w:instrText xml:space="preserve"> ADDIN ZOTERO_ITEM CSL_CITATION {"citationID":"fJMfS6p6","properties":{"formattedCitation":"(16)","plainCitation":"(16)","noteIndex":0},"citationItems":[{"id":"slH3XLq6/Xaxr1Gq6","uris":["http://zotero.org/users/10948265/items/2A6RFGEM"],"itemData":{"id":421,"type":"report","language":"en","note":"ISBN: 9789241597746\nnumber-of-pages: 104","publisher":"World Health Organization","source":"apps.who.int","title":"Guidelines for trauma quality improvement programmes","URL":"https://apps.who.int/iris/handle/10665/44061","author":[{"literal":"World Health Organization"}],"accessed":{"date-parts":[["2023",5,7]]},"issued":{"date-parts":[["2009"]]}}}],"schema":"https://github.com/citation-style-language/schema/raw/master/csl-citation.json"} </w:instrText>
      </w:r>
      <w:r w:rsidRPr="00A62EBB">
        <w:rPr>
          <w:rFonts w:eastAsia="Calibri"/>
          <w:lang w:val="en-US"/>
        </w:rPr>
        <w:fldChar w:fldCharType="separate"/>
      </w:r>
      <w:r w:rsidR="003362F7">
        <w:rPr>
          <w:rFonts w:eastAsia="Calibri"/>
          <w:lang w:val="en-US"/>
        </w:rPr>
        <w:t>(16)</w:t>
      </w:r>
      <w:r w:rsidRPr="00A62EBB">
        <w:rPr>
          <w:rFonts w:eastAsia="Calibri"/>
          <w:lang w:val="en-US"/>
        </w:rPr>
        <w:fldChar w:fldCharType="end"/>
      </w:r>
      <w:r w:rsidRPr="00A62EBB">
        <w:rPr>
          <w:rFonts w:eastAsia="Calibri"/>
          <w:lang w:val="en-US"/>
        </w:rPr>
        <w:t>. Important TQIPs highlighted in the</w:t>
      </w:r>
      <w:r w:rsidR="00373CBB">
        <w:rPr>
          <w:rFonts w:eastAsia="Calibri"/>
          <w:lang w:val="en-US"/>
        </w:rPr>
        <w:t>se</w:t>
      </w:r>
      <w:r w:rsidR="00FD218E">
        <w:rPr>
          <w:rFonts w:eastAsia="Calibri"/>
          <w:lang w:val="en-US"/>
        </w:rPr>
        <w:t xml:space="preserve"> </w:t>
      </w:r>
      <w:r w:rsidRPr="00A62EBB">
        <w:rPr>
          <w:rFonts w:eastAsia="Calibri"/>
          <w:lang w:val="en-US"/>
        </w:rPr>
        <w:t xml:space="preserve">guidelines were morbidity and mortality (M&amp;M) conferences, preventable death panel reviews, trauma registries and audit filters. </w:t>
      </w:r>
    </w:p>
    <w:p w:rsidRPr="00A62EBB" w:rsidR="00B801FA" w:rsidP="60B49F40" w:rsidRDefault="00B801FA" w14:paraId="26C8F70A" w14:textId="6018FFC3">
      <w:pPr>
        <w:pStyle w:val="Brdtext"/>
        <w:spacing w:line="360" w:lineRule="auto"/>
        <w:rPr>
          <w:ins w:author="Martin Gerdin Wärnberg" w:date="2023-05-26T08:52:59.475Z" w:id="368555361"/>
          <w:rFonts w:eastAsia="Calibri"/>
          <w:lang w:val="en-US"/>
        </w:rPr>
      </w:pPr>
      <w:r w:rsidRPr="60B49F40" w:rsidR="7E483127">
        <w:rPr>
          <w:rFonts w:eastAsia="Calibri"/>
          <w:lang w:val="en-US"/>
        </w:rPr>
        <w:t xml:space="preserve">The M&amp;M conferences are forums for learning and reflection, </w:t>
      </w:r>
      <w:r w:rsidRPr="60B49F40" w:rsidR="7E483127">
        <w:rPr>
          <w:rFonts w:eastAsia="Calibri"/>
          <w:lang w:val="en-US"/>
        </w:rPr>
        <w:t>providing</w:t>
      </w:r>
      <w:r w:rsidRPr="60B49F40" w:rsidR="7E483127">
        <w:rPr>
          <w:rFonts w:eastAsia="Calibri"/>
          <w:lang w:val="en-US"/>
        </w:rPr>
        <w:t xml:space="preserve"> opportunities for healthcare personnel, </w:t>
      </w:r>
      <w:r w:rsidRPr="60B49F40" w:rsidR="7E483127">
        <w:rPr>
          <w:rFonts w:eastAsia="Calibri"/>
          <w:lang w:val="en-US"/>
        </w:rPr>
        <w:t>faculties</w:t>
      </w:r>
      <w:r w:rsidRPr="60B49F40" w:rsidR="7E483127">
        <w:rPr>
          <w:rFonts w:eastAsia="Calibri"/>
          <w:lang w:val="en-US"/>
        </w:rPr>
        <w:t xml:space="preserve"> and trainees to discuss management details of </w:t>
      </w:r>
      <w:r w:rsidRPr="60B49F40" w:rsidR="7E483127">
        <w:rPr>
          <w:rFonts w:eastAsia="Calibri"/>
          <w:lang w:val="en-US"/>
        </w:rPr>
        <w:t>particular patient</w:t>
      </w:r>
      <w:r w:rsidRPr="60B49F40" w:rsidR="7E483127">
        <w:rPr>
          <w:rFonts w:eastAsia="Calibri"/>
          <w:lang w:val="en-US"/>
        </w:rPr>
        <w:t xml:space="preserve"> cases when morbidity or mortality occurs. The </w:t>
      </w:r>
      <w:r w:rsidRPr="60B49F40" w:rsidR="5BE561AF">
        <w:rPr>
          <w:rFonts w:eastAsia="Calibri"/>
          <w:lang w:val="en-US"/>
        </w:rPr>
        <w:t xml:space="preserve">goal </w:t>
      </w:r>
      <w:r w:rsidRPr="60B49F40" w:rsidR="7E483127">
        <w:rPr>
          <w:rFonts w:eastAsia="Calibri"/>
          <w:lang w:val="en-US"/>
        </w:rPr>
        <w:t xml:space="preserve">of M&amp;M meetings is to </w:t>
      </w:r>
      <w:r w:rsidRPr="60B49F40" w:rsidR="7E483127">
        <w:rPr>
          <w:rFonts w:eastAsia="Calibri"/>
          <w:lang w:val="en-US"/>
        </w:rPr>
        <w:t>identify</w:t>
      </w:r>
      <w:r w:rsidRPr="60B49F40" w:rsidR="7E483127">
        <w:rPr>
          <w:rFonts w:eastAsia="Calibri"/>
          <w:lang w:val="en-US"/>
        </w:rPr>
        <w:t xml:space="preserve"> and explore errors contributing to adverse outcomes</w:t>
      </w:r>
      <w:r w:rsidRPr="60B49F40" w:rsidR="1316862A">
        <w:rPr>
          <w:rFonts w:eastAsia="Calibri"/>
          <w:lang w:val="en-US"/>
        </w:rPr>
        <w:t>,</w:t>
      </w:r>
      <w:r w:rsidRPr="60B49F40" w:rsidR="7E483127">
        <w:rPr>
          <w:rFonts w:eastAsia="Calibri"/>
          <w:lang w:val="en-US"/>
        </w:rPr>
        <w:t xml:space="preserve"> to gain insight into clinical routines and improve clinical assessment without personal blame </w:t>
      </w:r>
      <w:r w:rsidRPr="60B49F40">
        <w:rPr>
          <w:rFonts w:eastAsia="Calibri"/>
          <w:lang w:val="en-US"/>
        </w:rPr>
        <w:fldChar w:fldCharType="begin"/>
      </w:r>
      <w:r w:rsidRPr="60B49F40">
        <w:rPr>
          <w:rFonts w:eastAsia="Calibri"/>
          <w:lang w:val="en-US"/>
        </w:rPr>
        <w:instrText xml:space="preserve"> ADDIN ZOTERO_ITEM CSL_CITATION {"citationID":"EdGiUlqR","properties":{"formattedCitation":"(17)","plainCitation":"(17)","noteIndex":0},"citationItems":[{"id":423,"uris":["http://zotero.org/users/10948265/items/24U65MCU"],"itemData":{"id":423,"type":"article-journal","abstract":"BACKGROUND: The morbidity and mortality conference (MMC) provides a valuable opportunity to review patient care processes and safety concerns, aligning with a growing quality improvement (QI) mandate. Yet the structure, processes, and aims of many MMCs are often ill-defined. This review summarizes strategies employed by medical, surgical, and critical care departments in the development of patient safety-centered MMCs.\nMETHODS: A structured narrative review of literature was conducted using combinations of the search terms \"morbidity and mortality conference(s),\" \"morbidity and mortality meetings,\" or \"morbidity and mortality round(s).\" The titles and abstracts of 250 returned articles were screened; 76 articles were reviewed in full, with 32 meeting the full inclusion criteria.\nRESULTS: The literature review elicited a number of methods used by medical, surgical, and critical care MMCs to emphasize QI and patient safety outcomes. A list of actionable changes made in each article was compiled. Five themes common to QI-centered MMCs were identified: (1) defining the role of the MMC, (2) involving stakeholders, (3) detecting and selecting appropriate cases for presentation, (4) structuring goal-directed discussion, and (5) forming recommendations and assigning follow-up. Innovative methods to pair adverse event screening with MMCs were superior to nonstructured voluntary reporting and case selection for overall morbidity detection. Structured case review, discussion, and follow-up were more likely to lead to implementing systems-based change, and interdisciplinary MMCs were associated with a greater likelihood of forming an action item.\nCONCLUSION: The modern patient safety-centered MMC shares common themes of practices that can be adopted by institutions looking to create a venue for analysis of care processes, a platform to launch QI initiatives, and a culture of safety.","container-title":"Joint Commission Journal on Quality and Patient Safety","DOI":"10.1016/S1553-7250(16)42094-5","ISSN":"1553-7250","issue":"11","journalAbbreviation":"Jt Comm J Qual Patient Saf","language":"eng","note":"PMID: 28266920","page":"516-527","source":"PubMed","title":"Morbidity and Mortality Conferences: A Narrative Review of Strategies to Prioritize Quality Improvement","title-short":"Morbidity and Mortality Conferences","volume":"42","author":[{"family":"Giesbrecht","given":"Vanessa"},{"family":"Au","given":"Selena"}],"issued":{"date-parts":[["2016",11]]}}}],"schema":"https://github.com/citation-style-language/schema/raw/master/csl-citation.json"} </w:instrText>
      </w:r>
      <w:r w:rsidRPr="60B49F40">
        <w:rPr>
          <w:rFonts w:eastAsia="Calibri"/>
          <w:lang w:val="en-US"/>
        </w:rPr>
        <w:fldChar w:fldCharType="separate"/>
      </w:r>
      <w:r w:rsidRPr="60B49F40" w:rsidR="06120A29">
        <w:rPr>
          <w:rFonts w:eastAsia="Calibri"/>
          <w:lang w:val="en-US"/>
        </w:rPr>
        <w:t>(17)</w:t>
      </w:r>
      <w:r w:rsidRPr="60B49F40">
        <w:rPr>
          <w:rFonts w:eastAsia="Calibri"/>
          <w:lang w:val="en-US"/>
        </w:rPr>
        <w:fldChar w:fldCharType="end"/>
      </w:r>
      <w:r w:rsidRPr="60B49F40" w:rsidR="7E483127">
        <w:rPr>
          <w:rFonts w:eastAsia="Calibri"/>
          <w:lang w:val="en-US"/>
        </w:rPr>
        <w:t xml:space="preserve">. In the trauma care system, multidisciplinary trauma teams discuss all adverse events and errors in patient care and the hospital system during regular M&amp;M conferences. </w:t>
      </w:r>
    </w:p>
    <w:p w:rsidRPr="00A62EBB" w:rsidR="00B801FA" w:rsidP="00A6176E" w:rsidRDefault="00B801FA" w14:paraId="641A39B9" w14:textId="27B053C9">
      <w:pPr>
        <w:pStyle w:val="Brdtext"/>
        <w:spacing w:line="360" w:lineRule="auto"/>
        <w:rPr>
          <w:rFonts w:eastAsia="Calibri"/>
          <w:lang w:val="en-US"/>
        </w:rPr>
      </w:pPr>
      <w:r w:rsidRPr="60B49F40" w:rsidR="7E483127">
        <w:rPr>
          <w:rFonts w:eastAsia="Calibri"/>
          <w:lang w:val="en-US"/>
        </w:rPr>
        <w:t xml:space="preserve">These meetings aim to </w:t>
      </w:r>
      <w:r w:rsidRPr="60B49F40" w:rsidR="7E483127">
        <w:rPr>
          <w:rFonts w:eastAsia="Calibri"/>
          <w:lang w:val="en-US"/>
        </w:rPr>
        <w:t>identify</w:t>
      </w:r>
      <w:r w:rsidRPr="60B49F40" w:rsidR="7E483127">
        <w:rPr>
          <w:rFonts w:eastAsia="Calibri"/>
          <w:lang w:val="en-US"/>
        </w:rPr>
        <w:t xml:space="preserve"> opportunities for improvement (OFI</w:t>
      </w:r>
      <w:r w:rsidRPr="60B49F40" w:rsidR="4E9B8B30">
        <w:rPr>
          <w:rFonts w:eastAsia="Calibri"/>
          <w:lang w:val="en-US"/>
        </w:rPr>
        <w:t>s</w:t>
      </w:r>
      <w:r w:rsidRPr="60B49F40" w:rsidR="7E483127">
        <w:rPr>
          <w:rFonts w:eastAsia="Calibri"/>
          <w:lang w:val="en-US"/>
        </w:rPr>
        <w:t>) in the entire patient care process</w:t>
      </w:r>
      <w:r w:rsidRPr="60B49F40" w:rsidR="5BE561AF">
        <w:rPr>
          <w:rFonts w:eastAsia="Calibri"/>
          <w:lang w:val="en-US"/>
        </w:rPr>
        <w:t xml:space="preserve"> and implement and evaluate </w:t>
      </w:r>
      <w:r w:rsidRPr="60B49F40" w:rsidR="7E483127">
        <w:rPr>
          <w:rFonts w:eastAsia="Calibri"/>
          <w:lang w:val="en-US"/>
        </w:rPr>
        <w:t xml:space="preserve">corrective action plans </w:t>
      </w:r>
      <w:r w:rsidRPr="60B49F40">
        <w:rPr>
          <w:rFonts w:eastAsia="Calibri"/>
          <w:lang w:val="en-US"/>
        </w:rPr>
        <w:fldChar w:fldCharType="begin"/>
      </w:r>
      <w:r w:rsidRPr="60B49F40">
        <w:rPr>
          <w:rFonts w:eastAsia="Calibri"/>
          <w:lang w:val="en-US"/>
        </w:rPr>
        <w:instrText xml:space="preserve"> ADDIN ZOTERO_ITEM CSL_CITATION {"citationID":"VQ1VjmBT","properties":{"formattedCitation":"(16)","plainCitation":"(16)","noteIndex":0},"citationItems":[{"id":"slH3XLq6/Xaxr1Gq6","uris":["http://zotero.org/users/10948265/items/2A6RFGEM"],"itemData":{"id":421,"type":"report","language":"en","note":"ISBN: 9789241597746\nnumber-of-pages: 104","publisher":"World Health Organization","source":"apps.who.int","title":"Guidelines for trauma quality improvement programmes","URL":"https://apps.who.int/iris/handle/10665/44061","author":[{"literal":"World Health Organization"}],"accessed":{"date-parts":[["2023",5,7]]},"issued":{"date-parts":[["2009"]]}}}],"schema":"https://github.com/citation-style-language/schema/raw/master/csl-citation.json"} </w:instrText>
      </w:r>
      <w:r w:rsidRPr="60B49F40">
        <w:rPr>
          <w:rFonts w:eastAsia="Calibri"/>
          <w:lang w:val="en-US"/>
        </w:rPr>
        <w:fldChar w:fldCharType="separate"/>
      </w:r>
      <w:r w:rsidRPr="60B49F40" w:rsidR="06120A29">
        <w:rPr>
          <w:rFonts w:eastAsia="Calibri"/>
          <w:lang w:val="en-US"/>
        </w:rPr>
        <w:t>(16)</w:t>
      </w:r>
      <w:r w:rsidRPr="60B49F40">
        <w:rPr>
          <w:rFonts w:eastAsia="Calibri"/>
          <w:lang w:val="en-US"/>
        </w:rPr>
        <w:fldChar w:fldCharType="end"/>
      </w:r>
      <w:r w:rsidRPr="60B49F40" w:rsidR="7E483127">
        <w:rPr>
          <w:rFonts w:eastAsia="Calibri"/>
          <w:lang w:val="en-US"/>
        </w:rPr>
        <w:t>. Similarly, preventable death panels are another quality improvement</w:t>
      </w:r>
      <w:r w:rsidRPr="60B49F40" w:rsidR="1316862A">
        <w:rPr>
          <w:rFonts w:eastAsia="Calibri"/>
          <w:lang w:val="en-US"/>
        </w:rPr>
        <w:t xml:space="preserve"> measure</w:t>
      </w:r>
      <w:r w:rsidRPr="60B49F40" w:rsidR="7E483127">
        <w:rPr>
          <w:rFonts w:eastAsia="Calibri"/>
          <w:lang w:val="en-US"/>
        </w:rPr>
        <w:t xml:space="preserve"> and patient safety initiative which involves multidisciplinary teams that aim to </w:t>
      </w:r>
      <w:r w:rsidRPr="60B49F40" w:rsidR="7E483127">
        <w:rPr>
          <w:rFonts w:eastAsia="Calibri"/>
          <w:lang w:val="en-US"/>
        </w:rPr>
        <w:t>identify</w:t>
      </w:r>
      <w:r w:rsidRPr="60B49F40" w:rsidR="7E483127">
        <w:rPr>
          <w:rFonts w:eastAsia="Calibri"/>
          <w:lang w:val="en-US"/>
        </w:rPr>
        <w:t xml:space="preserve"> </w:t>
      </w:r>
      <w:commentRangeStart w:id="1801231237"/>
      <w:r w:rsidRPr="60B49F40" w:rsidR="7E483127">
        <w:rPr>
          <w:rFonts w:eastAsia="Calibri"/>
          <w:lang w:val="en-US"/>
        </w:rPr>
        <w:t>OFIs</w:t>
      </w:r>
      <w:commentRangeEnd w:id="1801231237"/>
      <w:r>
        <w:rPr>
          <w:rStyle w:val="CommentReference"/>
        </w:rPr>
        <w:commentReference w:id="1801231237"/>
      </w:r>
      <w:r w:rsidRPr="60B49F40" w:rsidR="7E483127">
        <w:rPr>
          <w:rFonts w:eastAsia="Calibri"/>
          <w:lang w:val="en-US"/>
        </w:rPr>
        <w:t xml:space="preserve">. While M&amp;M conferences cover a broader range of cases and issues, preventable death panels concentrate on </w:t>
      </w:r>
      <w:r w:rsidRPr="60B49F40" w:rsidR="7E483127">
        <w:rPr>
          <w:rFonts w:eastAsia="Calibri"/>
          <w:lang w:val="en-US"/>
        </w:rPr>
        <w:t>determining</w:t>
      </w:r>
      <w:r w:rsidRPr="60B49F40" w:rsidR="7E483127">
        <w:rPr>
          <w:rFonts w:eastAsia="Calibri"/>
          <w:lang w:val="en-US"/>
        </w:rPr>
        <w:t xml:space="preserve"> whether the deaths were preventable. They serve as an extension to the M&amp;M conferences </w:t>
      </w:r>
      <w:r w:rsidRPr="60B49F40" w:rsidR="7D4F43E3">
        <w:rPr>
          <w:rFonts w:eastAsia="Calibri"/>
          <w:lang w:val="en-US"/>
        </w:rPr>
        <w:t>to</w:t>
      </w:r>
      <w:r w:rsidRPr="60B49F40" w:rsidR="7E483127">
        <w:rPr>
          <w:rFonts w:eastAsia="Calibri"/>
          <w:lang w:val="en-US"/>
        </w:rPr>
        <w:t xml:space="preserve"> pinpoint changes in the medical care process that could have resulted in better patient outcomes. It is recommended that resources such as hospital records, prehospital information, traffic safety and police records, autopsy reports, death certificates, input from care providers involved in the case, and trauma registry data, if obtainable</w:t>
      </w:r>
      <w:r w:rsidRPr="60B49F40" w:rsidR="33591E03">
        <w:rPr>
          <w:rFonts w:eastAsia="Calibri"/>
          <w:lang w:val="en-US"/>
        </w:rPr>
        <w:t>,</w:t>
      </w:r>
      <w:r w:rsidRPr="60B49F40" w:rsidR="7E483127">
        <w:rPr>
          <w:rFonts w:eastAsia="Calibri"/>
          <w:lang w:val="en-US"/>
        </w:rPr>
        <w:t xml:space="preserve"> are used in the</w:t>
      </w:r>
      <w:r w:rsidRPr="60B49F40" w:rsidR="5BE561AF">
        <w:rPr>
          <w:rFonts w:eastAsia="Calibri"/>
          <w:lang w:val="en-US"/>
        </w:rPr>
        <w:t>se</w:t>
      </w:r>
      <w:r w:rsidRPr="60B49F40" w:rsidR="7E483127">
        <w:rPr>
          <w:rFonts w:eastAsia="Calibri"/>
          <w:lang w:val="en-US"/>
        </w:rPr>
        <w:t xml:space="preserve"> quality improvement meetings </w:t>
      </w:r>
      <w:r w:rsidRPr="60B49F40">
        <w:rPr>
          <w:rFonts w:eastAsia="Calibri"/>
          <w:lang w:val="en-US"/>
        </w:rPr>
        <w:fldChar w:fldCharType="begin"/>
      </w:r>
      <w:r w:rsidRPr="60B49F40">
        <w:rPr>
          <w:rFonts w:eastAsia="Calibri"/>
          <w:lang w:val="en-US"/>
        </w:rPr>
        <w:instrText xml:space="preserve"> ADDIN ZOTERO_ITEM CSL_CITATION {"citationID":"MGsvlZ3g","properties":{"formattedCitation":"(16)","plainCitation":"(16)","noteIndex":0},"citationItems":[{"id":"slH3XLq6/Xaxr1Gq6","uris":["http://zotero.org/users/10948265/items/2A6RFGEM"],"itemData":{"id":421,"type":"report","language":"en","note":"ISBN: 9789241597746\nnumber-of-pages: 104","publisher":"World Health Organization","source":"apps.who.int","title":"Guidelines for trauma quality improvement programmes","URL":"https://apps.who.int/iris/handle/10665/44061","author":[{"literal":"World Health Organization"}],"accessed":{"date-parts":[["2023",5,7]]},"issued":{"date-parts":[["2009"]]}}}],"schema":"https://github.com/citation-style-language/schema/raw/master/csl-citation.json"} </w:instrText>
      </w:r>
      <w:r w:rsidRPr="60B49F40">
        <w:rPr>
          <w:rFonts w:eastAsia="Calibri"/>
          <w:lang w:val="en-US"/>
        </w:rPr>
        <w:fldChar w:fldCharType="separate"/>
      </w:r>
      <w:r w:rsidRPr="60B49F40" w:rsidR="06120A29">
        <w:rPr>
          <w:rFonts w:eastAsia="Calibri"/>
          <w:lang w:val="en-US"/>
        </w:rPr>
        <w:t>(16)</w:t>
      </w:r>
      <w:r w:rsidRPr="60B49F40">
        <w:rPr>
          <w:rFonts w:eastAsia="Calibri"/>
          <w:lang w:val="en-US"/>
        </w:rPr>
        <w:fldChar w:fldCharType="end"/>
      </w:r>
      <w:r w:rsidRPr="60B49F40" w:rsidR="7E483127">
        <w:rPr>
          <w:rFonts w:eastAsia="Calibri"/>
          <w:lang w:val="en-US"/>
        </w:rPr>
        <w:t xml:space="preserve">. </w:t>
      </w:r>
    </w:p>
    <w:p w:rsidRPr="00A62EBB" w:rsidR="00B801FA" w:rsidP="00A6176E" w:rsidRDefault="00B801FA" w14:paraId="5D25698A" w14:textId="7C1FA892">
      <w:pPr>
        <w:pStyle w:val="Brdtext"/>
        <w:spacing w:line="360" w:lineRule="auto"/>
        <w:rPr>
          <w:rFonts w:eastAsia="Calibri"/>
          <w:lang w:val="en-US"/>
        </w:rPr>
      </w:pPr>
      <w:r w:rsidRPr="00A62EBB">
        <w:rPr>
          <w:rFonts w:eastAsia="Calibri"/>
          <w:lang w:val="en-US"/>
        </w:rPr>
        <w:t>Trauma registries</w:t>
      </w:r>
      <w:r w:rsidR="00373CBB">
        <w:rPr>
          <w:rFonts w:eastAsia="Calibri"/>
          <w:lang w:val="en-US"/>
        </w:rPr>
        <w:t xml:space="preserve"> constitute an essential modality</w:t>
      </w:r>
      <w:r w:rsidRPr="00A62EBB">
        <w:rPr>
          <w:rFonts w:eastAsia="Calibri"/>
          <w:lang w:val="en-US"/>
        </w:rPr>
        <w:t xml:space="preserve"> in identifying OFIs. They provide comprehensive information on patterns and trends of injuries, complications, and outcomes, aiding in tracking, monitoring, and improving the quality of trauma care </w:t>
      </w:r>
      <w:r w:rsidRPr="00A62EBB">
        <w:rPr>
          <w:rFonts w:eastAsia="Calibri"/>
          <w:lang w:val="en-US"/>
        </w:rPr>
        <w:fldChar w:fldCharType="begin"/>
      </w:r>
      <w:r w:rsidR="003362F7">
        <w:rPr>
          <w:rFonts w:eastAsia="Calibri"/>
          <w:lang w:val="en-US"/>
        </w:rPr>
        <w:instrText xml:space="preserve"> ADDIN ZOTERO_ITEM CSL_CITATION {"citationID":"lQDB1T3s","properties":{"formattedCitation":"(16)","plainCitation":"(16)","noteIndex":0},"citationItems":[{"id":"slH3XLq6/Xaxr1Gq6","uris":["http://zotero.org/users/10948265/items/2A6RFGEM"],"itemData":{"id":421,"type":"report","language":"en","note":"ISBN: 9789241597746\nnumber-of-pages: 104","publisher":"World Health Organization","source":"apps.who.int","title":"Guidelines for trauma quality improvement programmes","URL":"https://apps.who.int/iris/handle/10665/44061","author":[{"literal":"World Health Organization"}],"accessed":{"date-parts":[["2023",5,7]]},"issued":{"date-parts":[["2009"]]}}}],"schema":"https://github.com/citation-style-language/schema/raw/master/csl-citation.json"} </w:instrText>
      </w:r>
      <w:r w:rsidRPr="00A62EBB">
        <w:rPr>
          <w:rFonts w:eastAsia="Calibri"/>
          <w:lang w:val="en-US"/>
        </w:rPr>
        <w:fldChar w:fldCharType="separate"/>
      </w:r>
      <w:r w:rsidR="003362F7">
        <w:rPr>
          <w:rFonts w:eastAsia="Calibri"/>
          <w:lang w:val="en-US"/>
        </w:rPr>
        <w:t>(16)</w:t>
      </w:r>
      <w:r w:rsidRPr="00A62EBB">
        <w:rPr>
          <w:rFonts w:eastAsia="Calibri"/>
          <w:lang w:val="en-US"/>
        </w:rPr>
        <w:fldChar w:fldCharType="end"/>
      </w:r>
      <w:r w:rsidRPr="00A62EBB">
        <w:rPr>
          <w:rFonts w:eastAsia="Calibri"/>
          <w:lang w:val="en-US"/>
        </w:rPr>
        <w:t xml:space="preserve">. However, handling trauma data is often time and </w:t>
      </w:r>
      <w:r w:rsidR="00C3635B">
        <w:rPr>
          <w:rFonts w:eastAsia="Calibri"/>
          <w:lang w:val="en-US"/>
        </w:rPr>
        <w:t>resource-demanding</w:t>
      </w:r>
      <w:r w:rsidRPr="00A62EBB">
        <w:rPr>
          <w:rFonts w:eastAsia="Calibri"/>
          <w:lang w:val="en-US"/>
        </w:rPr>
        <w:t>. To address this, many initiatives have adopted the use of audit filters to automate and streamline parts of the data handling process. The audit filter has predefined criteria that determine normal ranges for the variables of interest</w:t>
      </w:r>
      <w:r w:rsidR="00373CBB">
        <w:rPr>
          <w:rFonts w:eastAsia="Calibri"/>
          <w:lang w:val="en-US"/>
        </w:rPr>
        <w:t xml:space="preserve"> collected </w:t>
      </w:r>
      <w:proofErr w:type="gramStart"/>
      <w:r w:rsidR="00373CBB">
        <w:rPr>
          <w:rFonts w:eastAsia="Calibri"/>
          <w:lang w:val="en-US"/>
        </w:rPr>
        <w:t>during the course of</w:t>
      </w:r>
      <w:proofErr w:type="gramEnd"/>
      <w:r w:rsidR="00373CBB">
        <w:rPr>
          <w:rFonts w:eastAsia="Calibri"/>
          <w:lang w:val="en-US"/>
        </w:rPr>
        <w:t xml:space="preserve"> trauma care</w:t>
      </w:r>
      <w:r w:rsidRPr="00A62EBB">
        <w:rPr>
          <w:rFonts w:eastAsia="Calibri"/>
          <w:lang w:val="en-US"/>
        </w:rPr>
        <w:t xml:space="preserve">. Any data points that fall outside these ranges are marked as exceptions and </w:t>
      </w:r>
      <w:r w:rsidR="00F35BE0">
        <w:rPr>
          <w:rFonts w:eastAsia="Calibri"/>
          <w:lang w:val="en-US"/>
        </w:rPr>
        <w:t>selected</w:t>
      </w:r>
      <w:r w:rsidR="00AD2E69">
        <w:rPr>
          <w:rFonts w:eastAsia="Calibri"/>
          <w:lang w:val="en-US"/>
        </w:rPr>
        <w:t xml:space="preserve"> </w:t>
      </w:r>
      <w:r w:rsidRPr="00A62EBB">
        <w:rPr>
          <w:rFonts w:eastAsia="Calibri"/>
          <w:lang w:val="en-US"/>
        </w:rPr>
        <w:t xml:space="preserve">for further analysis. Nonetheless, it is important to note that there is currently limited evidence of their effectiveness </w:t>
      </w:r>
      <w:r w:rsidRPr="00A62EBB">
        <w:rPr>
          <w:rFonts w:eastAsia="Calibri"/>
          <w:lang w:val="en-US"/>
        </w:rPr>
        <w:fldChar w:fldCharType="begin"/>
      </w:r>
      <w:r w:rsidR="003362F7">
        <w:rPr>
          <w:rFonts w:eastAsia="Calibri"/>
          <w:lang w:val="en-US"/>
        </w:rPr>
        <w:instrText xml:space="preserve"> ADDIN ZOTERO_ITEM CSL_CITATION {"citationID":"GiJGrQbE","properties":{"formattedCitation":"(18)","plainCitation":"(18)","noteIndex":0},"citationItems":[{"id":54,"uris":["http://zotero.org/users/10948265/items/V4CYPKJX"],"itemData":{"id":54,"type":"article-journal","abstract":"Audit filters for improving trauma care\n        , Major injuries are a significant cause of death and decreased quality of life worldwide. Previous research has shown that when severely injured patients are managed in an organized system of care that includes treatment by paramedics, transportation to a hospital that has specialist doctors available to treat their injuries, and additional health personnel to help them to rehabilitate, patients are more likely to survive and suffer fewer disabilities., There are a number of ways that the quality of care provided to injured patients in a trauma system can be determined and improved. Trauma audit filters are descriptions of specific actions that should be taken, timeframes in which tests or treatments should be provided, or outcomes that are expected to occur in injured patients. Reviewing the charts of patients whose care deviates from that described by an audit filter and providing feedback to the clinicians involved in that patient's care is expected to provide a means of correcting errors and improving future performance., Our study tried to determine how effective audit filters are at improving trauma care., We were unable to find any studies to include in the review. More studies are needed to determine if audit filters are effective in improving care and, if they are, how effective they are in comparison to other quality improvement strategies.","container-title":"The Cochrane Database of Systematic Reviews","DOI":"10.1002/14651858.CD007590.pub2","ISSN":"1469-493X","issue":"4","journalAbbreviation":"Cochrane Database Syst Rev","note":"PMID: 19821431\nPMCID: PMC7197044","page":"CD007590","source":"PubMed Central","title":"Audit filters for improving processes of care and clinical outcomes in trauma systems","volume":"2009","author":[{"family":"Evans","given":"Christopher"},{"family":"Howes","given":"Daniel"},{"family":"Pickett","given":"William"},{"family":"Dagnone","given":"Luigi"}],"issued":{"date-parts":[["2009",10,7]]}}}],"schema":"https://github.com/citation-style-language/schema/raw/master/csl-citation.json"} </w:instrText>
      </w:r>
      <w:r w:rsidRPr="00A62EBB">
        <w:rPr>
          <w:rFonts w:eastAsia="Calibri"/>
          <w:lang w:val="en-US"/>
        </w:rPr>
        <w:fldChar w:fldCharType="separate"/>
      </w:r>
      <w:r w:rsidR="003362F7">
        <w:rPr>
          <w:rFonts w:eastAsia="Calibri"/>
          <w:lang w:val="en-US"/>
        </w:rPr>
        <w:t>(18)</w:t>
      </w:r>
      <w:r w:rsidRPr="00A62EBB">
        <w:rPr>
          <w:rFonts w:eastAsia="Calibri"/>
          <w:lang w:val="en-US"/>
        </w:rPr>
        <w:fldChar w:fldCharType="end"/>
      </w:r>
      <w:r w:rsidRPr="00A62EBB">
        <w:rPr>
          <w:rFonts w:eastAsia="Calibri"/>
          <w:lang w:val="en-US"/>
        </w:rPr>
        <w:t xml:space="preserve">. </w:t>
      </w:r>
    </w:p>
    <w:p w:rsidRPr="00A62EBB" w:rsidR="00B801FA" w:rsidP="00A6176E" w:rsidRDefault="00B801FA" w14:paraId="7F4EAC38" w14:textId="18A505CB">
      <w:pPr>
        <w:pStyle w:val="Brdtext"/>
        <w:spacing w:line="360" w:lineRule="auto"/>
        <w:rPr>
          <w:rFonts w:eastAsia="Calibri"/>
          <w:lang w:val="en-US"/>
        </w:rPr>
      </w:pPr>
      <w:r w:rsidRPr="00A62EBB">
        <w:rPr>
          <w:rFonts w:eastAsia="Calibri"/>
          <w:lang w:val="en-US"/>
        </w:rPr>
        <w:lastRenderedPageBreak/>
        <w:t>Both local and national trauma registries have been essential</w:t>
      </w:r>
      <w:r w:rsidR="00AD2E69">
        <w:rPr>
          <w:rFonts w:eastAsia="Calibri"/>
          <w:lang w:val="en-US"/>
        </w:rPr>
        <w:t xml:space="preserve"> </w:t>
      </w:r>
      <w:r w:rsidRPr="00A62EBB">
        <w:rPr>
          <w:rFonts w:eastAsia="Calibri"/>
          <w:lang w:val="en-US"/>
        </w:rPr>
        <w:t xml:space="preserve">in evaluating TQI initiatives </w:t>
      </w:r>
      <w:r w:rsidRPr="00A62EBB">
        <w:rPr>
          <w:rFonts w:eastAsia="Calibri"/>
          <w:lang w:val="en-US"/>
        </w:rPr>
        <w:fldChar w:fldCharType="begin"/>
      </w:r>
      <w:r w:rsidR="003362F7">
        <w:rPr>
          <w:rFonts w:eastAsia="Calibri"/>
          <w:lang w:val="en-US"/>
        </w:rPr>
        <w:instrText xml:space="preserve"> ADDIN ZOTERO_ITEM CSL_CITATION {"citationID":"nkLkDdut","properties":{"formattedCitation":"(19)","plainCitation":"(19)","noteIndex":0},"citationItems":[{"id":178,"uris":["http://zotero.org/users/10948265/items/WWEY4QVF"],"itemData":{"id":178,"type":"article-journal","abstract":"OBJECTIVE: The objective of this study was to analyze the preventable and potentially preventable deaths occurring at a mature Level I trauma center.\nMETHODS: All trauma patients that died during their initial hospital admission during an 8-year period (January, 1998 to December, 2005) were analyzed. The deaths were initially reviewed at a weekly Morbidity and Mortality (M&amp;M) conference followed by a multidisciplinary (Trauma Surgery, Critical Care, Emergency Medicine, Neurosurgery, Nursing, and Coroner) Combined Trauma Death Review Committee, and were classified into nonpreventable, potentially preventable, and preventable deaths. All preventable and potentially preventable deaths were identified for the purpose of the study. Quality improvement death forms included data on epidemiology, vital signs, injury severity, type of injury, probability of survival with Trauma and Injury Severity Score methodology, preventability (nonpreventable, potentially preventable, and preventable deaths), errors in the evaluation and management of the patient, and classification of errors (system, judgment, knowledge). Additional injury details, clinical course, circumstances leading to the death and autopsy findings were abstracted from the trauma registry and individual chart review.\nRESULTS: During the study period, 35,311 patients meeting trauma registry criteria were admitted and a total of 2,081 (5.9%) deaths occurred. Fifty-one deaths were classified as preventable or potentially preventable deaths (0.1% of admissions, 2.5% of deaths). Eleven of them (0.53% of deaths) were classified as preventable and 40 (1.92% of deaths) as potentially preventable deaths. Mean age was 40 years, 66.7% were men, mean Injury Severity Score was 27, 74.5% were blunt. The most common cause of death was bleeding (20, 39.2%) followed by multiple organ dysfunction syndrome (14, 27.5%) and cardiorespiratory arrest (8, 15.6%). This was caused by a delay in treatment (27, 52.9%), clinical judgment error (11, 21.6%), missed diagnosis (6, 11.8%), technical error (4, 7.8%), and other (3, 5.9%). The deaths peaked at two time periods: 26 (51.1%) during the first 24 hours and 16 (31.4%) after 7 days. Only one patient (2.0%) died in the first hour. The most common location of death was the intensive care unit (28, 54.9%), operating room (13, 25.5%), and emergency room (5, 9.8%).\nCONCLUSION: Preventable or potentially preventable deaths are rare but do occur at an academic Level I trauma center. Delay in treatment and error in judgment are the leading causes of preventable and potentially preventable deaths.","container-title":"The Journal of Trauma","DOI":"10.1097/TA.0b013e31815078ae","ISSN":"1529-8809","issue":"6","journalAbbreviation":"J Trauma","language":"eng","note":"PMID: 18212658","page":"1338-1346; discussion 1346-1347","source":"PubMed","title":"Preventable or potentially preventable mortality at a mature trauma center","volume":"63","author":[{"family":"Teixeira","given":"Pedro G. R."},{"family":"Inaba","given":"Kenji"},{"family":"Hadjizacharia","given":"Pantelis"},{"family":"Brown","given":"Carlos"},{"family":"Salim","given":"Ali"},{"family":"Rhee","given":"Peter"},{"family":"Browder","given":"Timothy"},{"family":"Noguchi","given":"Thomas T."},{"family":"Demetriades","given":"Demetrios"}],"issued":{"date-parts":[["2007",12]]}}}],"schema":"https://github.com/citation-style-language/schema/raw/master/csl-citation.json"} </w:instrText>
      </w:r>
      <w:r w:rsidRPr="00A62EBB">
        <w:rPr>
          <w:rFonts w:eastAsia="Calibri"/>
          <w:lang w:val="en-US"/>
        </w:rPr>
        <w:fldChar w:fldCharType="separate"/>
      </w:r>
      <w:r w:rsidR="003362F7">
        <w:rPr>
          <w:rFonts w:eastAsia="Calibri"/>
          <w:lang w:val="en-US"/>
        </w:rPr>
        <w:t>(19)</w:t>
      </w:r>
      <w:r w:rsidRPr="00A62EBB">
        <w:rPr>
          <w:rFonts w:eastAsia="Calibri"/>
          <w:lang w:val="en-US"/>
        </w:rPr>
        <w:fldChar w:fldCharType="end"/>
      </w:r>
      <w:r w:rsidRPr="00A62EBB">
        <w:rPr>
          <w:rFonts w:eastAsia="Calibri"/>
          <w:lang w:val="en-US"/>
        </w:rPr>
        <w:t>. However, to obtain standardized data and identify global trends, an international trauma registry is</w:t>
      </w:r>
      <w:r w:rsidR="00F35BE0">
        <w:rPr>
          <w:rFonts w:eastAsia="Calibri"/>
          <w:lang w:val="en-US"/>
        </w:rPr>
        <w:t xml:space="preserve"> suggested to be</w:t>
      </w:r>
      <w:r w:rsidRPr="00A62EBB">
        <w:rPr>
          <w:rFonts w:eastAsia="Calibri"/>
          <w:lang w:val="en-US"/>
        </w:rPr>
        <w:t xml:space="preserve"> necessary </w:t>
      </w:r>
      <w:r w:rsidRPr="00A62EBB">
        <w:rPr>
          <w:rFonts w:eastAsia="Calibri"/>
          <w:lang w:val="en-US"/>
        </w:rPr>
        <w:fldChar w:fldCharType="begin"/>
      </w:r>
      <w:r w:rsidR="00836585">
        <w:rPr>
          <w:rFonts w:eastAsia="Calibri"/>
          <w:lang w:val="en-US"/>
        </w:rPr>
        <w:instrText xml:space="preserve"> ADDIN ZOTERO_ITEM CSL_CITATION {"citationID":"L7vPkfFc","properties":{"formattedCitation":"(6)","plainCitation":"(6)","noteIndex":0},"citationItems":[{"id":15,"uris":["http://zotero.org/users/10948265/items/3PCDZW8L"],"itemData":{"id":15,"type":"article-journal","abstract":"INTRODUCTION: Quality in medical care must be measured in order to be improved. Trauma management is part of health care, and by definition, it must be checked constantly. The only way to measure quality and outcomes is to systematically accrue data and analyze them.\nMATERIAL AND METHODS: A systematic revision of the literature about quality indicators in trauma associated to an international consensus conference RESULTS: An internationally approved base core set of 82 trauma quality indicators was obtained: Indicators were divided into 6 fields: prevention, structure, process, outcome, post-traumatic management, and society integrational effects.\nCONCLUSION: Present trauma quality indicator core set represents the result of an international effort aiming to provide a useful tool in quality evaluation and improvement. Further improvement may only be possible through international trauma registry development. This will allow for huge international data accrual permitting to evaluate results and compare outcomes.","container-title":"World journal of emergency surgery: WJES","DOI":"10.1186/s13017-021-00350-7","ISSN":"1749-7922","issue":"1","journalAbbreviation":"World J Emerg Surg","language":"eng","note":"PMID: 33622373\nPMCID: PMC7901006","page":"6","source":"PubMed","title":"Trauma quality indicators: internationally approved core factors for trauma management quality evaluation","title-short":"Trauma quality indicators","volume":"16","author":[{"family":"Coccolini","given":"Federico"},{"family":"Kluger","given":"Yoram"},{"family":"Moore","given":"Ernest E."},{"family":"Maier","given":"Ronald V."},{"family":"Coimbra","given":"Raul"},{"family":"Ordoñez","given":"Carlos"},{"family":"Ivatury","given":"Rao"},{"family":"Kirkpatrick","given":"Andrew W."},{"family":"Biffl","given":"Walter"},{"family":"Sartelli","given":"Massimo"},{"family":"Hecker","given":"Andreas"},{"family":"Ansaloni","given":"Luca"},{"family":"Leppaniemi","given":"Ari"},{"family":"Reva","given":"Viktor"},{"family":"Civil","given":"Ian"},{"family":"Vega","given":"Felipe"},{"family":"Chiarugi","given":"Massimo"},{"family":"Chichom-Mefire","given":"Alain"},{"family":"Sakakushev","given":"Boris"},{"family":"Peitzman","given":"Andrew"},{"family":"Chiara","given":"Osvaldo"},{"family":"Abu-Zidan","given":"Fikri"},{"family":"Maegele","given":"Marc"},{"family":"Miccoli","given":"Mario"},{"family":"Chirica","given":"Mircea"},{"family":"Khokha","given":"Vladimir"},{"family":"Sugrue","given":"Michael"},{"family":"Fraga","given":"Gustavo P."},{"family":"Otomo","given":"Yasuhiro"},{"family":"Baiocchi","given":"Gian Luca"},{"family":"Catena","given":"Fausto"},{"literal":"the WSES Trauma Quality Indicators Expert Panel"}],"issued":{"date-parts":[["2021",2,23]]}}}],"schema":"https://github.com/citation-style-language/schema/raw/master/csl-citation.json"} </w:instrText>
      </w:r>
      <w:r w:rsidRPr="00A62EBB">
        <w:rPr>
          <w:rFonts w:eastAsia="Calibri"/>
          <w:lang w:val="en-US"/>
        </w:rPr>
        <w:fldChar w:fldCharType="separate"/>
      </w:r>
      <w:r w:rsidR="00836585">
        <w:rPr>
          <w:rFonts w:eastAsia="Calibri"/>
          <w:lang w:val="en-US"/>
        </w:rPr>
        <w:t>(6)</w:t>
      </w:r>
      <w:r w:rsidRPr="00A62EBB">
        <w:rPr>
          <w:rFonts w:eastAsia="Calibri"/>
          <w:lang w:val="en-US"/>
        </w:rPr>
        <w:fldChar w:fldCharType="end"/>
      </w:r>
      <w:r w:rsidRPr="00A62EBB">
        <w:rPr>
          <w:rFonts w:eastAsia="Calibri"/>
          <w:lang w:val="en-US"/>
        </w:rPr>
        <w:t>.</w:t>
      </w:r>
    </w:p>
    <w:p w:rsidRPr="00A62EBB" w:rsidR="00B801FA" w:rsidP="00A6176E" w:rsidRDefault="00B801FA" w14:paraId="26FF3EEA" w14:textId="291D653C">
      <w:pPr>
        <w:pStyle w:val="Brdtext"/>
        <w:spacing w:line="360" w:lineRule="auto"/>
        <w:rPr>
          <w:rFonts w:eastAsia="Calibri"/>
          <w:lang w:val="en-US"/>
        </w:rPr>
      </w:pPr>
    </w:p>
    <w:p w:rsidRPr="00E2544C" w:rsidR="00BB55EF" w:rsidP="0066254D" w:rsidRDefault="00B801FA" w14:paraId="67396BD7" w14:textId="7E8196EA">
      <w:pPr>
        <w:pStyle w:val="Rubrik3"/>
        <w:rPr>
          <w:rFonts w:eastAsia="Calibri"/>
          <w:lang w:val="en-US"/>
        </w:rPr>
      </w:pPr>
      <w:r w:rsidRPr="00E2544C">
        <w:rPr>
          <w:rFonts w:eastAsia="Calibri"/>
          <w:lang w:val="en-US"/>
        </w:rPr>
        <w:t xml:space="preserve">Opportunities </w:t>
      </w:r>
      <w:r w:rsidR="000A66B7">
        <w:rPr>
          <w:rFonts w:eastAsia="Calibri"/>
          <w:lang w:val="en-US"/>
        </w:rPr>
        <w:t>F</w:t>
      </w:r>
      <w:r w:rsidRPr="00E2544C">
        <w:rPr>
          <w:rFonts w:eastAsia="Calibri"/>
          <w:lang w:val="en-US"/>
        </w:rPr>
        <w:t xml:space="preserve">or </w:t>
      </w:r>
      <w:r w:rsidR="000A66B7">
        <w:rPr>
          <w:rFonts w:eastAsia="Calibri"/>
          <w:lang w:val="en-US"/>
        </w:rPr>
        <w:t>I</w:t>
      </w:r>
      <w:r w:rsidRPr="00E2544C">
        <w:rPr>
          <w:rFonts w:eastAsia="Calibri"/>
          <w:lang w:val="en-US"/>
        </w:rPr>
        <w:t xml:space="preserve">mprovement </w:t>
      </w:r>
    </w:p>
    <w:p w:rsidRPr="00A62EBB" w:rsidR="00B801FA" w:rsidP="00A6176E" w:rsidRDefault="000A66B7" w14:paraId="0B72C0AF" w14:textId="77AC188F">
      <w:pPr>
        <w:pStyle w:val="Brdtext"/>
        <w:spacing w:line="360" w:lineRule="auto"/>
        <w:rPr>
          <w:rFonts w:eastAsia="Calibri"/>
          <w:lang w:val="en-US"/>
        </w:rPr>
      </w:pPr>
      <w:r w:rsidRPr="00E219DC">
        <w:rPr>
          <w:rFonts w:eastAsia="Calibri"/>
          <w:lang w:val="en-US"/>
        </w:rPr>
        <w:t xml:space="preserve">The </w:t>
      </w:r>
      <w:r>
        <w:rPr>
          <w:rFonts w:eastAsia="Calibri"/>
          <w:lang w:val="en-US"/>
        </w:rPr>
        <w:t xml:space="preserve">OFIs are defined as </w:t>
      </w:r>
      <w:r w:rsidRPr="00E219DC">
        <w:rPr>
          <w:rFonts w:eastAsia="Calibri"/>
          <w:lang w:val="en-US"/>
        </w:rPr>
        <w:t xml:space="preserve">any errors contributing to adverse outcomes </w:t>
      </w:r>
      <w:r w:rsidR="006F0254">
        <w:rPr>
          <w:rFonts w:eastAsia="Calibri"/>
          <w:lang w:val="en-US"/>
        </w:rPr>
        <w:t>identified during M&amp;M conferences.</w:t>
      </w:r>
      <w:r w:rsidRPr="00E219DC">
        <w:rPr>
          <w:rFonts w:eastAsia="Calibri"/>
          <w:lang w:val="en-US"/>
        </w:rPr>
        <w:t xml:space="preserve"> </w:t>
      </w:r>
      <w:r w:rsidRPr="00A62EBB" w:rsidR="00B801FA">
        <w:rPr>
          <w:rFonts w:eastAsia="Calibri"/>
          <w:lang w:val="en-US"/>
        </w:rPr>
        <w:t xml:space="preserve">Due to the urgent need for </w:t>
      </w:r>
      <w:r w:rsidR="00BA22AE">
        <w:rPr>
          <w:rFonts w:eastAsia="Calibri"/>
          <w:lang w:val="en-US"/>
        </w:rPr>
        <w:t>rapid</w:t>
      </w:r>
      <w:r w:rsidRPr="00A62EBB" w:rsidR="00BA22AE">
        <w:rPr>
          <w:rFonts w:eastAsia="Calibri"/>
          <w:lang w:val="en-US"/>
        </w:rPr>
        <w:t xml:space="preserve"> </w:t>
      </w:r>
      <w:r w:rsidRPr="00A62EBB" w:rsidR="00B801FA">
        <w:rPr>
          <w:rFonts w:eastAsia="Calibri"/>
          <w:lang w:val="en-US"/>
        </w:rPr>
        <w:t>diagnosis and treatment in a stressful environment, medical errors and mismanagement are prevalent in trauma care, putting many patients at risk of serious complications or death. Multiple organ failure, hypovolemic shock</w:t>
      </w:r>
      <w:r w:rsidRPr="00A62EBB" w:rsidR="008C4B5F">
        <w:rPr>
          <w:rFonts w:eastAsia="Calibri"/>
          <w:lang w:val="en-US"/>
        </w:rPr>
        <w:t>,</w:t>
      </w:r>
      <w:r w:rsidRPr="00A62EBB" w:rsidR="00B801FA">
        <w:rPr>
          <w:rFonts w:eastAsia="Calibri"/>
          <w:lang w:val="en-US"/>
        </w:rPr>
        <w:t xml:space="preserve"> and respiratory failure are common causes of death that are preventable </w:t>
      </w:r>
      <w:r w:rsidRPr="00A62EBB" w:rsidR="00B801FA">
        <w:rPr>
          <w:rFonts w:eastAsia="Calibri"/>
          <w:lang w:val="en-US"/>
        </w:rPr>
        <w:fldChar w:fldCharType="begin"/>
      </w:r>
      <w:r w:rsidR="003362F7">
        <w:rPr>
          <w:rFonts w:eastAsia="Calibri"/>
          <w:lang w:val="en-US"/>
        </w:rPr>
        <w:instrText xml:space="preserve"> ADDIN ZOTERO_ITEM CSL_CITATION {"citationID":"QiFlkwlk","properties":{"formattedCitation":"(20\\uc0\\u8211{}22)","plainCitation":"(20–22)","noteIndex":0},"citationItems":[{"id":249,"uris":["http://zotero.org/users/10948265/items/3VDRHETB"],"itemData":{"id":249,"type":"article-journal","abstract":"BACKGROUND: The objective is to determine the rate of preventable mortality and the volume and nature of opportunities for improvement (OFI) in care for cases of traumatic death occurring in the state of Utah.\nMETHODS: A retrospective case review of deaths attributed to mechanical trauma throughout the state occurring between January 1, 2005, and December 31, 2005, was conducted. Cases were reviewed by a multidisciplinary panel of physicians and nonphysicians representing the prehospital and hospital phases of care. Deaths were judged frankly preventable, possibly preventable, or nonpreventable. The care rendered in both preventable and nonpreventable cases was evaluated for OFI according to nationally accepted guidelines.\nRESULTS: The overall preventable death rate (frankly and possibly preventable) was 7%. Among those patients surviving to be treated at a hospital, the preventable death rate was 11%. OFIs in care were identified in 76% of all cases; this cumulative proportion includes 51% of prehospital contacts, 67% of those treated in the emergency department (ED), and 40% of those treated post-ED (operating room, intensive care unit, and floor). Issues with care were predominantly related to management of the airway, fluid resuscitation, and chest injury diagnosis and management.\nCONCLUSIONS: The preventable death rate from trauma demonstrated in Utah is similar to that found in other settings where the trauma system is under development but has not reached full maturity. OFIs predominantly exist in the ED and relate to airway management, fluid resuscitation, and chest injury management. Resource organization and education of ED primary care providers in basic principles of stabilization and initial treatment may be the most cost-effective method of reducing preventable deaths in this mixed urban and rural setting. Similar opportunities exist in the prehospital and post-ED phases of care.","container-title":"The Journal of Trauma","DOI":"10.1097/TA.0b013e3181fec9ba","ISSN":"1529-8809","issue":"4","journalAbbreviation":"J Trauma","language":"eng","note":"PMID: 21206286","page":"970-977","source":"PubMed","title":"Analysis of preventable trauma deaths and opportunities for trauma care improvement in utah","volume":"70","author":[{"family":"Sanddal","given":"Teri L."},{"family":"Esposito","given":"Thomas J."},{"family":"Whitney","given":"Jolene R."},{"family":"Hartford","given":"Diane"},{"family":"Taillac","given":"Peter P."},{"family":"Mann","given":"N. Clay"},{"family":"Sanddal","given":"Nels D."}],"issued":{"date-parts":[["2011",4]]}}},{"id":198,"uris":["http://zotero.org/users/10948265/items/ACTXWEPJ"],"itemData":{"id":198,"type":"article-journal","abstract":"BACKGROUND: Benchmarking and classification of avoidable errors in trauma care are difficult as most reports classify errors using variable locally derived schemes. We sought to classify errors in a large trauma population using standardized Joint Commission taxonomy.\nMETHODS: All preventable/potentially preventable deaths identified at an urban, level-1 trauma center (January 2002 to December 2010) were abstracted from the trauma registry. Errors deemed avoidable were classified within the 5-node (impact, type, domain, cause, and prevention) Joint Commission taxonomy.\nRESULTS: Of the 377 deaths in 11,100 trauma contacts, 106 (7.7%) were preventable/potentially preventable deaths related to 142 avoidable errors. Most common error types were in clinical performance (inaccurate diagnosis). Error domain involved primarily the emergency department (therapeutic interventions), caused mostly by knowledge deficits. Communication improvement was the most common mitigation strategy.\nCONCLUSION: Standardized classification of errors in preventable trauma deaths most often involve clinical performance in the early phases of care and can be mitigated with universal strategies.","container-title":"American Journal of Surgery","DOI":"10.1016/j.amjsurg.2014.02.006","ISSN":"1879-1883","issue":"2","journalAbbreviation":"Am J Surg","language":"eng","note":"PMID: 24814306","page":"187-194","source":"PubMed","title":"Classifying errors in preventable and potentially preventable trauma deaths: a 9-year review using the Joint Commission's standardized methodology","title-short":"Classifying errors in preventable and potentially preventable trauma deaths","volume":"208","author":[{"family":"Vioque","given":"Sandra M."},{"family":"Kim","given":"Patrick K."},{"family":"McMaster","given":"Janet"},{"family":"Gallagher","given":"John"},{"family":"Allen","given":"Steven R."},{"family":"Holena","given":"Daniel N."},{"family":"Reilly","given":"Patrick M."},{"family":"Pascual","given":"Jose L."}],"issued":{"date-parts":[["2014",8]]}}},{"id":279,"uris":["http://zotero.org/users/10948265/items/WLBWJEET"],"itemData":{"id":279,"type":"article-journal","abstract":"BACKGROUND: A systematic analysis of trauma deaths is a step towards trauma quality improvement in Indian hospitals. This study estimates the magnitude of preventable trauma deaths in five Indian hospitals, and uses a peer-review process to identify opportunities for improvement (OFI) in trauma care delivery.\nMETHODS: All trauma deaths that occurred within 30 days of hospitalization in five urban university hospitals in India were retrospectively abstracted for demography, mechanism of injury, transfer status, injury description by clinical, investigation and operative findings. Using mixed methods, they were quantitatively stratified by the standardized Injury Severity Score (ISS) into mild (1-8), moderate (9-15), severe (16-25), profound (26-75) ISS categories, and by time to death within 24 h, 7, or 30 days. Using peer-review and Delphi methods, we defined optimal trauma care within the Indian context and evaluated each death for preventability, using the following categories: Preventable (P), Potentially preventable (PP), Non-preventable (NP) and Non-preventable but care could have been improved (NPI).\nRESULTS: During the 18 month study period, there were 11,671 trauma admissions and 2523 deaths within 30 days (21.6%). The overall proportion of preventable deaths was 58%, among 2057 eligible deaths. In patients with a mild ISS score, 71% of deaths were preventable. In the moderate category, 56% were preventable, and 60% in the severe group and 44% in the profound group were preventable. Traumatic brain injury and burns accounted for the majority of non-preventable deaths. The important areas for improvement in the preventable deaths subset, inadequacies in airway management (14.3%) and resuscitation with hemorrhage control (16.3%). System-related issues included lack of protocols, lack of adherence to protocols, pre-hospital delays and delays in imaging.\nCONCLUSION: Fifty-eight percent of all trauma deaths were classified as preventable. Two-thirds of the deaths with injury severity scores of less than 16 were preventable. This large subgroup of Indian urban trauma patients could possibly be saved by urgent attention and corrective action. Low-cost interventions such as airway management, fluid resuscitation, hemorrhage control and surgical decision-making protocols, were identified as OFI. Establishment of clinical protocols and timely processes of trauma care delivery are the next steps towards improving care.","container-title":"BMC health services research","DOI":"10.1186/s12913-017-2085-7","ISSN":"1472-6963","issue":"1","journalAbbreviation":"BMC Health Serv Res","language":"eng","note":"PMID: 28209192\nPMCID: PMC5314603","page":"142","source":"PubMed","title":"Learning from 2523 trauma deaths in India- opportunities to prevent in-hospital deaths","volume":"17","author":[{"family":"Roy","given":"Nobhojit"},{"family":"Kizhakke Veetil","given":"Deepa"},{"family":"Khajanchi","given":"Monty Uttam"},{"family":"Kumar","given":"Vineet"},{"family":"Solomon","given":"Harris"},{"family":"Kamble","given":"Jyoti"},{"family":"Basak","given":"Debojit"},{"family":"Tomson","given":"Göran"},{"family":"Schreeb","given":"Johan","non-dropping-particle":"von"}],"issued":{"date-parts":[["2017",2,16]]}}}],"schema":"https://github.com/citation-style-language/schema/raw/master/csl-citation.json"} </w:instrText>
      </w:r>
      <w:r w:rsidRPr="00A62EBB" w:rsidR="00B801FA">
        <w:rPr>
          <w:rFonts w:eastAsia="Calibri"/>
          <w:lang w:val="en-US"/>
        </w:rPr>
        <w:fldChar w:fldCharType="separate"/>
      </w:r>
      <w:r w:rsidRPr="0066254D" w:rsidR="003362F7">
        <w:rPr>
          <w:lang w:val="en-US"/>
        </w:rPr>
        <w:t>(20–22)</w:t>
      </w:r>
      <w:r w:rsidRPr="00A62EBB" w:rsidR="00B801FA">
        <w:rPr>
          <w:rFonts w:eastAsia="Calibri"/>
          <w:lang w:val="en-US"/>
        </w:rPr>
        <w:fldChar w:fldCharType="end"/>
      </w:r>
      <w:r w:rsidRPr="00A62EBB" w:rsidR="00B801FA">
        <w:rPr>
          <w:rFonts w:eastAsia="Calibri"/>
          <w:lang w:val="en-US"/>
        </w:rPr>
        <w:t xml:space="preserve">. To identify areas that need improved trauma care delivery TQIPs commonly use OFI as an indicator. OFIs are </w:t>
      </w:r>
      <w:r w:rsidR="00E63972">
        <w:rPr>
          <w:rFonts w:eastAsia="Calibri"/>
          <w:lang w:val="en-US"/>
        </w:rPr>
        <w:t>broadly</w:t>
      </w:r>
      <w:r w:rsidRPr="00A62EBB" w:rsidR="00E63972">
        <w:rPr>
          <w:rFonts w:eastAsia="Calibri"/>
          <w:lang w:val="en-US"/>
        </w:rPr>
        <w:t xml:space="preserve"> </w:t>
      </w:r>
      <w:r w:rsidRPr="00A62EBB" w:rsidR="00B801FA">
        <w:rPr>
          <w:rFonts w:eastAsia="Calibri"/>
          <w:lang w:val="en-US"/>
        </w:rPr>
        <w:t xml:space="preserve">classified as either system-level or personnel-level, although there can be some overlap between the categories </w:t>
      </w:r>
      <w:r w:rsidRPr="00A62EBB" w:rsidR="00B801FA">
        <w:rPr>
          <w:rFonts w:eastAsia="Calibri"/>
          <w:lang w:val="en-US"/>
        </w:rPr>
        <w:fldChar w:fldCharType="begin"/>
      </w:r>
      <w:r w:rsidR="003362F7">
        <w:rPr>
          <w:rFonts w:eastAsia="Calibri"/>
          <w:lang w:val="en-US"/>
        </w:rPr>
        <w:instrText xml:space="preserve"> ADDIN ZOTERO_ITEM CSL_CITATION {"citationID":"ywJdHVNh","properties":{"formattedCitation":"(19)","plainCitation":"(19)","noteIndex":0},"citationItems":[{"id":178,"uris":["http://zotero.org/users/10948265/items/WWEY4QVF"],"itemData":{"id":178,"type":"article-journal","abstract":"OBJECTIVE: The objective of this study was to analyze the preventable and potentially preventable deaths occurring at a mature Level I trauma center.\nMETHODS: All trauma patients that died during their initial hospital admission during an 8-year period (January, 1998 to December, 2005) were analyzed. The deaths were initially reviewed at a weekly Morbidity and Mortality (M&amp;M) conference followed by a multidisciplinary (Trauma Surgery, Critical Care, Emergency Medicine, Neurosurgery, Nursing, and Coroner) Combined Trauma Death Review Committee, and were classified into nonpreventable, potentially preventable, and preventable deaths. All preventable and potentially preventable deaths were identified for the purpose of the study. Quality improvement death forms included data on epidemiology, vital signs, injury severity, type of injury, probability of survival with Trauma and Injury Severity Score methodology, preventability (nonpreventable, potentially preventable, and preventable deaths), errors in the evaluation and management of the patient, and classification of errors (system, judgment, knowledge). Additional injury details, clinical course, circumstances leading to the death and autopsy findings were abstracted from the trauma registry and individual chart review.\nRESULTS: During the study period, 35,311 patients meeting trauma registry criteria were admitted and a total of 2,081 (5.9%) deaths occurred. Fifty-one deaths were classified as preventable or potentially preventable deaths (0.1% of admissions, 2.5% of deaths). Eleven of them (0.53% of deaths) were classified as preventable and 40 (1.92% of deaths) as potentially preventable deaths. Mean age was 40 years, 66.7% were men, mean Injury Severity Score was 27, 74.5% were blunt. The most common cause of death was bleeding (20, 39.2%) followed by multiple organ dysfunction syndrome (14, 27.5%) and cardiorespiratory arrest (8, 15.6%). This was caused by a delay in treatment (27, 52.9%), clinical judgment error (11, 21.6%), missed diagnosis (6, 11.8%), technical error (4, 7.8%), and other (3, 5.9%). The deaths peaked at two time periods: 26 (51.1%) during the first 24 hours and 16 (31.4%) after 7 days. Only one patient (2.0%) died in the first hour. The most common location of death was the intensive care unit (28, 54.9%), operating room (13, 25.5%), and emergency room (5, 9.8%).\nCONCLUSION: Preventable or potentially preventable deaths are rare but do occur at an academic Level I trauma center. Delay in treatment and error in judgment are the leading causes of preventable and potentially preventable deaths.","container-title":"The Journal of Trauma","DOI":"10.1097/TA.0b013e31815078ae","ISSN":"1529-8809","issue":"6","journalAbbreviation":"J Trauma","language":"eng","note":"PMID: 18212658","page":"1338-1346; discussion 1346-1347","source":"PubMed","title":"Preventable or potentially preventable mortality at a mature trauma center","volume":"63","author":[{"family":"Teixeira","given":"Pedro G. R."},{"family":"Inaba","given":"Kenji"},{"family":"Hadjizacharia","given":"Pantelis"},{"family":"Brown","given":"Carlos"},{"family":"Salim","given":"Ali"},{"family":"Rhee","given":"Peter"},{"family":"Browder","given":"Timothy"},{"family":"Noguchi","given":"Thomas T."},{"family":"Demetriades","given":"Demetrios"}],"issued":{"date-parts":[["2007",12]]}}}],"schema":"https://github.com/citation-style-language/schema/raw/master/csl-citation.json"} </w:instrText>
      </w:r>
      <w:r w:rsidRPr="00A62EBB" w:rsidR="00B801FA">
        <w:rPr>
          <w:rFonts w:eastAsia="Calibri"/>
          <w:lang w:val="en-US"/>
        </w:rPr>
        <w:fldChar w:fldCharType="separate"/>
      </w:r>
      <w:r w:rsidR="003362F7">
        <w:rPr>
          <w:rFonts w:eastAsia="Calibri"/>
          <w:lang w:val="en-US"/>
        </w:rPr>
        <w:t>(19)</w:t>
      </w:r>
      <w:r w:rsidRPr="00A62EBB" w:rsidR="00B801FA">
        <w:rPr>
          <w:rFonts w:eastAsia="Calibri"/>
          <w:lang w:val="en-US"/>
        </w:rPr>
        <w:fldChar w:fldCharType="end"/>
      </w:r>
      <w:r w:rsidRPr="00A62EBB" w:rsidR="00B801FA">
        <w:rPr>
          <w:rFonts w:eastAsia="Calibri"/>
          <w:lang w:val="en-US"/>
        </w:rPr>
        <w:t xml:space="preserve">. Typical system-level OFIs include interhospital transfers, trauma team activation issues, pre-hospital delays, delays in imaging, and sub-optimal organization of resources </w:t>
      </w:r>
      <w:r w:rsidRPr="00A62EBB" w:rsidR="00B801FA">
        <w:rPr>
          <w:rFonts w:eastAsia="Calibri"/>
          <w:lang w:val="en-US"/>
        </w:rPr>
        <w:fldChar w:fldCharType="begin"/>
      </w:r>
      <w:r w:rsidRPr="00A62EBB" w:rsidR="00B801FA">
        <w:rPr>
          <w:rFonts w:eastAsia="Calibri"/>
          <w:lang w:val="en-US"/>
        </w:rPr>
        <w:instrText xml:space="preserve"> ADDIN ZOTERO_ITEM CSL_CITATION {"citationID":"3tgT8Vnq","properties":{"formattedCitation":"(16,20,22)","plainCitation":"(16,20,22)","dontUpdate":true,"noteIndex":0},"citationItems":[{"id":249,"uris":["http://zotero.org/users/10948265/items/3VDRHETB"],"itemData":{"id":249,"type":"article-journal","abstract":"BACKGROUND: The objective is to determine the rate of preventable mortality and the volume and nature of opportunities for improvement (OFI) in care for cases of traumatic death occurring in the state of Utah.\nMETHODS: A retrospective case review of deaths attributed to mechanical trauma throughout the state occurring between January 1, 2005, and December 31, 2005, was conducted. Cases were reviewed by a multidisciplinary panel of physicians and nonphysicians representing the prehospital and hospital phases of care. Deaths were judged frankly preventable, possibly preventable, or nonpreventable. The care rendered in both preventable and nonpreventable cases was evaluated for OFI according to nationally accepted guidelines.\nRESULTS: The overall preventable death rate (frankly and possibly preventable) was 7%. Among those patients surviving to be treated at a hospital, the preventable death rate was 11%. OFIs in care were identified in 76% of all cases; this cumulative proportion includes 51% of prehospital contacts, 67% of those treated in the emergency department (ED), and 40% of those treated post-ED (operating room, intensive care unit, and floor). Issues with care were predominantly related to management of the airway, fluid resuscitation, and chest injury diagnosis and management.\nCONCLUSIONS: The preventable death rate from trauma demonstrated in Utah is similar to that found in other settings where the trauma system is under development but has not reached full maturity. OFIs predominantly exist in the ED and relate to airway management, fluid resuscitation, and chest injury management. Resource organization and education of ED primary care providers in basic principles of stabilization and initial treatment may be the most cost-effective method of reducing preventable deaths in this mixed urban and rural setting. Similar opportunities exist in the prehospital and post-ED phases of care.","container-title":"The Journal of Trauma","DOI":"10.1097/TA.0b013e3181fec9ba","ISSN":"1529-8809","issue":"4","journalAbbreviation":"J Trauma","language":"eng","note":"PMID: 21206286","page":"970-977","source":"PubMed","title":"Analysis of preventable trauma deaths and opportunities for trauma care improvement in utah","volume":"70","author":[{"family":"Sanddal","given":"Teri L."},{"family":"Esposito","given":"Thomas J."},{"family":"Whitney","given":"Jolene R."},{"family":"Hartford","given":"Diane"},{"family":"Taillac","given":"Peter P."},{"family":"Mann","given":"N. Clay"},{"family":"Sanddal","given":"Nels D."}],"issued":{"date-parts":[["2011",4]]}}},{"id":178,"uris":["http://zotero.org/users/10948265/items/WWEY4QVF"],"itemData":{"id":178,"type":"article-journal","abstract":"OBJECTIVE: The objective of this study was to analyze the preventable and potentially preventable deaths occurring at a mature Level I trauma center.\nMETHODS: All trauma patients that died during their initial hospital admission during an 8-year period (January, 1998 to December, 2005) were analyzed. The deaths were initially reviewed at a weekly Morbidity and Mortality (M&amp;M) conference followed by a multidisciplinary (Trauma Surgery, Critical Care, Emergency Medicine, Neurosurgery, Nursing, and Coroner) Combined Trauma Death Review Committee, and were classified into nonpreventable, potentially preventable, and preventable deaths. All preventable and potentially preventable deaths were identified for the purpose of the study. Quality improvement death forms included data on epidemiology, vital signs, injury severity, type of injury, probability of survival with Trauma and Injury Severity Score methodology, preventability (nonpreventable, potentially preventable, and preventable deaths), errors in the evaluation and management of the patient, and classification of errors (system, judgment, knowledge). Additional injury details, clinical course, circumstances leading to the death and autopsy findings were abstracted from the trauma registry and individual chart review.\nRESULTS: During the study period, 35,311 patients meeting trauma registry criteria were admitted and a total of 2,081 (5.9%) deaths occurred. Fifty-one deaths were classified as preventable or potentially preventable deaths (0.1% of admissions, 2.5% of deaths). Eleven of them (0.53% of deaths) were classified as preventable and 40 (1.92% of deaths) as potentially preventable deaths. Mean age was 40 years, 66.7% were men, mean Injury Severity Score was 27, 74.5% were blunt. The most common cause of death was bleeding (20, 39.2%) followed by multiple organ dysfunction syndrome (14, 27.5%) and cardiorespiratory arrest (8, 15.6%). This was caused by a delay in treatment (27, 52.9%), clinical judgment error (11, 21.6%), missed diagnosis (6, 11.8%), technical error (4, 7.8%), and other (3, 5.9%). The deaths peaked at two time periods: 26 (51.1%) during the first 24 hours and 16 (31.4%) after 7 days. Only one patient (2.0%) died in the first hour. The most common location of death was the intensive care unit (28, 54.9%), operating room (13, 25.5%), and emergency room (5, 9.8%).\nCONCLUSION: Preventable or potentially preventable deaths are rare but do occur at an academic Level I trauma center. Delay in treatment and error in judgment are the leading causes of preventable and potentially preventable deaths.","container-title":"The Journal of Trauma","DOI":"10.1097/TA.0b013e31815078ae","ISSN":"1529-8809","issue":"6","journalAbbreviation":"J Trauma","language":"eng","note":"PMID: 18212658","page":"1338-1346; discussion 1346-1347","source":"PubMed","title":"Preventable or potentially preventable mortality at a mature trauma center","volume":"63","author":[{"family":"Teixeira","given":"Pedro G. R."},{"family":"Inaba","given":"Kenji"},{"family":"Hadjizacharia","given":"Pantelis"},{"family":"Brown","given":"Carlos"},{"family":"Salim","given":"Ali"},{"family":"Rhee","given":"Peter"},{"family":"Browder","given":"Timothy"},{"family":"Noguchi","given":"Thomas T."},{"family":"Demetriades","given":"Demetrios"}],"issued":{"date-parts":[["2007",12]]}}},{"id":279,"uris":["http://zotero.org/users/10948265/items/WLBWJEET"],"itemData":{"id":279,"type":"article-journal","abstract":"BACKGROUND: A systematic analysis of trauma deaths is a step towards trauma quality improvement in Indian hospitals. This study estimates the magnitude of preventable trauma deaths in five Indian hospitals, and uses a peer-review process to identify opportunities for improvement (OFI) in trauma care delivery.\nMETHODS: All trauma deaths that occurred within 30 days of hospitalization in five urban university hospitals in India were retrospectively abstracted for demography, mechanism of injury, transfer status, injury description by clinical, investigation and operative findings. Using mixed methods, they were quantitatively stratified by the standardized Injury Severity Score (ISS) into mild (1-8), moderate (9-15), severe (16-25), profound (26-75) ISS categories, and by time to death within 24 h, 7, or 30 days. Using peer-review and Delphi methods, we defined optimal trauma care within the Indian context and evaluated each death for preventability, using the following categories: Preventable (P), Potentially preventable (PP), Non-preventable (NP) and Non-preventable but care could have been improved (NPI).\nRESULTS: During the 18 month study period, there were 11,671 trauma admissions and 2523 deaths within 30 days (21.6%). The overall proportion of preventable deaths was 58%, among 2057 eligible deaths. In patients with a mild ISS score, 71% of deaths were preventable. In the moderate category, 56% were preventable, and 60% in the severe group and 44% in the profound group were preventable. Traumatic brain injury and burns accounted for the majority of non-preventable deaths. The important areas for improvement in the preventable deaths subset, inadequacies in airway management (14.3%) and resuscitation with hemorrhage control (16.3%). System-related issues included lack of protocols, lack of adherence to protocols, pre-hospital delays and delays in imaging.\nCONCLUSION: Fifty-eight percent of all trauma deaths were classified as preventable. Two-thirds of the deaths with injury severity scores of less than 16 were preventable. This large subgroup of Indian urban trauma patients could possibly be saved by urgent attention and corrective action. Low-cost interventions such as airway management, fluid resuscitation, hemorrhage control and surgical decision-making protocols, were identified as OFI. Establishment of clinical protocols and timely processes of trauma care delivery are the next steps towards improving care.","container-title":"BMC health services research","DOI":"10.1186/s12913-017-2085-7","ISSN":"1472-6963","issue":"1","journalAbbreviation":"BMC Health Serv Res","language":"eng","note":"PMID: 28209192\nPMCID: PMC5314603","page":"142","source":"PubMed","title":"Learning from 2523 trauma deaths in India- opportunities to prevent in-hospital deaths","volume":"17","author":[{"family":"Roy","given":"Nobhojit"},{"family":"Kizhakke Veetil","given":"Deepa"},{"family":"Khajanchi","given":"Monty Uttam"},{"family":"Kumar","given":"Vineet"},{"family":"Solomon","given":"Harris"},{"family":"Kamble","given":"Jyoti"},{"family":"Basak","given":"Debojit"},{"family":"Tomson","given":"Göran"},{"family":"Schreeb","given":"Johan","non-dropping-particle":"von"}],"issued":{"date-parts":[["2017",2,16]]}}}],"schema":"https://github.com/citation-style-language/schema/raw/master/csl-citation.json"} </w:instrText>
      </w:r>
      <w:r w:rsidRPr="00A62EBB" w:rsidR="00B801FA">
        <w:rPr>
          <w:rFonts w:eastAsia="Calibri"/>
          <w:lang w:val="en-US"/>
        </w:rPr>
        <w:fldChar w:fldCharType="separate"/>
      </w:r>
      <w:r w:rsidRPr="00A62EBB" w:rsidR="00B801FA">
        <w:rPr>
          <w:rFonts w:eastAsia="Calibri"/>
          <w:lang w:val="en-US"/>
        </w:rPr>
        <w:t>(16, 20, 22)</w:t>
      </w:r>
      <w:r w:rsidRPr="00A62EBB" w:rsidR="00B801FA">
        <w:rPr>
          <w:rFonts w:eastAsia="Calibri"/>
          <w:lang w:val="en-US"/>
        </w:rPr>
        <w:fldChar w:fldCharType="end"/>
      </w:r>
      <w:r w:rsidRPr="00A62EBB" w:rsidR="00B801FA">
        <w:rPr>
          <w:rFonts w:eastAsia="Calibri"/>
          <w:lang w:val="en-US"/>
        </w:rPr>
        <w:t xml:space="preserve">. A consequence of these OFIs is that they cause treatment delays, which can result in a significant number of preventable deaths </w:t>
      </w:r>
      <w:r w:rsidRPr="00A62EBB" w:rsidR="00B801FA">
        <w:rPr>
          <w:rFonts w:eastAsia="Calibri"/>
          <w:lang w:val="en-US"/>
        </w:rPr>
        <w:fldChar w:fldCharType="begin"/>
      </w:r>
      <w:r w:rsidR="003362F7">
        <w:rPr>
          <w:rFonts w:eastAsia="Calibri"/>
          <w:lang w:val="en-US"/>
        </w:rPr>
        <w:instrText xml:space="preserve"> ADDIN ZOTERO_ITEM CSL_CITATION {"citationID":"NVW8As1C","properties":{"formattedCitation":"(19)","plainCitation":"(19)","noteIndex":0},"citationItems":[{"id":178,"uris":["http://zotero.org/users/10948265/items/WWEY4QVF"],"itemData":{"id":178,"type":"article-journal","abstract":"OBJECTIVE: The objective of this study was to analyze the preventable and potentially preventable deaths occurring at a mature Level I trauma center.\nMETHODS: All trauma patients that died during their initial hospital admission during an 8-year period (January, 1998 to December, 2005) were analyzed. The deaths were initially reviewed at a weekly Morbidity and Mortality (M&amp;M) conference followed by a multidisciplinary (Trauma Surgery, Critical Care, Emergency Medicine, Neurosurgery, Nursing, and Coroner) Combined Trauma Death Review Committee, and were classified into nonpreventable, potentially preventable, and preventable deaths. All preventable and potentially preventable deaths were identified for the purpose of the study. Quality improvement death forms included data on epidemiology, vital signs, injury severity, type of injury, probability of survival with Trauma and Injury Severity Score methodology, preventability (nonpreventable, potentially preventable, and preventable deaths), errors in the evaluation and management of the patient, and classification of errors (system, judgment, knowledge). Additional injury details, clinical course, circumstances leading to the death and autopsy findings were abstracted from the trauma registry and individual chart review.\nRESULTS: During the study period, 35,311 patients meeting trauma registry criteria were admitted and a total of 2,081 (5.9%) deaths occurred. Fifty-one deaths were classified as preventable or potentially preventable deaths (0.1% of admissions, 2.5% of deaths). Eleven of them (0.53% of deaths) were classified as preventable and 40 (1.92% of deaths) as potentially preventable deaths. Mean age was 40 years, 66.7% were men, mean Injury Severity Score was 27, 74.5% were blunt. The most common cause of death was bleeding (20, 39.2%) followed by multiple organ dysfunction syndrome (14, 27.5%) and cardiorespiratory arrest (8, 15.6%). This was caused by a delay in treatment (27, 52.9%), clinical judgment error (11, 21.6%), missed diagnosis (6, 11.8%), technical error (4, 7.8%), and other (3, 5.9%). The deaths peaked at two time periods: 26 (51.1%) during the first 24 hours and 16 (31.4%) after 7 days. Only one patient (2.0%) died in the first hour. The most common location of death was the intensive care unit (28, 54.9%), operating room (13, 25.5%), and emergency room (5, 9.8%).\nCONCLUSION: Preventable or potentially preventable deaths are rare but do occur at an academic Level I trauma center. Delay in treatment and error in judgment are the leading causes of preventable and potentially preventable deaths.","container-title":"The Journal of Trauma","DOI":"10.1097/TA.0b013e31815078ae","ISSN":"1529-8809","issue":"6","journalAbbreviation":"J Trauma","language":"eng","note":"PMID: 18212658","page":"1338-1346; discussion 1346-1347","source":"PubMed","title":"Preventable or potentially preventable mortality at a mature trauma center","volume":"63","author":[{"family":"Teixeira","given":"Pedro G. R."},{"family":"Inaba","given":"Kenji"},{"family":"Hadjizacharia","given":"Pantelis"},{"family":"Brown","given":"Carlos"},{"family":"Salim","given":"Ali"},{"family":"Rhee","given":"Peter"},{"family":"Browder","given":"Timothy"},{"family":"Noguchi","given":"Thomas T."},{"family":"Demetriades","given":"Demetrios"}],"issued":{"date-parts":[["2007",12]]}}}],"schema":"https://github.com/citation-style-language/schema/raw/master/csl-citation.json"} </w:instrText>
      </w:r>
      <w:r w:rsidRPr="00A62EBB" w:rsidR="00B801FA">
        <w:rPr>
          <w:rFonts w:eastAsia="Calibri"/>
          <w:lang w:val="en-US"/>
        </w:rPr>
        <w:fldChar w:fldCharType="separate"/>
      </w:r>
      <w:r w:rsidR="003362F7">
        <w:rPr>
          <w:rFonts w:eastAsia="Calibri"/>
          <w:lang w:val="en-US"/>
        </w:rPr>
        <w:t>(19)</w:t>
      </w:r>
      <w:r w:rsidRPr="00A62EBB" w:rsidR="00B801FA">
        <w:rPr>
          <w:rFonts w:eastAsia="Calibri"/>
          <w:lang w:val="en-US"/>
        </w:rPr>
        <w:fldChar w:fldCharType="end"/>
      </w:r>
      <w:r w:rsidRPr="00A62EBB" w:rsidR="00B801FA">
        <w:rPr>
          <w:rFonts w:eastAsia="Calibri"/>
          <w:lang w:val="en-US"/>
        </w:rPr>
        <w:t>.</w:t>
      </w:r>
    </w:p>
    <w:p w:rsidRPr="00A62EBB" w:rsidR="003C0E4E" w:rsidP="00A6176E" w:rsidRDefault="00B801FA" w14:paraId="3D342F82" w14:textId="0D7B8338">
      <w:pPr>
        <w:pStyle w:val="Brdtext"/>
        <w:spacing w:line="360" w:lineRule="auto"/>
        <w:rPr>
          <w:rFonts w:eastAsia="Calibri"/>
          <w:lang w:val="en-US"/>
        </w:rPr>
      </w:pPr>
      <w:r w:rsidRPr="00A62EBB">
        <w:rPr>
          <w:rFonts w:eastAsia="Calibri"/>
          <w:lang w:val="en-US"/>
        </w:rPr>
        <w:t xml:space="preserve">The </w:t>
      </w:r>
      <w:r w:rsidR="004E5812">
        <w:rPr>
          <w:rFonts w:eastAsia="Calibri"/>
          <w:lang w:val="en-US"/>
        </w:rPr>
        <w:t>type</w:t>
      </w:r>
      <w:r w:rsidRPr="00A62EBB">
        <w:rPr>
          <w:rFonts w:eastAsia="Calibri"/>
          <w:lang w:val="en-US"/>
        </w:rPr>
        <w:t xml:space="preserve"> and prevalence of OFIs vary depending on the specific healthcare setting, available resources, and the most common mechanism of injury treated at the setting. However, evidence </w:t>
      </w:r>
      <w:r w:rsidR="00FE6D8F">
        <w:rPr>
          <w:rFonts w:eastAsia="Calibri"/>
          <w:lang w:val="en-US"/>
        </w:rPr>
        <w:t>shows</w:t>
      </w:r>
      <w:r w:rsidRPr="00A62EBB">
        <w:rPr>
          <w:rFonts w:eastAsia="Calibri"/>
          <w:lang w:val="en-US"/>
        </w:rPr>
        <w:t xml:space="preserve"> that </w:t>
      </w:r>
      <w:r w:rsidRPr="0082272B" w:rsidR="0082272B">
        <w:rPr>
          <w:rFonts w:eastAsia="Calibri"/>
          <w:lang w:val="en-US"/>
        </w:rPr>
        <w:t xml:space="preserve">human error is the most frequent cause of preventable trauma deaths </w:t>
      </w:r>
      <w:r w:rsidRPr="00A62EBB">
        <w:rPr>
          <w:rFonts w:eastAsia="Calibri"/>
          <w:lang w:val="en-US"/>
        </w:rPr>
        <w:fldChar w:fldCharType="begin"/>
      </w:r>
      <w:r w:rsidR="00416EDB">
        <w:rPr>
          <w:rFonts w:eastAsia="Calibri"/>
          <w:lang w:val="en-US"/>
        </w:rPr>
        <w:instrText xml:space="preserve"> ADDIN ZOTERO_ITEM CSL_CITATION {"citationID":"yX8HJycb","properties":{"formattedCitation":"(19,21)","plainCitation":"(19,21)","dontUpdate":true,"noteIndex":0},"citationItems":[{"id":198,"uris":["http://zotero.org/users/10948265/items/ACTXWEPJ"],"itemData":{"id":198,"type":"article-journal","abstract":"BACKGROUND: Benchmarking and classification of avoidable errors in trauma care are difficult as most reports classify errors using variable locally derived schemes. We sought to classify errors in a large trauma population using standardized Joint Commission taxonomy.\nMETHODS: All preventable/potentially preventable deaths identified at an urban, level-1 trauma center (January 2002 to December 2010) were abstracted from the trauma registry. Errors deemed avoidable were classified within the 5-node (impact, type, domain, cause, and prevention) Joint Commission taxonomy.\nRESULTS: Of the 377 deaths in 11,100 trauma contacts, 106 (7.7%) were preventable/potentially preventable deaths related to 142 avoidable errors. Most common error types were in clinical performance (inaccurate diagnosis). Error domain involved primarily the emergency department (therapeutic interventions), caused mostly by knowledge deficits. Communication improvement was the most common mitigation strategy.\nCONCLUSION: Standardized classification of errors in preventable trauma deaths most often involve clinical performance in the early phases of care and can be mitigated with universal strategies.","container-title":"American Journal of Surgery","DOI":"10.1016/j.amjsurg.2014.02.006","ISSN":"1879-1883","issue":"2","journalAbbreviation":"Am J Surg","language":"eng","note":"PMID: 24814306","page":"187-194","source":"PubMed","title":"Classifying errors in preventable and potentially preventable trauma deaths: a 9-year review using the Joint Commission's standardized methodology","title-short":"Classifying errors in preventable and potentially preventable trauma deaths","volume":"208","author":[{"family":"Vioque","given":"Sandra M."},{"family":"Kim","given":"Patrick K."},{"family":"McMaster","given":"Janet"},{"family":"Gallagher","given":"John"},{"family":"Allen","given":"Steven R."},{"family":"Holena","given":"Daniel N."},{"family":"Reilly","given":"Patrick M."},{"family":"Pascual","given":"Jose L."}],"issued":{"date-parts":[["2014",8]]}}},{"id":47,"uris":["http://zotero.org/users/10948265/items/HUAGHY9J"],"itemData":{"id":47,"type":"article-journal","abstract":"Background The wide disparity in the methodology of preventable death analysis has created a lack of comparability among previous studies. The guidelines for the peer review (PR) procedure suggest the inclusion of risk-adjustment methods to identify patients to review, that is, exclude non-preventable deaths (probability of survival [Ps] &lt; 25%) or focus on preventable deaths (Ps &gt; 50%). We aimed to, through PR process, (1) identify preventable death and errors committed in a level-I trauma centre, and (2) explore the use of different risk-adjustment methods as a complement. Methods A multidisciplinary committee reviewed all trauma patients, which died a trauma-related death, within 30 days of admission to Karolinska University Hospital, Stockholm, in the period of 2012-2016. Ps was calculated according to TRISS and NORMIT and their accuracy where compared. Results Two hundred and ninety-eight deaths were identified and 252 were reviewed. The majority of deaths occurred between 1 and 7 days. Ten deaths (4.0%) were classified as preventable. Sixty-seven errors were identified in 53 (21.0%) deaths. The most common error was inappropriate treatment in all deaths (21 of 67) and in preventable deaths (5 of 13). Median Ps in non-preventable deaths was higher than the cut-off (&lt;25%) and Ps-TRISS was almost twice as high as Ps-NORMIT (65% vs 33%, P &lt; .001). Two clinically judged preventable deaths with Ps &lt;25% would have been missed with both models. Median Ps in preventable deaths was above the cut-off (&gt;50%) and higher with Ps-TRISS vs Ps-NORMIT (75% vs 58%, P &lt; .001). Three and 4 clinically judged preventable deaths would have been missed, respectively, for TRISS and NORMIT, if using this cut-off. Conclusion Preventable deaths were commonly caused by clinical judgment errors in the early phases but death occurred late. Ps calculated with NORMIT was more accurate than TRISS in predicting mortality, but both perform poorly in identifying preventable and non-preventable deaths when applying the cut-offs. PR of all trauma death is still the golden standard in preventability analysis.","container-title":"Acta Anaesthesiologica Scandinavica","DOI":"10.1111/aas.13151","ISSN":"1399-6576","issue":"8","language":"en","note":"_eprint: https://onlinelibrary.wiley.com/doi/pdf/10.1111/aas.13151","page":"1146-1153","source":"Wiley Online Library","title":"Analysis of preventable deaths and errors in trauma care in a Scandinavian trauma level-I centre","volume":"62","author":[{"family":"Ghorbani","given":"P."},{"family":"Strömmer","given":"L."}],"issued":{"date-parts":[["2018"]]}}}],"schema":"https://github.com/citation-style-language/schema/raw/master/csl-citation.json"} </w:instrText>
      </w:r>
      <w:r w:rsidRPr="00A62EBB">
        <w:rPr>
          <w:rFonts w:eastAsia="Calibri"/>
          <w:lang w:val="en-US"/>
        </w:rPr>
        <w:fldChar w:fldCharType="separate"/>
      </w:r>
      <w:r w:rsidRPr="00A62EBB">
        <w:rPr>
          <w:rFonts w:eastAsia="Calibri"/>
          <w:lang w:val="en-US"/>
        </w:rPr>
        <w:t>(19,</w:t>
      </w:r>
      <w:r w:rsidRPr="00A62EBB" w:rsidR="003C0E4E">
        <w:rPr>
          <w:rFonts w:eastAsia="Calibri"/>
          <w:lang w:val="en-US"/>
        </w:rPr>
        <w:t xml:space="preserve"> </w:t>
      </w:r>
      <w:r w:rsidRPr="00A62EBB">
        <w:rPr>
          <w:rFonts w:eastAsia="Calibri"/>
          <w:lang w:val="en-US"/>
        </w:rPr>
        <w:t>21)</w:t>
      </w:r>
      <w:r w:rsidRPr="00A62EBB">
        <w:rPr>
          <w:rFonts w:eastAsia="Calibri"/>
          <w:lang w:val="en-US"/>
        </w:rPr>
        <w:fldChar w:fldCharType="end"/>
      </w:r>
      <w:r w:rsidRPr="00A62EBB">
        <w:rPr>
          <w:rFonts w:eastAsia="Calibri"/>
          <w:lang w:val="en-US"/>
        </w:rPr>
        <w:t>. The errors occur at any stage of trauma care</w:t>
      </w:r>
      <w:r w:rsidR="0082272B">
        <w:rPr>
          <w:rFonts w:eastAsia="Calibri"/>
          <w:lang w:val="en-US"/>
        </w:rPr>
        <w:t xml:space="preserve"> but </w:t>
      </w:r>
      <w:r w:rsidR="0051484D">
        <w:rPr>
          <w:rFonts w:eastAsia="Calibri"/>
          <w:lang w:val="en-US"/>
        </w:rPr>
        <w:t>are</w:t>
      </w:r>
      <w:r w:rsidRPr="00A62EBB">
        <w:rPr>
          <w:rFonts w:eastAsia="Calibri"/>
          <w:lang w:val="en-US"/>
        </w:rPr>
        <w:t xml:space="preserve"> more common during the initial resuscitation phase </w:t>
      </w:r>
      <w:r w:rsidRPr="00A62EBB">
        <w:rPr>
          <w:rFonts w:eastAsia="Calibri"/>
          <w:lang w:val="en-US"/>
        </w:rPr>
        <w:fldChar w:fldCharType="begin"/>
      </w:r>
      <w:r w:rsidR="003362F7">
        <w:rPr>
          <w:rFonts w:eastAsia="Calibri"/>
          <w:lang w:val="en-US"/>
        </w:rPr>
        <w:instrText xml:space="preserve"> ADDIN ZOTERO_ITEM CSL_CITATION {"citationID":"d0zWPCTx","properties":{"formattedCitation":"(19\\uc0\\u8211{}23)","plainCitation":"(19–23)","noteIndex":0},"citationItems":[{"id":249,"uris":["http://zotero.org/users/10948265/items/3VDRHETB"],"itemData":{"id":249,"type":"article-journal","abstract":"BACKGROUND: The objective is to determine the rate of preventable mortality and the volume and nature of opportunities for improvement (OFI) in care for cases of traumatic death occurring in the state of Utah.\nMETHODS: A retrospective case review of deaths attributed to mechanical trauma throughout the state occurring between January 1, 2005, and December 31, 2005, was conducted. Cases were reviewed by a multidisciplinary panel of physicians and nonphysicians representing the prehospital and hospital phases of care. Deaths were judged frankly preventable, possibly preventable, or nonpreventable. The care rendered in both preventable and nonpreventable cases was evaluated for OFI according to nationally accepted guidelines.\nRESULTS: The overall preventable death rate (frankly and possibly preventable) was 7%. Among those patients surviving to be treated at a hospital, the preventable death rate was 11%. OFIs in care were identified in 76% of all cases; this cumulative proportion includes 51% of prehospital contacts, 67% of those treated in the emergency department (ED), and 40% of those treated post-ED (operating room, intensive care unit, and floor). Issues with care were predominantly related to management of the airway, fluid resuscitation, and chest injury diagnosis and management.\nCONCLUSIONS: The preventable death rate from trauma demonstrated in Utah is similar to that found in other settings where the trauma system is under development but has not reached full maturity. OFIs predominantly exist in the ED and relate to airway management, fluid resuscitation, and chest injury management. Resource organization and education of ED primary care providers in basic principles of stabilization and initial treatment may be the most cost-effective method of reducing preventable deaths in this mixed urban and rural setting. Similar opportunities exist in the prehospital and post-ED phases of care.","container-title":"The Journal of Trauma","DOI":"10.1097/TA.0b013e3181fec9ba","ISSN":"1529-8809","issue":"4","journalAbbreviation":"J Trauma","language":"eng","note":"PMID: 21206286","page":"970-977","source":"PubMed","title":"Analysis of preventable trauma deaths and opportunities for trauma care improvement in utah","volume":"70","author":[{"family":"Sanddal","given":"Teri L."},{"family":"Esposito","given":"Thomas J."},{"family":"Whitney","given":"Jolene R."},{"family":"Hartford","given":"Diane"},{"family":"Taillac","given":"Peter P."},{"family":"Mann","given":"N. Clay"},{"family":"Sanddal","given":"Nels D."}],"issued":{"date-parts":[["2011",4]]}}},{"id":47,"uris":["http://zotero.org/users/10948265/items/HUAGHY9J"],"itemData":{"id":47,"type":"article-journal","abstract":"Background The wide disparity in the methodology of preventable death analysis has created a lack of comparability among previous studies. The guidelines for the peer review (PR) procedure suggest the inclusion of risk-adjustment methods to identify patients to review, that is, exclude non-preventable deaths (probability of survival [Ps] &lt; 25%) or focus on preventable deaths (Ps &gt; 50%). We aimed to, through PR process, (1) identify preventable death and errors committed in a level-I trauma centre, and (2) explore the use of different risk-adjustment methods as a complement. Methods A multidisciplinary committee reviewed all trauma patients, which died a trauma-related death, within 30 days of admission to Karolinska University Hospital, Stockholm, in the period of 2012-2016. Ps was calculated according to TRISS and NORMIT and their accuracy where compared. Results Two hundred and ninety-eight deaths were identified and 252 were reviewed. The majority of deaths occurred between 1 and 7 days. Ten deaths (4.0%) were classified as preventable. Sixty-seven errors were identified in 53 (21.0%) deaths. The most common error was inappropriate treatment in all deaths (21 of 67) and in preventable deaths (5 of 13). Median Ps in non-preventable deaths was higher than the cut-off (&lt;25%) and Ps-TRISS was almost twice as high as Ps-NORMIT (65% vs 33%, P &lt; .001). Two clinically judged preventable deaths with Ps &lt;25% would have been missed with both models. Median Ps in preventable deaths was above the cut-off (&gt;50%) and higher with Ps-TRISS vs Ps-NORMIT (75% vs 58%, P &lt; .001). Three and 4 clinically judged preventable deaths would have been missed, respectively, for TRISS and NORMIT, if using this cut-off. Conclusion Preventable deaths were commonly caused by clinical judgment errors in the early phases but death occurred late. Ps calculated with NORMIT was more accurate than TRISS in predicting mortality, but both perform poorly in identifying preventable and non-preventable deaths when applying the cut-offs. PR of all trauma death is still the golden standard in preventability analysis.","container-title":"Acta Anaesthesiologica Scandinavica","DOI":"10.1111/aas.13151","ISSN":"1399-6576","issue":"8","language":"en","note":"_eprint: https://onlinelibrary.wiley.com/doi/pdf/10.1111/aas.13151","page":"1146-1153","source":"Wiley Online Library","title":"Analysis of preventable deaths and errors in trauma care in a Scandinavian trauma level-I centre","volume":"62","author":[{"family":"Ghorbani","given":"P."},{"family":"Strömmer","given":"L."}],"issued":{"date-parts":[["2018"]]}}},{"id":178,"uris":["http://zotero.org/users/10948265/items/WWEY4QVF"],"itemData":{"id":178,"type":"article-journal","abstract":"OBJECTIVE: The objective of this study was to analyze the preventable and potentially preventable deaths occurring at a mature Level I trauma center.\nMETHODS: All trauma patients that died during their initial hospital admission during an 8-year period (January, 1998 to December, 2005) were analyzed. The deaths were initially reviewed at a weekly Morbidity and Mortality (M&amp;M) conference followed by a multidisciplinary (Trauma Surgery, Critical Care, Emergency Medicine, Neurosurgery, Nursing, and Coroner) Combined Trauma Death Review Committee, and were classified into nonpreventable, potentially preventable, and preventable deaths. All preventable and potentially preventable deaths were identified for the purpose of the study. Quality improvement death forms included data on epidemiology, vital signs, injury severity, type of injury, probability of survival with Trauma and Injury Severity Score methodology, preventability (nonpreventable, potentially preventable, and preventable deaths), errors in the evaluation and management of the patient, and classification of errors (system, judgment, knowledge). Additional injury details, clinical course, circumstances leading to the death and autopsy findings were abstracted from the trauma registry and individual chart review.\nRESULTS: During the study period, 35,311 patients meeting trauma registry criteria were admitted and a total of 2,081 (5.9%) deaths occurred. Fifty-one deaths were classified as preventable or potentially preventable deaths (0.1% of admissions, 2.5% of deaths). Eleven of them (0.53% of deaths) were classified as preventable and 40 (1.92% of deaths) as potentially preventable deaths. Mean age was 40 years, 66.7% were men, mean Injury Severity Score was 27, 74.5% were blunt. The most common cause of death was bleeding (20, 39.2%) followed by multiple organ dysfunction syndrome (14, 27.5%) and cardiorespiratory arrest (8, 15.6%). This was caused by a delay in treatment (27, 52.9%), clinical judgment error (11, 21.6%), missed diagnosis (6, 11.8%), technical error (4, 7.8%), and other (3, 5.9%). The deaths peaked at two time periods: 26 (51.1%) during the first 24 hours and 16 (31.4%) after 7 days. Only one patient (2.0%) died in the first hour. The most common location of death was the intensive care unit (28, 54.9%), operating room (13, 25.5%), and emergency room (5, 9.8%).\nCONCLUSION: Preventable or potentially preventable deaths are rare but do occur at an academic Level I trauma center. Delay in treatment and error in judgment are the leading causes of preventable and potentially preventable deaths.","container-title":"The Journal of Trauma","DOI":"10.1097/TA.0b013e31815078ae","ISSN":"1529-8809","issue":"6","journalAbbreviation":"J Trauma","language":"eng","note":"PMID: 18212658","page":"1338-1346; discussion 1346-1347","source":"PubMed","title":"Preventable or potentially preventable mortality at a mature trauma center","volume":"63","author":[{"family":"Teixeira","given":"Pedro G. R."},{"family":"Inaba","given":"Kenji"},{"family":"Hadjizacharia","given":"Pantelis"},{"family":"Brown","given":"Carlos"},{"family":"Salim","given":"Ali"},{"family":"Rhee","given":"Peter"},{"family":"Browder","given":"Timothy"},{"family":"Noguchi","given":"Thomas T."},{"family":"Demetriades","given":"Demetrios"}],"issued":{"date-parts":[["2007",12]]}}},{"id":198,"uris":["http://zotero.org/users/10948265/items/ACTXWEPJ"],"itemData":{"id":198,"type":"article-journal","abstract":"BACKGROUND: Benchmarking and classification of avoidable errors in trauma care are difficult as most reports classify errors using variable locally derived schemes. We sought to classify errors in a large trauma population using standardized Joint Commission taxonomy.\nMETHODS: All preventable/potentially preventable deaths identified at an urban, level-1 trauma center (January 2002 to December 2010) were abstracted from the trauma registry. Errors deemed avoidable were classified within the 5-node (impact, type, domain, cause, and prevention) Joint Commission taxonomy.\nRESULTS: Of the 377 deaths in 11,100 trauma contacts, 106 (7.7%) were preventable/potentially preventable deaths related to 142 avoidable errors. Most common error types were in clinical performance (inaccurate diagnosis). Error domain involved primarily the emergency department (therapeutic interventions), caused mostly by knowledge deficits. Communication improvement was the most common mitigation strategy.\nCONCLUSION: Standardized classification of errors in preventable trauma deaths most often involve clinical performance in the early phases of care and can be mitigated with universal strategies.","container-title":"American Journal of Surgery","DOI":"10.1016/j.amjsurg.2014.02.006","ISSN":"1879-1883","issue":"2","journalAbbreviation":"Am J Surg","language":"eng","note":"PMID: 24814306","page":"187-194","source":"PubMed","title":"Classifying errors in preventable and potentially preventable trauma deaths: a 9-year review using the Joint Commission's standardized methodology","title-short":"Classifying errors in preventable and potentially preventable trauma deaths","volume":"208","author":[{"family":"Vioque","given":"Sandra M."},{"family":"Kim","given":"Patrick K."},{"family":"McMaster","given":"Janet"},{"family":"Gallagher","given":"John"},{"family":"Allen","given":"Steven R."},{"family":"Holena","given":"Daniel N."},{"family":"Reilly","given":"Patrick M."},{"family":"Pascual","given":"Jose L."}],"issued":{"date-parts":[["2014",8]]}}},{"id":279,"uris":["http://zotero.org/users/10948265/items/WLBWJEET"],"itemData":{"id":279,"type":"article-journal","abstract":"BACKGROUND: A systematic analysis of trauma deaths is a step towards trauma quality improvement in Indian hospitals. This study estimates the magnitude of preventable trauma deaths in five Indian hospitals, and uses a peer-review process to identify opportunities for improvement (OFI) in trauma care delivery.\nMETHODS: All trauma deaths that occurred within 30 days of hospitalization in five urban university hospitals in India were retrospectively abstracted for demography, mechanism of injury, transfer status, injury description by clinical, investigation and operative findings. Using mixed methods, they were quantitatively stratified by the standardized Injury Severity Score (ISS) into mild (1-8), moderate (9-15), severe (16-25), profound (26-75) ISS categories, and by time to death within 24 h, 7, or 30 days. Using peer-review and Delphi methods, we defined optimal trauma care within the Indian context and evaluated each death for preventability, using the following categories: Preventable (P), Potentially preventable (PP), Non-preventable (NP) and Non-preventable but care could have been improved (NPI).\nRESULTS: During the 18 month study period, there were 11,671 trauma admissions and 2523 deaths within 30 days (21.6%). The overall proportion of preventable deaths was 58%, among 2057 eligible deaths. In patients with a mild ISS score, 71% of deaths were preventable. In the moderate category, 56% were preventable, and 60% in the severe group and 44% in the profound group were preventable. Traumatic brain injury and burns accounted for the majority of non-preventable deaths. The important areas for improvement in the preventable deaths subset, inadequacies in airway management (14.3%) and resuscitation with hemorrhage control (16.3%). System-related issues included lack of protocols, lack of adherence to protocols, pre-hospital delays and delays in imaging.\nCONCLUSION: Fifty-eight percent of all trauma deaths were classified as preventable. Two-thirds of the deaths with injury severity scores of less than 16 were preventable. This large subgroup of Indian urban trauma patients could possibly be saved by urgent attention and corrective action. Low-cost interventions such as airway management, fluid resuscitation, hemorrhage control and surgical decision-making protocols, were identified as OFI. Establishment of clinical protocols and timely processes of trauma care delivery are the next steps towards improving care.","container-title":"BMC health services research","DOI":"10.1186/s12913-017-2085-7","ISSN":"1472-6963","issue":"1","journalAbbreviation":"BMC Health Serv Res","language":"eng","note":"PMID: 28209192\nPMCID: PMC5314603","page":"142","source":"PubMed","title":"Learning from 2523 trauma deaths in India- opportunities to prevent in-hospital deaths","volume":"17","author":[{"family":"Roy","given":"Nobhojit"},{"family":"Kizhakke Veetil","given":"Deepa"},{"family":"Khajanchi","given":"Monty Uttam"},{"family":"Kumar","given":"Vineet"},{"family":"Solomon","given":"Harris"},{"family":"Kamble","given":"Jyoti"},{"family":"Basak","given":"Debojit"},{"family":"Tomson","given":"Göran"},{"family":"Schreeb","given":"Johan","non-dropping-particle":"von"}],"issued":{"date-parts":[["2017",2,16]]}}}],"schema":"https://github.com/citation-style-language/schema/raw/master/csl-citation.json"} </w:instrText>
      </w:r>
      <w:r w:rsidRPr="00A62EBB">
        <w:rPr>
          <w:rFonts w:eastAsia="Calibri"/>
          <w:lang w:val="en-US"/>
        </w:rPr>
        <w:fldChar w:fldCharType="separate"/>
      </w:r>
      <w:r w:rsidRPr="0066254D" w:rsidR="003362F7">
        <w:rPr>
          <w:lang w:val="en-US"/>
        </w:rPr>
        <w:t>(19–23)</w:t>
      </w:r>
      <w:r w:rsidRPr="00A62EBB">
        <w:rPr>
          <w:rFonts w:eastAsia="Calibri"/>
          <w:lang w:val="en-US"/>
        </w:rPr>
        <w:fldChar w:fldCharType="end"/>
      </w:r>
      <w:r w:rsidRPr="00A62EBB">
        <w:rPr>
          <w:rFonts w:eastAsia="Calibri"/>
          <w:lang w:val="en-US"/>
        </w:rPr>
        <w:t>.</w:t>
      </w:r>
      <w:r w:rsidRPr="00A62EBB" w:rsidR="001C6EF6">
        <w:rPr>
          <w:rFonts w:eastAsia="Calibri"/>
          <w:lang w:val="en-US"/>
        </w:rPr>
        <w:t xml:space="preserve"> </w:t>
      </w:r>
      <w:r w:rsidRPr="00760A17" w:rsidR="00760A17">
        <w:rPr>
          <w:rFonts w:eastAsia="Calibri"/>
          <w:lang w:val="en-US"/>
        </w:rPr>
        <w:t>The classification of human errors can be</w:t>
      </w:r>
      <w:r w:rsidR="00760A17">
        <w:rPr>
          <w:rFonts w:eastAsia="Calibri"/>
          <w:lang w:val="en-US"/>
        </w:rPr>
        <w:t xml:space="preserve"> </w:t>
      </w:r>
      <w:r w:rsidRPr="00760A17" w:rsidR="00760A17">
        <w:rPr>
          <w:rFonts w:eastAsia="Calibri"/>
          <w:lang w:val="en-US"/>
        </w:rPr>
        <w:t>divided into two categories: clinical judgment errors and procedural errors. Clinical judgment errors</w:t>
      </w:r>
      <w:r w:rsidR="000E0E8A">
        <w:rPr>
          <w:rFonts w:eastAsia="Calibri"/>
          <w:lang w:val="en-US"/>
        </w:rPr>
        <w:t xml:space="preserve"> </w:t>
      </w:r>
      <w:r w:rsidR="00AA32AD">
        <w:rPr>
          <w:rFonts w:eastAsia="Calibri"/>
          <w:lang w:val="en-US"/>
        </w:rPr>
        <w:t>result</w:t>
      </w:r>
      <w:r w:rsidRPr="00760A17" w:rsidR="00760A17">
        <w:rPr>
          <w:rFonts w:eastAsia="Calibri"/>
          <w:lang w:val="en-US"/>
        </w:rPr>
        <w:t xml:space="preserve"> </w:t>
      </w:r>
      <w:r w:rsidR="00AA32AD">
        <w:rPr>
          <w:rFonts w:eastAsia="Calibri"/>
          <w:lang w:val="en-US"/>
        </w:rPr>
        <w:t xml:space="preserve">in </w:t>
      </w:r>
      <w:r w:rsidRPr="00760A17" w:rsidR="00760A17">
        <w:rPr>
          <w:rFonts w:eastAsia="Calibri"/>
          <w:lang w:val="en-US"/>
        </w:rPr>
        <w:t>various adverse outcomes</w:t>
      </w:r>
      <w:r w:rsidR="0082272B">
        <w:rPr>
          <w:rFonts w:eastAsia="Calibri"/>
          <w:lang w:val="en-US"/>
        </w:rPr>
        <w:t>,</w:t>
      </w:r>
      <w:r w:rsidRPr="00760A17" w:rsidR="00760A17">
        <w:rPr>
          <w:rFonts w:eastAsia="Calibri"/>
          <w:lang w:val="en-US"/>
        </w:rPr>
        <w:t xml:space="preserve"> such as missed injuries, inappropriate treatment, and inadequate monitoring</w:t>
      </w:r>
      <w:r w:rsidRPr="00E63972" w:rsidDel="00E63972" w:rsidR="00E63972">
        <w:rPr>
          <w:rFonts w:eastAsia="Calibri"/>
          <w:lang w:val="en-US"/>
        </w:rPr>
        <w:t xml:space="preserve"> </w:t>
      </w:r>
      <w:r w:rsidRPr="00A62EBB">
        <w:rPr>
          <w:rFonts w:eastAsia="Calibri"/>
          <w:lang w:val="en-US"/>
        </w:rPr>
        <w:fldChar w:fldCharType="begin"/>
      </w:r>
      <w:r w:rsidR="003362F7">
        <w:rPr>
          <w:rFonts w:eastAsia="Calibri"/>
          <w:lang w:val="en-US"/>
        </w:rPr>
        <w:instrText xml:space="preserve"> ADDIN ZOTERO_ITEM CSL_CITATION {"citationID":"wv7oGRz5","properties":{"formattedCitation":"(20)","plainCitation":"(20)","noteIndex":0},"citationItems":[{"id":249,"uris":["http://zotero.org/users/10948265/items/3VDRHETB"],"itemData":{"id":249,"type":"article-journal","abstract":"BACKGROUND: The objective is to determine the rate of preventable mortality and the volume and nature of opportunities for improvement (OFI) in care for cases of traumatic death occurring in the state of Utah.\nMETHODS: A retrospective case review of deaths attributed to mechanical trauma throughout the state occurring between January 1, 2005, and December 31, 2005, was conducted. Cases were reviewed by a multidisciplinary panel of physicians and nonphysicians representing the prehospital and hospital phases of care. Deaths were judged frankly preventable, possibly preventable, or nonpreventable. The care rendered in both preventable and nonpreventable cases was evaluated for OFI according to nationally accepted guidelines.\nRESULTS: The overall preventable death rate (frankly and possibly preventable) was 7%. Among those patients surviving to be treated at a hospital, the preventable death rate was 11%. OFIs in care were identified in 76% of all cases; this cumulative proportion includes 51% of prehospital contacts, 67% of those treated in the emergency department (ED), and 40% of those treated post-ED (operating room, intensive care unit, and floor). Issues with care were predominantly related to management of the airway, fluid resuscitation, and chest injury diagnosis and management.\nCONCLUSIONS: The preventable death rate from trauma demonstrated in Utah is similar to that found in other settings where the trauma system is under development but has not reached full maturity. OFIs predominantly exist in the ED and relate to airway management, fluid resuscitation, and chest injury management. Resource organization and education of ED primary care providers in basic principles of stabilization and initial treatment may be the most cost-effective method of reducing preventable deaths in this mixed urban and rural setting. Similar opportunities exist in the prehospital and post-ED phases of care.","container-title":"The Journal of Trauma","DOI":"10.1097/TA.0b013e3181fec9ba","ISSN":"1529-8809","issue":"4","journalAbbreviation":"J Trauma","language":"eng","note":"PMID: 21206286","page":"970-977","source":"PubMed","title":"Analysis of preventable trauma deaths and opportunities for trauma care improvement in utah","volume":"70","author":[{"family":"Sanddal","given":"Teri L."},{"family":"Esposito","given":"Thomas J."},{"family":"Whitney","given":"Jolene R."},{"family":"Hartford","given":"Diane"},{"family":"Taillac","given":"Peter P."},{"family":"Mann","given":"N. Clay"},{"family":"Sanddal","given":"Nels D."}],"issued":{"date-parts":[["2011",4]]}}}],"schema":"https://github.com/citation-style-language/schema/raw/master/csl-citation.json"} </w:instrText>
      </w:r>
      <w:r w:rsidRPr="00A62EBB">
        <w:rPr>
          <w:rFonts w:eastAsia="Calibri"/>
          <w:lang w:val="en-US"/>
        </w:rPr>
        <w:fldChar w:fldCharType="separate"/>
      </w:r>
      <w:r w:rsidR="003362F7">
        <w:rPr>
          <w:rFonts w:eastAsia="Calibri"/>
          <w:lang w:val="en-US"/>
        </w:rPr>
        <w:t>(20)</w:t>
      </w:r>
      <w:r w:rsidRPr="00A62EBB">
        <w:rPr>
          <w:rFonts w:eastAsia="Calibri"/>
          <w:lang w:val="en-US"/>
        </w:rPr>
        <w:fldChar w:fldCharType="end"/>
      </w:r>
      <w:r w:rsidRPr="00A62EBB">
        <w:rPr>
          <w:rFonts w:eastAsia="Calibri"/>
          <w:lang w:val="en-US"/>
        </w:rPr>
        <w:t xml:space="preserve">. </w:t>
      </w:r>
      <w:r w:rsidRPr="00760A17" w:rsidR="00760A17">
        <w:rPr>
          <w:rFonts w:eastAsia="Calibri"/>
          <w:lang w:val="en-US"/>
        </w:rPr>
        <w:t xml:space="preserve">On the other hand, procedural errors are typically the result of the failure to execute established protocols or procedures </w:t>
      </w:r>
      <w:r w:rsidRPr="00760A17" w:rsidR="008014C9">
        <w:rPr>
          <w:rFonts w:eastAsia="Calibri"/>
          <w:lang w:val="en-US"/>
        </w:rPr>
        <w:t>correctly</w:t>
      </w:r>
      <w:r w:rsidR="008014C9">
        <w:rPr>
          <w:rFonts w:eastAsia="Calibri"/>
          <w:lang w:val="en-US"/>
        </w:rPr>
        <w:t xml:space="preserve"> (</w:t>
      </w:r>
      <w:r w:rsidRPr="00A62EBB">
        <w:rPr>
          <w:rFonts w:eastAsia="Calibri"/>
          <w:lang w:val="en-US"/>
        </w:rPr>
        <w:t xml:space="preserve">19, 20, 23). </w:t>
      </w:r>
      <w:r w:rsidR="00760A17">
        <w:rPr>
          <w:rFonts w:eastAsia="Calibri"/>
          <w:lang w:val="en-US"/>
        </w:rPr>
        <w:t>S</w:t>
      </w:r>
      <w:r w:rsidRPr="00760A17" w:rsidR="00760A17">
        <w:rPr>
          <w:rFonts w:eastAsia="Calibri"/>
          <w:lang w:val="en-US"/>
        </w:rPr>
        <w:t xml:space="preserve">everal studies have shown that common procedural errors often relate to the management of airway and chest injuries, as well as </w:t>
      </w:r>
      <w:r w:rsidRPr="00760A17" w:rsidR="00AD2E69">
        <w:rPr>
          <w:rFonts w:eastAsia="Calibri"/>
          <w:lang w:val="en-US"/>
        </w:rPr>
        <w:t>h</w:t>
      </w:r>
      <w:r w:rsidR="00AD2E69">
        <w:rPr>
          <w:rFonts w:eastAsia="Calibri"/>
          <w:lang w:val="en-US"/>
        </w:rPr>
        <w:t>e</w:t>
      </w:r>
      <w:r w:rsidRPr="00760A17" w:rsidR="00AD2E69">
        <w:rPr>
          <w:rFonts w:eastAsia="Calibri"/>
          <w:lang w:val="en-US"/>
        </w:rPr>
        <w:t>morrhage</w:t>
      </w:r>
      <w:r w:rsidRPr="00760A17" w:rsidR="00760A17">
        <w:rPr>
          <w:rFonts w:eastAsia="Calibri"/>
          <w:lang w:val="en-US"/>
        </w:rPr>
        <w:t xml:space="preserve"> control</w:t>
      </w:r>
      <w:r w:rsidR="00760A17">
        <w:rPr>
          <w:rFonts w:eastAsia="Calibri"/>
          <w:lang w:val="en-US"/>
        </w:rPr>
        <w:t xml:space="preserve"> </w:t>
      </w:r>
      <w:r w:rsidRPr="00A62EBB">
        <w:rPr>
          <w:rFonts w:eastAsia="Calibri"/>
          <w:lang w:val="en-US"/>
        </w:rPr>
        <w:fldChar w:fldCharType="begin"/>
      </w:r>
      <w:r w:rsidR="001F0252">
        <w:rPr>
          <w:rFonts w:eastAsia="Calibri"/>
          <w:lang w:val="en-US"/>
        </w:rPr>
        <w:instrText xml:space="preserve"> ADDIN ZOTERO_ITEM CSL_CITATION {"citationID":"C7Eh918x","properties":{"formattedCitation":"(18,22)","plainCitation":"(18,22)","dontUpdate":true,"noteIndex":0},"citationItems":[{"id":"slH3XLq6/8qjCnUG7","uris":["http://zotero.org/users/10948265/items/2FEIL9L7"],"itemData":{"id":256,"type":"webpage","title":"Preventable and potentially preventable deaths in severely injured patients: a retrospective analysis including patterns of errors - PubMed","URL":"https://pubmed-ncbi-nlm-nih-gov.proxy.kib.ki.se/27072108/","accessed":{"date-parts":[["2023",4,11]]}}},{"id":249,"uris":["http://zotero.org/users/10948265/items/3VDRHETB"],"itemData":{"id":249,"type":"article-journal","abstract":"BACKGROUND: The objective is to determine the rate of preventable mortality and the volume and nature of opportunities for improvement (OFI) in care for cases of traumatic death occurring in the state of Utah.\nMETHODS: A retrospective case review of deaths attributed to mechanical trauma throughout the state occurring between January 1, 2005, and December 31, 2005, was conducted. Cases were reviewed by a multidisciplinary panel of physicians and nonphysicians representing the prehospital and hospital phases of care. Deaths were judged frankly preventable, possibly preventable, or nonpreventable. The care rendered in both preventable and nonpreventable cases was evaluated for OFI according to nationally accepted guidelines.\nRESULTS: The overall preventable death rate (frankly and possibly preventable) was 7%. Among those patients surviving to be treated at a hospital, the preventable death rate was 11%. OFIs in care were identified in 76% of all cases; this cumulative proportion includes 51% of prehospital contacts, 67% of those treated in the emergency department (ED), and 40% of those treated post-ED (operating room, intensive care unit, and floor). Issues with care were predominantly related to management of the airway, fluid resuscitation, and chest injury diagnosis and management.\nCONCLUSIONS: The preventable death rate from trauma demonstrated in Utah is similar to that found in other settings where the trauma system is under development but has not reached full maturity. OFIs predominantly exist in the ED and relate to airway management, fluid resuscitation, and chest injury management. Resource organization and education of ED primary care providers in basic principles of stabilization and initial treatment may be the most cost-effective method of reducing preventable deaths in this mixed urban and rural setting. Similar opportunities exist in the prehospital and post-ED phases of care.","container-title":"The Journal of Trauma","DOI":"10.1097/TA.0b013e3181fec9ba","ISSN":"1529-8809","issue":"4","journalAbbreviation":"J Trauma","language":"eng","note":"PMID: 21206286","page":"970-977","source":"PubMed","title":"Analysis of preventable trauma deaths and opportunities for trauma care improvement in utah","volume":"70","author":[{"family":"Sanddal","given":"Teri L."},{"family":"Esposito","given":"Thomas J."},{"family":"Whitney","given":"Jolene R."},{"family":"Hartford","given":"Diane"},{"family":"Taillac","given":"Peter P."},{"family":"Mann","given":"N. Clay"},{"family":"Sanddal","given":"Nels D."}],"issued":{"date-parts":[["2011",4]]}}}],"schema":"https://github.com/citation-style-language/schema/raw/master/csl-citation.json"} </w:instrText>
      </w:r>
      <w:r w:rsidRPr="00A62EBB">
        <w:rPr>
          <w:rFonts w:eastAsia="Calibri"/>
          <w:lang w:val="en-US"/>
        </w:rPr>
        <w:fldChar w:fldCharType="separate"/>
      </w:r>
      <w:r w:rsidRPr="00A62EBB">
        <w:rPr>
          <w:rFonts w:eastAsia="Calibri"/>
          <w:lang w:val="en-US"/>
        </w:rPr>
        <w:t>(18,</w:t>
      </w:r>
      <w:r w:rsidRPr="00A62EBB" w:rsidR="003C0E4E">
        <w:rPr>
          <w:rFonts w:eastAsia="Calibri"/>
          <w:lang w:val="en-US"/>
        </w:rPr>
        <w:t xml:space="preserve"> </w:t>
      </w:r>
      <w:r w:rsidRPr="00A62EBB">
        <w:rPr>
          <w:rFonts w:eastAsia="Calibri"/>
          <w:lang w:val="en-US"/>
        </w:rPr>
        <w:t>22)</w:t>
      </w:r>
      <w:r w:rsidRPr="00A62EBB">
        <w:rPr>
          <w:rFonts w:eastAsia="Calibri"/>
          <w:lang w:val="en-US"/>
        </w:rPr>
        <w:fldChar w:fldCharType="end"/>
      </w:r>
      <w:r w:rsidRPr="00A62EBB">
        <w:rPr>
          <w:rFonts w:eastAsia="Calibri"/>
          <w:lang w:val="en-US"/>
        </w:rPr>
        <w:t xml:space="preserve"> </w:t>
      </w:r>
    </w:p>
    <w:p w:rsidRPr="00A62EBB" w:rsidR="00A13D76" w:rsidP="00A6176E" w:rsidRDefault="00B801FA" w14:paraId="78D3D5B9" w14:textId="7EA3E9A0">
      <w:pPr>
        <w:pStyle w:val="Brdtext"/>
        <w:spacing w:line="360" w:lineRule="auto"/>
        <w:rPr>
          <w:rFonts w:eastAsia="Calibri"/>
          <w:lang w:val="en-US"/>
        </w:rPr>
      </w:pPr>
      <w:bookmarkStart w:name="risk-groups" w:id="0"/>
      <w:r w:rsidRPr="00A62EBB">
        <w:rPr>
          <w:rFonts w:eastAsia="Calibri"/>
          <w:lang w:val="en-US"/>
        </w:rPr>
        <w:t xml:space="preserve">OFIs are more common in certain risk patient groups, such as </w:t>
      </w:r>
      <w:r w:rsidRPr="00F67D2E">
        <w:rPr>
          <w:rFonts w:eastAsia="Calibri"/>
          <w:lang w:val="en-US"/>
        </w:rPr>
        <w:t>the elderly population, who</w:t>
      </w:r>
      <w:r w:rsidRPr="00A62EBB">
        <w:rPr>
          <w:rFonts w:eastAsia="Calibri"/>
          <w:lang w:val="en-US"/>
        </w:rPr>
        <w:t xml:space="preserve"> often have a high burden of comorbidities and limited physiological reserve. Hence, elderly patients might have impaired physical conditions to achieve successful trauma resuscitation. </w:t>
      </w:r>
      <w:r w:rsidRPr="00A62EBB">
        <w:rPr>
          <w:rFonts w:eastAsia="Calibri"/>
          <w:lang w:val="en-US"/>
        </w:rPr>
        <w:lastRenderedPageBreak/>
        <w:t xml:space="preserve">Obese patients and those with pre-existing medical conditions constitute a high-risk group as they may need more </w:t>
      </w:r>
      <w:r w:rsidR="0082272B">
        <w:rPr>
          <w:rFonts w:eastAsia="Calibri"/>
          <w:lang w:val="en-US"/>
        </w:rPr>
        <w:t>human resources</w:t>
      </w:r>
      <w:r w:rsidRPr="00A62EBB" w:rsidR="0082272B">
        <w:rPr>
          <w:rFonts w:eastAsia="Calibri"/>
          <w:lang w:val="en-US"/>
        </w:rPr>
        <w:t xml:space="preserve"> </w:t>
      </w:r>
      <w:r w:rsidRPr="00A62EBB">
        <w:rPr>
          <w:rFonts w:eastAsia="Calibri"/>
          <w:lang w:val="en-US"/>
        </w:rPr>
        <w:t xml:space="preserve">and multidisciplinary medical resources. </w:t>
      </w:r>
      <w:r w:rsidR="00760A17">
        <w:rPr>
          <w:rFonts w:eastAsia="Calibri"/>
          <w:lang w:val="en-US"/>
        </w:rPr>
        <w:fldChar w:fldCharType="begin"/>
      </w:r>
      <w:r w:rsidR="003362F7">
        <w:rPr>
          <w:rFonts w:eastAsia="Calibri"/>
          <w:lang w:val="en-US"/>
        </w:rPr>
        <w:instrText xml:space="preserve"> ADDIN ZOTERO_ITEM CSL_CITATION {"citationID":"ZhBG9UtM","properties":{"formattedCitation":"(25,26)","plainCitation":"(25,26)","noteIndex":0},"citationItems":[{"id":408,"uris":["http://zotero.org/users/10948265/items/LJB3MKBM"],"itemData":{"id":408,"type":"article-journal","abstract":"Traumatic brain injury (TBI) is a leading cause of morbidity and mortality; however, little definitive evidence exists about most clinical management strategies. Here, we highlight important differences between two major guidelines, the 2016 Brain Trauma Foundation guidelines and the Lund Concept, along with recent preclinical and clinical data.","container-title":"Current Surgery Reports","DOI":"10.1007/s40137-019-0237-x","ISSN":"2167-4817","issue":"7","journalAbbreviation":"Curr Surg Rep","language":"en","page":"14","source":"Springer Link","title":"Resuscitation Strategies for Traumatic Brain Injury","volume":"7","author":[{"family":"Caplan","given":"Henry W."},{"family":"Cox","given":"Charles S."}],"issued":{"date-parts":[["2019",5,15]]}}},{"id":429,"uris":["http://zotero.org/users/10948265/items/C8MURYBE"],"itemData":{"id":429,"type":"article-journal","abstract":"OBJECTIVE: To determine whether extreme obesity (morbid obesity; body mass index &gt; or =40 kg/m(2)) is an independent risk factor for death among critically ill patients; this objective is most salient in the subset of patients who sustain a prolonged intensive care unit stay during which the burdens of care imposed by obesity and its consequences would become most apparent.\nDESIGN: Cohort analysis of data from the Project Impact database used to catalog admissions and outcomes to a surgical intensive care unit, with predetermined end point analyses of outcomes.\nSETTING: Surgical intensive care unit serving Tufts-New England Medical Center, a tertiary care and university medical center in Boston.\nPATIENTS: All critically ill surgical patients admitted to the Tufts-New England Medical Center surgical intensive care unit from January 1998 to March 2001.\nINTERVENTIONS: Intensive care unit and hospital mortality and lengths of stay were compared with body mass index subclassified into five groups: underweight, normal weight, overweight, obese, and extremely obese. Data were examined for all admissions during the study period and for a predetermined subgroup with a prolonged intensive care unit stay (&gt; or =4 days).\nMEASUREMENTS AND MAIN RESULTS: The prevalence of obesity in the surgical intensive care unit was 26.7%; extreme obesity was observed in 6.8%. In the full cohort of patients (n = 1373), median length of stay was short (2 days) and there were no differences in mortality in patients among any of the body mass index classes. In the subgroup of prolonged stay patients (n = 406), intensive care unit and hospital mortality rates were significantly increased in extremely obese patients compared with all other patients (intensive care unit, 33.3% vs. 12.3%, p = .009; hospital, 33.3% vs. 16%, p = .045). Multivariate analysis showed that extreme obesity was an independent predictor of death in surgical critically ill patients with prolonged intensive care unit stay after controlling for age, gender, and severity of illness. The odds of death increased 7.4 times in patients with morbid obesity.\nCONCLUSIONS: Morbid obesity (body mass index &gt; or =40 kg/m(2)) is an independent risk factor for death in surgical patients with catastrophic illness requiring prolonged intensive care. The prevalence of obesity is growing, both in the intensive care unit and in the general population. The increased risk of complications and death in this population mandates that we adapt customized processes of care to specifically address this unique and very challenging subset of patients.","container-title":"Critical Care Medicine","DOI":"10.1097/01.CCM.0000205758.18891.70","ISSN":"0090-3493","issue":"4","journalAbbreviation":"Crit Care Med","language":"eng","note":"PMID: 16484910","page":"964-970; quiz 971","source":"PubMed","title":"Morbid obesity is an independent determinant of death among surgical critically ill patients","volume":"34","author":[{"family":"Nasraway","given":"Stanley A."},{"family":"Albert","given":"Matthew"},{"family":"Donnelly","given":"Anne M."},{"family":"Ruthazer","given":"Robin"},{"family":"Shikora","given":"Scott A."},{"family":"Saltzman","given":"Edward"}],"issued":{"date-parts":[["2006",4]]}}}],"schema":"https://github.com/citation-style-language/schema/raw/master/csl-citation.json"} </w:instrText>
      </w:r>
      <w:r w:rsidR="00760A17">
        <w:rPr>
          <w:rFonts w:eastAsia="Calibri"/>
          <w:lang w:val="en-US"/>
        </w:rPr>
        <w:fldChar w:fldCharType="separate"/>
      </w:r>
      <w:r w:rsidR="00A74FF2">
        <w:rPr>
          <w:rFonts w:eastAsia="Calibri"/>
          <w:noProof/>
          <w:lang w:val="en-US"/>
        </w:rPr>
        <w:t>(25,26)</w:t>
      </w:r>
      <w:r w:rsidR="00760A17">
        <w:rPr>
          <w:rFonts w:eastAsia="Calibri"/>
          <w:lang w:val="en-US"/>
        </w:rPr>
        <w:fldChar w:fldCharType="end"/>
      </w:r>
      <w:r w:rsidRPr="00A62EBB">
        <w:rPr>
          <w:rFonts w:eastAsia="Calibri"/>
          <w:lang w:val="en-US"/>
        </w:rPr>
        <w:t>.</w:t>
      </w:r>
    </w:p>
    <w:p w:rsidRPr="00A62EBB" w:rsidR="00B801FA" w:rsidP="00A6176E" w:rsidRDefault="00B801FA" w14:paraId="6D686AD2" w14:textId="1C0D0270">
      <w:pPr>
        <w:pStyle w:val="Brdtext"/>
        <w:spacing w:line="360" w:lineRule="auto"/>
        <w:rPr>
          <w:rFonts w:eastAsia="Calibri"/>
          <w:lang w:val="en-US"/>
        </w:rPr>
      </w:pPr>
      <w:bookmarkStart w:name="common-types-of-ofi" w:id="1"/>
      <w:bookmarkEnd w:id="0"/>
      <w:r w:rsidRPr="00A62EBB">
        <w:rPr>
          <w:rFonts w:eastAsia="Calibri"/>
          <w:lang w:val="en-US"/>
        </w:rPr>
        <w:t xml:space="preserve">Addressing OFIs is crucial for improving trauma care, particularly during the early phase of trauma care. </w:t>
      </w:r>
      <w:r w:rsidR="002853EE">
        <w:rPr>
          <w:rFonts w:eastAsia="Calibri"/>
          <w:lang w:val="en-US"/>
        </w:rPr>
        <w:t>P</w:t>
      </w:r>
      <w:r w:rsidRPr="00A62EBB">
        <w:rPr>
          <w:rFonts w:eastAsia="Calibri"/>
          <w:lang w:val="en-US"/>
        </w:rPr>
        <w:t>revious studies have shown that OFIs are common during th</w:t>
      </w:r>
      <w:r w:rsidR="002853EE">
        <w:rPr>
          <w:rFonts w:eastAsia="Calibri"/>
          <w:lang w:val="en-US"/>
        </w:rPr>
        <w:t>e early course of trauma care</w:t>
      </w:r>
      <w:r w:rsidRPr="00A62EBB">
        <w:rPr>
          <w:rFonts w:eastAsia="Calibri"/>
          <w:lang w:val="en-US"/>
        </w:rPr>
        <w:t>, but the specific reasons for them remain largely unknown.</w:t>
      </w:r>
      <w:r w:rsidR="001322D4">
        <w:rPr>
          <w:rFonts w:eastAsia="Calibri"/>
          <w:lang w:val="en-US"/>
        </w:rPr>
        <w:t xml:space="preserve"> </w:t>
      </w:r>
      <w:r w:rsidRPr="001322D4">
        <w:rPr>
          <w:rFonts w:eastAsia="Calibri"/>
          <w:lang w:val="en-US"/>
        </w:rPr>
        <w:t>Understanding the underlying causes of OFI</w:t>
      </w:r>
      <w:r w:rsidR="00D91FB8">
        <w:rPr>
          <w:rFonts w:eastAsia="Calibri"/>
          <w:lang w:val="en-US"/>
        </w:rPr>
        <w:t>s and exploring their association with emergency procedures</w:t>
      </w:r>
      <w:r w:rsidRPr="001322D4">
        <w:rPr>
          <w:rFonts w:eastAsia="Calibri"/>
          <w:lang w:val="en-US"/>
        </w:rPr>
        <w:t xml:space="preserve"> </w:t>
      </w:r>
      <w:r w:rsidRPr="001322D4" w:rsidR="008E4B6D">
        <w:rPr>
          <w:rFonts w:eastAsia="Calibri"/>
          <w:lang w:val="en-US"/>
        </w:rPr>
        <w:t>is</w:t>
      </w:r>
      <w:r w:rsidRPr="001322D4">
        <w:rPr>
          <w:rFonts w:eastAsia="Calibri"/>
          <w:lang w:val="en-US"/>
        </w:rPr>
        <w:t xml:space="preserve"> essential to improve patient outcomes</w:t>
      </w:r>
      <w:r w:rsidR="00B06D86">
        <w:rPr>
          <w:rFonts w:eastAsia="Calibri"/>
          <w:lang w:val="en-US"/>
        </w:rPr>
        <w:t>.</w:t>
      </w:r>
      <w:r w:rsidR="00AD2E69">
        <w:rPr>
          <w:rFonts w:eastAsia="Calibri"/>
          <w:lang w:val="en-US"/>
        </w:rPr>
        <w:t xml:space="preserve"> </w:t>
      </w:r>
      <w:r w:rsidR="00D91FB8">
        <w:rPr>
          <w:rFonts w:eastAsia="Calibri"/>
          <w:lang w:val="en-US"/>
        </w:rPr>
        <w:t>T</w:t>
      </w:r>
      <w:r w:rsidRPr="00A62EBB">
        <w:rPr>
          <w:rFonts w:eastAsia="Calibri"/>
          <w:lang w:val="en-US"/>
        </w:rPr>
        <w:t xml:space="preserve">o our knowledge, </w:t>
      </w:r>
      <w:r w:rsidR="00D91FB8">
        <w:rPr>
          <w:rFonts w:eastAsia="Calibri"/>
          <w:lang w:val="en-US"/>
        </w:rPr>
        <w:t xml:space="preserve">there </w:t>
      </w:r>
      <w:r w:rsidR="00B06D86">
        <w:rPr>
          <w:rFonts w:eastAsia="Calibri"/>
          <w:lang w:val="en-US"/>
        </w:rPr>
        <w:t>is</w:t>
      </w:r>
      <w:r w:rsidR="00D91FB8">
        <w:rPr>
          <w:rFonts w:eastAsia="Calibri"/>
          <w:lang w:val="en-US"/>
        </w:rPr>
        <w:t xml:space="preserve"> </w:t>
      </w:r>
      <w:r w:rsidR="00FD218E">
        <w:rPr>
          <w:rFonts w:eastAsia="Calibri"/>
          <w:lang w:val="en-US"/>
        </w:rPr>
        <w:t xml:space="preserve">a </w:t>
      </w:r>
      <w:r w:rsidR="00D91FB8">
        <w:rPr>
          <w:rFonts w:eastAsia="Calibri"/>
          <w:lang w:val="en-US"/>
        </w:rPr>
        <w:t xml:space="preserve">limited number </w:t>
      </w:r>
      <w:r w:rsidR="00346536">
        <w:rPr>
          <w:rFonts w:eastAsia="Calibri"/>
          <w:lang w:val="en-US"/>
        </w:rPr>
        <w:t>of</w:t>
      </w:r>
      <w:r w:rsidR="00346536">
        <w:rPr>
          <w:rFonts w:eastAsia="Calibri"/>
          <w:lang w:val="en-US"/>
        </w:rPr>
        <w:t xml:space="preserve"> </w:t>
      </w:r>
      <w:r w:rsidRPr="00A62EBB">
        <w:rPr>
          <w:rFonts w:eastAsia="Calibri"/>
          <w:lang w:val="en-US"/>
        </w:rPr>
        <w:t>studies</w:t>
      </w:r>
      <w:r w:rsidR="00D91FB8">
        <w:rPr>
          <w:rFonts w:eastAsia="Calibri"/>
          <w:lang w:val="en-US"/>
        </w:rPr>
        <w:t xml:space="preserve"> where this topic is</w:t>
      </w:r>
      <w:r w:rsidR="00B06D86">
        <w:rPr>
          <w:rFonts w:eastAsia="Calibri"/>
          <w:lang w:val="en-US"/>
        </w:rPr>
        <w:t xml:space="preserve"> </w:t>
      </w:r>
      <w:r w:rsidR="00D91FB8">
        <w:rPr>
          <w:rFonts w:eastAsia="Calibri"/>
          <w:lang w:val="en-US"/>
        </w:rPr>
        <w:t>investigated.  Moreover</w:t>
      </w:r>
      <w:r w:rsidRPr="00A62EBB">
        <w:rPr>
          <w:rFonts w:eastAsia="Calibri"/>
          <w:lang w:val="en-US"/>
        </w:rPr>
        <w:t xml:space="preserve">, previous research on OFIs has primarily focused on patients who died, excluding patients who </w:t>
      </w:r>
      <w:r w:rsidRPr="007F7518">
        <w:rPr>
          <w:rFonts w:eastAsia="Calibri"/>
          <w:lang w:val="en-US"/>
        </w:rPr>
        <w:t xml:space="preserve">survived with </w:t>
      </w:r>
      <w:r w:rsidRPr="007F7518" w:rsidR="007F7518">
        <w:rPr>
          <w:rFonts w:eastAsia="Calibri"/>
          <w:lang w:val="en-US"/>
        </w:rPr>
        <w:t>potential</w:t>
      </w:r>
      <w:r w:rsidRPr="007F7518">
        <w:rPr>
          <w:rFonts w:eastAsia="Calibri"/>
          <w:lang w:val="en-US"/>
        </w:rPr>
        <w:t xml:space="preserve"> disabilities</w:t>
      </w:r>
      <w:r w:rsidR="00D91FB8">
        <w:rPr>
          <w:rFonts w:eastAsia="Calibri"/>
          <w:lang w:val="en-US"/>
        </w:rPr>
        <w:t>,</w:t>
      </w:r>
      <w:r w:rsidRPr="00A62EBB">
        <w:rPr>
          <w:rFonts w:eastAsia="Calibri"/>
          <w:lang w:val="en-US"/>
        </w:rPr>
        <w:t xml:space="preserve"> result</w:t>
      </w:r>
      <w:r w:rsidR="00D91FB8">
        <w:rPr>
          <w:rFonts w:eastAsia="Calibri"/>
          <w:lang w:val="en-US"/>
        </w:rPr>
        <w:t>ing</w:t>
      </w:r>
      <w:r w:rsidRPr="00A62EBB">
        <w:rPr>
          <w:rFonts w:eastAsia="Calibri"/>
          <w:lang w:val="en-US"/>
        </w:rPr>
        <w:t xml:space="preserve"> in a significant gap in knowledge about trauma care. </w:t>
      </w:r>
    </w:p>
    <w:bookmarkEnd w:id="1"/>
    <w:p w:rsidR="003E4E02" w:rsidP="003E4E02" w:rsidRDefault="003E4E02" w14:paraId="397416F7" w14:textId="77777777">
      <w:pPr>
        <w:pStyle w:val="Rubrik1"/>
        <w:rPr>
          <w:sz w:val="28"/>
          <w:lang w:val="en-US"/>
        </w:rPr>
      </w:pPr>
    </w:p>
    <w:p w:rsidRPr="00A6176E" w:rsidR="00B801FA" w:rsidP="003E4E02" w:rsidRDefault="00B801FA" w14:paraId="7E705309" w14:textId="33F42D21">
      <w:pPr>
        <w:pStyle w:val="Rubrik1"/>
        <w:rPr>
          <w:sz w:val="28"/>
          <w:lang w:val="en-US"/>
        </w:rPr>
      </w:pPr>
      <w:r w:rsidRPr="00A6176E">
        <w:rPr>
          <w:sz w:val="28"/>
          <w:lang w:val="en-US"/>
        </w:rPr>
        <w:t>Aim</w:t>
      </w:r>
    </w:p>
    <w:p w:rsidR="00B801FA" w:rsidP="003E4E02" w:rsidRDefault="00B801FA" w14:paraId="3D1E3582" w14:textId="6CB61012">
      <w:pPr>
        <w:pStyle w:val="Brdtext"/>
        <w:spacing w:line="360" w:lineRule="auto"/>
        <w:rPr>
          <w:rFonts w:eastAsia="Calibri"/>
          <w:lang w:val="en-US"/>
        </w:rPr>
      </w:pPr>
      <w:r w:rsidRPr="00A62EBB">
        <w:rPr>
          <w:rFonts w:eastAsia="Calibri"/>
          <w:lang w:val="en-US"/>
        </w:rPr>
        <w:t xml:space="preserve">This study aimed to assess how emergency procedures are associated with OFIs in trauma care of adult patients. </w:t>
      </w:r>
    </w:p>
    <w:p w:rsidRPr="00A62EBB" w:rsidR="003E4E02" w:rsidP="00A6176E" w:rsidRDefault="003E4E02" w14:paraId="1F936898" w14:textId="77777777">
      <w:pPr>
        <w:pStyle w:val="Brdtext"/>
        <w:spacing w:line="360" w:lineRule="auto"/>
        <w:rPr>
          <w:rFonts w:eastAsia="Calibri"/>
          <w:lang w:val="en-US"/>
        </w:rPr>
      </w:pPr>
    </w:p>
    <w:p w:rsidRPr="00272A90" w:rsidR="00A13D76" w:rsidP="00A13D76" w:rsidRDefault="00A13D76" w14:paraId="07259A0E" w14:textId="77777777" w14:noSpellErr="1">
      <w:pPr>
        <w:pStyle w:val="Rubrik1"/>
        <w:rPr>
          <w:rFonts w:cs="Times New Roman"/>
          <w:lang w:val="en-US"/>
        </w:rPr>
      </w:pPr>
      <w:commentRangeStart w:id="530621428"/>
      <w:r w:rsidRPr="60B49F40" w:rsidR="4F6B6467">
        <w:rPr>
          <w:rFonts w:cs="Times New Roman"/>
          <w:lang w:val="en-US"/>
        </w:rPr>
        <w:t>Methods</w:t>
      </w:r>
      <w:commentRangeEnd w:id="530621428"/>
      <w:r>
        <w:rPr>
          <w:rStyle w:val="CommentReference"/>
        </w:rPr>
        <w:commentReference w:id="530621428"/>
      </w:r>
    </w:p>
    <w:p w:rsidRPr="00272A90" w:rsidR="00A13D76" w:rsidP="00A13D76" w:rsidRDefault="00A13D76" w14:paraId="4893D20B" w14:textId="77777777">
      <w:pPr>
        <w:pStyle w:val="Brdtext"/>
        <w:spacing w:line="360" w:lineRule="auto"/>
        <w:rPr>
          <w:rFonts w:eastAsia="Calibri"/>
          <w:b/>
          <w:bCs/>
          <w:sz w:val="28"/>
          <w:szCs w:val="28"/>
          <w:lang w:val="en-US"/>
        </w:rPr>
      </w:pPr>
      <w:r w:rsidRPr="00272A90">
        <w:rPr>
          <w:rFonts w:eastAsia="Calibri"/>
          <w:b/>
          <w:bCs/>
          <w:sz w:val="28"/>
          <w:szCs w:val="28"/>
          <w:lang w:val="en-US"/>
        </w:rPr>
        <w:t xml:space="preserve">Study design </w:t>
      </w:r>
    </w:p>
    <w:p w:rsidRPr="001478E7" w:rsidR="00A13D76" w:rsidP="00A13D76" w:rsidRDefault="00A13D76" w14:paraId="69EDCA5B" w14:textId="6D8A15B6">
      <w:pPr>
        <w:pStyle w:val="Brdtext"/>
        <w:spacing w:line="360" w:lineRule="auto"/>
        <w:rPr>
          <w:lang w:val="en-GB"/>
        </w:rPr>
      </w:pPr>
      <w:r w:rsidRPr="00272A90">
        <w:rPr>
          <w:rFonts w:eastAsia="Calibri"/>
          <w:lang w:val="en-US"/>
        </w:rPr>
        <w:t>We conducted a registry-based study using two patient registries</w:t>
      </w:r>
      <w:r>
        <w:rPr>
          <w:rFonts w:eastAsia="Calibri"/>
          <w:lang w:val="en-US"/>
        </w:rPr>
        <w:t xml:space="preserve"> at</w:t>
      </w:r>
      <w:r w:rsidRPr="00272A90">
        <w:rPr>
          <w:rFonts w:eastAsia="Calibri"/>
          <w:lang w:val="en-US"/>
        </w:rPr>
        <w:t xml:space="preserve"> Karolinska University Hospital (KUH)</w:t>
      </w:r>
      <w:r>
        <w:rPr>
          <w:rFonts w:eastAsia="Calibri"/>
          <w:lang w:val="en-US"/>
        </w:rPr>
        <w:t>: the</w:t>
      </w:r>
      <w:r w:rsidRPr="00272A90">
        <w:rPr>
          <w:rFonts w:eastAsia="Calibri"/>
          <w:lang w:val="en-US"/>
        </w:rPr>
        <w:t xml:space="preserve"> trauma care quality database and the </w:t>
      </w:r>
      <w:r>
        <w:rPr>
          <w:lang w:val="en-US"/>
        </w:rPr>
        <w:t>trauma registry</w:t>
      </w:r>
      <w:r w:rsidRPr="00272A90">
        <w:rPr>
          <w:rFonts w:eastAsia="Calibri"/>
          <w:lang w:val="en-US"/>
        </w:rPr>
        <w:t xml:space="preserve">. </w:t>
      </w:r>
      <w:r>
        <w:rPr>
          <w:lang w:val="en-GB"/>
        </w:rPr>
        <w:t xml:space="preserve">We analysed the data using </w:t>
      </w:r>
      <w:r w:rsidRPr="001478E7">
        <w:rPr>
          <w:lang w:val="en-GB"/>
        </w:rPr>
        <w:t xml:space="preserve">a multivariable logistic regression model to assess how </w:t>
      </w:r>
      <w:r>
        <w:rPr>
          <w:lang w:val="en-GB"/>
        </w:rPr>
        <w:t xml:space="preserve">emergency procedures </w:t>
      </w:r>
      <w:r w:rsidR="00FD218E">
        <w:rPr>
          <w:lang w:val="en-GB"/>
        </w:rPr>
        <w:t xml:space="preserve">are </w:t>
      </w:r>
      <w:r w:rsidRPr="001478E7">
        <w:rPr>
          <w:lang w:val="en-GB"/>
        </w:rPr>
        <w:t>associate</w:t>
      </w:r>
      <w:r w:rsidR="00FD218E">
        <w:rPr>
          <w:lang w:val="en-GB"/>
        </w:rPr>
        <w:t>d</w:t>
      </w:r>
      <w:r w:rsidRPr="001478E7">
        <w:rPr>
          <w:lang w:val="en-GB"/>
        </w:rPr>
        <w:t xml:space="preserve"> with </w:t>
      </w:r>
      <w:r>
        <w:rPr>
          <w:lang w:val="en-GB"/>
        </w:rPr>
        <w:t>OFI</w:t>
      </w:r>
      <w:r w:rsidRPr="001478E7">
        <w:rPr>
          <w:lang w:val="en-GB"/>
        </w:rPr>
        <w:t xml:space="preserve">. </w:t>
      </w:r>
    </w:p>
    <w:p w:rsidRPr="001A55A3" w:rsidR="00A13D76" w:rsidP="00A13D76" w:rsidRDefault="00A13D76" w14:paraId="62790782" w14:textId="77777777">
      <w:pPr>
        <w:pStyle w:val="Brdtext"/>
        <w:spacing w:line="360" w:lineRule="auto"/>
        <w:rPr>
          <w:rFonts w:eastAsia="Calibri"/>
          <w:lang w:val="en-GB"/>
        </w:rPr>
      </w:pPr>
    </w:p>
    <w:p w:rsidRPr="00272A90" w:rsidR="00A13D76" w:rsidP="00A13D76" w:rsidRDefault="00A13D76" w14:paraId="5821E921" w14:textId="77777777">
      <w:pPr>
        <w:pStyle w:val="Brdtext"/>
        <w:spacing w:line="360" w:lineRule="auto"/>
        <w:rPr>
          <w:rFonts w:eastAsia="Calibri"/>
          <w:b/>
          <w:bCs/>
          <w:sz w:val="28"/>
          <w:szCs w:val="28"/>
          <w:lang w:val="en-US"/>
        </w:rPr>
      </w:pPr>
      <w:r w:rsidRPr="00272A90">
        <w:rPr>
          <w:rFonts w:eastAsia="Calibri"/>
          <w:b/>
          <w:bCs/>
          <w:sz w:val="28"/>
          <w:szCs w:val="28"/>
          <w:lang w:val="en-US"/>
        </w:rPr>
        <w:t>Setting</w:t>
      </w:r>
    </w:p>
    <w:p w:rsidR="00A13D76" w:rsidP="00A13D76" w:rsidRDefault="00A13D76" w14:paraId="27F98E33" w14:textId="77777777">
      <w:pPr>
        <w:pStyle w:val="Brdtext"/>
        <w:spacing w:line="360" w:lineRule="auto"/>
        <w:rPr>
          <w:rFonts w:eastAsia="Calibri"/>
          <w:lang w:val="en-US"/>
        </w:rPr>
      </w:pPr>
      <w:r w:rsidRPr="007E4824">
        <w:rPr>
          <w:rFonts w:eastAsia="Calibri"/>
          <w:lang w:val="en-US"/>
        </w:rPr>
        <w:t xml:space="preserve">The </w:t>
      </w:r>
      <w:r w:rsidRPr="0055055E">
        <w:rPr>
          <w:rFonts w:eastAsia="Calibri"/>
          <w:lang w:val="en-US"/>
        </w:rPr>
        <w:t xml:space="preserve">Karolinska University Hospital (KUH) </w:t>
      </w:r>
      <w:r w:rsidRPr="007E4824">
        <w:rPr>
          <w:rFonts w:eastAsia="Calibri"/>
          <w:lang w:val="en-US"/>
        </w:rPr>
        <w:t>in Solna, Stockholm, Sweden</w:t>
      </w:r>
      <w:r w:rsidRPr="00272A90">
        <w:rPr>
          <w:rFonts w:eastAsia="Calibri"/>
          <w:lang w:val="en-US"/>
        </w:rPr>
        <w:t>,</w:t>
      </w:r>
      <w:r>
        <w:rPr>
          <w:rFonts w:eastAsia="Calibri"/>
          <w:lang w:val="en-US"/>
        </w:rPr>
        <w:t xml:space="preserve"> </w:t>
      </w:r>
      <w:r w:rsidRPr="00272A90">
        <w:rPr>
          <w:rFonts w:eastAsia="Calibri"/>
          <w:lang w:val="en-US"/>
        </w:rPr>
        <w:t xml:space="preserve">constitutes the trauma </w:t>
      </w:r>
      <w:r>
        <w:rPr>
          <w:rFonts w:eastAsia="Calibri"/>
          <w:lang w:val="en-US"/>
        </w:rPr>
        <w:t>center</w:t>
      </w:r>
      <w:r w:rsidRPr="00272A90">
        <w:rPr>
          <w:rFonts w:eastAsia="Calibri"/>
          <w:lang w:val="en-US"/>
        </w:rPr>
        <w:t xml:space="preserve"> for the Stockholm, Gotland, Västmanland, and Sörmland regions. This means that KUH is the main </w:t>
      </w:r>
      <w:r>
        <w:rPr>
          <w:rFonts w:eastAsia="Calibri"/>
          <w:lang w:val="en-US"/>
        </w:rPr>
        <w:t>center</w:t>
      </w:r>
      <w:r w:rsidRPr="00272A90">
        <w:rPr>
          <w:rFonts w:eastAsia="Calibri"/>
          <w:lang w:val="en-US"/>
        </w:rPr>
        <w:t xml:space="preserve"> for treating trauma for approximately 3 million people. The trauma </w:t>
      </w:r>
      <w:r>
        <w:rPr>
          <w:rFonts w:eastAsia="Calibri"/>
          <w:lang w:val="en-US"/>
        </w:rPr>
        <w:t>center</w:t>
      </w:r>
      <w:r w:rsidRPr="00272A90">
        <w:rPr>
          <w:rFonts w:eastAsia="Calibri"/>
          <w:lang w:val="en-US"/>
        </w:rPr>
        <w:t xml:space="preserve"> at KUH meets the standards of a level-</w:t>
      </w:r>
      <w:r>
        <w:rPr>
          <w:rFonts w:eastAsia="Calibri"/>
          <w:lang w:val="en-US"/>
        </w:rPr>
        <w:t>I</w:t>
      </w:r>
      <w:r w:rsidRPr="00272A90">
        <w:rPr>
          <w:rFonts w:eastAsia="Calibri"/>
          <w:lang w:val="en-US"/>
        </w:rPr>
        <w:t xml:space="preserve"> trauma </w:t>
      </w:r>
      <w:r>
        <w:rPr>
          <w:rFonts w:eastAsia="Calibri"/>
          <w:lang w:val="en-US"/>
        </w:rPr>
        <w:t>center</w:t>
      </w:r>
      <w:r w:rsidRPr="00272A90">
        <w:rPr>
          <w:rFonts w:eastAsia="Calibri"/>
          <w:lang w:val="en-US"/>
        </w:rPr>
        <w:t xml:space="preserve"> defined by the American </w:t>
      </w:r>
      <w:r w:rsidRPr="00272A90">
        <w:rPr>
          <w:rFonts w:eastAsia="Calibri"/>
          <w:lang w:val="en-US"/>
        </w:rPr>
        <w:lastRenderedPageBreak/>
        <w:t xml:space="preserve">College of Surgeons </w:t>
      </w:r>
      <w:r>
        <w:rPr>
          <w:rFonts w:eastAsia="Calibri"/>
          <w:lang w:val="en-US"/>
        </w:rPr>
        <w:t>(25, 26)</w:t>
      </w:r>
      <w:r w:rsidRPr="00272A90">
        <w:rPr>
          <w:rFonts w:eastAsia="Calibri"/>
          <w:lang w:val="en-US"/>
        </w:rPr>
        <w:t xml:space="preserve">. </w:t>
      </w:r>
      <w:r w:rsidRPr="00E6739E">
        <w:rPr>
          <w:rFonts w:eastAsia="Calibri"/>
          <w:lang w:val="en-US"/>
        </w:rPr>
        <w:t>Hence</w:t>
      </w:r>
      <w:r w:rsidRPr="00C76BBF">
        <w:rPr>
          <w:rFonts w:eastAsia="Calibri"/>
          <w:lang w:val="en-US"/>
        </w:rPr>
        <w:t>, all high-priority trauma patients are transported to KUH for initial trauma assessment and treatment.</w:t>
      </w:r>
    </w:p>
    <w:p w:rsidR="00A13D76" w:rsidP="00A13D76" w:rsidRDefault="00A13D76" w14:paraId="2BD113FE" w14:textId="77777777">
      <w:pPr>
        <w:pStyle w:val="Brdtext"/>
        <w:spacing w:line="360" w:lineRule="auto"/>
        <w:rPr>
          <w:rFonts w:eastAsia="Calibri"/>
          <w:lang w:val="en-US"/>
        </w:rPr>
      </w:pPr>
      <w:r w:rsidRPr="0055055E">
        <w:rPr>
          <w:rFonts w:eastAsia="Calibri"/>
          <w:lang w:val="en-US"/>
        </w:rPr>
        <w:t xml:space="preserve">The trauma registry at </w:t>
      </w:r>
      <w:r w:rsidRPr="0043153D">
        <w:rPr>
          <w:rFonts w:eastAsia="Calibri"/>
          <w:lang w:val="en-US"/>
        </w:rPr>
        <w:t xml:space="preserve">KUH </w:t>
      </w:r>
      <w:r w:rsidRPr="0055055E">
        <w:rPr>
          <w:rFonts w:eastAsia="Calibri"/>
          <w:lang w:val="en-US"/>
        </w:rPr>
        <w:t>submits patients admitted</w:t>
      </w:r>
      <w:r w:rsidRPr="008C4602">
        <w:rPr>
          <w:rFonts w:eastAsia="Calibri"/>
          <w:lang w:val="en-US"/>
        </w:rPr>
        <w:t xml:space="preserve"> </w:t>
      </w:r>
      <w:r w:rsidRPr="0055055E">
        <w:rPr>
          <w:rFonts w:eastAsia="Calibri"/>
          <w:lang w:val="en-US"/>
        </w:rPr>
        <w:t>with trauma team activation, irrespective of their injury severity score, to the Swedish Trauma Registry</w:t>
      </w:r>
      <w:r>
        <w:rPr>
          <w:rFonts w:eastAsia="Calibri"/>
          <w:lang w:val="en-US"/>
        </w:rPr>
        <w:t xml:space="preserve"> </w:t>
      </w:r>
      <w:r w:rsidRPr="0043153D">
        <w:rPr>
          <w:rFonts w:eastAsia="Calibri"/>
          <w:lang w:val="en-US"/>
        </w:rPr>
        <w:t>(SweTrau)</w:t>
      </w:r>
      <w:r w:rsidRPr="0055055E">
        <w:rPr>
          <w:rFonts w:eastAsia="Calibri"/>
          <w:lang w:val="en-US"/>
        </w:rPr>
        <w:t>. It also incorporates patients initially admitted without trauma team activation but subsequently identified with an injury severity score above 9. However, the trauma registry at KUH encompasses a broader range of data than the Swedish Trauma Registry</w:t>
      </w:r>
      <w:r>
        <w:rPr>
          <w:rFonts w:eastAsia="Calibri"/>
          <w:lang w:val="en-US"/>
        </w:rPr>
        <w:t>. It includes</w:t>
      </w:r>
      <w:r w:rsidRPr="0055055E">
        <w:rPr>
          <w:rFonts w:eastAsia="Calibri"/>
          <w:lang w:val="en-US"/>
        </w:rPr>
        <w:t xml:space="preserve"> information on vital signs, time, injuries, interventions, and patient demographics, aligning with the European consensus statement, the Utstein template.</w:t>
      </w:r>
      <w:r w:rsidRPr="0043153D">
        <w:rPr>
          <w:rFonts w:eastAsia="Calibri"/>
          <w:lang w:val="en-US"/>
        </w:rPr>
        <w:t xml:space="preserve"> </w:t>
      </w:r>
    </w:p>
    <w:p w:rsidR="00A13D76" w:rsidP="00A13D76" w:rsidRDefault="00A13D76" w14:paraId="0EF8CC78" w14:textId="77777777">
      <w:pPr>
        <w:pStyle w:val="Brdtext"/>
        <w:spacing w:line="360" w:lineRule="auto"/>
        <w:rPr>
          <w:rFonts w:eastAsia="Calibri"/>
          <w:lang w:val="en-US"/>
        </w:rPr>
      </w:pPr>
      <w:r w:rsidRPr="0055055E">
        <w:rPr>
          <w:rFonts w:eastAsia="Calibri"/>
          <w:lang w:val="en-US"/>
        </w:rPr>
        <w:t>The trauma care quality database at KUH includes information relevant to the mortality and morbidity conferences. This includes audit filters, identification of OFIs, and suggested corrective actions.</w:t>
      </w:r>
    </w:p>
    <w:p w:rsidR="00A13D76" w:rsidP="00A13D76" w:rsidRDefault="00A13D76" w14:paraId="79C8DF39" w14:textId="1A512730">
      <w:pPr>
        <w:pStyle w:val="Brdtext"/>
        <w:spacing w:line="360" w:lineRule="auto"/>
        <w:rPr>
          <w:rFonts w:eastAsia="Calibri"/>
          <w:lang w:val="en-US"/>
        </w:rPr>
      </w:pPr>
      <w:r>
        <w:rPr>
          <w:rFonts w:eastAsia="Calibri"/>
          <w:lang w:val="en-US"/>
        </w:rPr>
        <w:t xml:space="preserve">Including patient cases for the M&amp;M conference is linked to recording </w:t>
      </w:r>
      <w:r w:rsidRPr="00A62EBB">
        <w:rPr>
          <w:rFonts w:eastAsia="Calibri"/>
          <w:lang w:val="en-US"/>
        </w:rPr>
        <w:t xml:space="preserve">patient cases in the </w:t>
      </w:r>
      <w:r w:rsidRPr="0055055E">
        <w:rPr>
          <w:rFonts w:eastAsia="Calibri"/>
          <w:lang w:val="en-US"/>
        </w:rPr>
        <w:t xml:space="preserve">trauma registry at </w:t>
      </w:r>
      <w:r w:rsidRPr="0043153D">
        <w:rPr>
          <w:rFonts w:eastAsia="Calibri"/>
          <w:lang w:val="en-US"/>
        </w:rPr>
        <w:t>KUH</w:t>
      </w:r>
      <w:r w:rsidRPr="00A62EBB">
        <w:rPr>
          <w:rFonts w:eastAsia="Calibri"/>
          <w:lang w:val="en-US"/>
        </w:rPr>
        <w:t xml:space="preserve">. A </w:t>
      </w:r>
      <w:r>
        <w:rPr>
          <w:rFonts w:eastAsia="Calibri"/>
          <w:lang w:val="en-US"/>
        </w:rPr>
        <w:t>specialised</w:t>
      </w:r>
      <w:r w:rsidRPr="00A62EBB">
        <w:rPr>
          <w:rFonts w:eastAsia="Calibri"/>
          <w:lang w:val="en-US"/>
        </w:rPr>
        <w:t xml:space="preserve"> nurse assessed each patient case during registration and </w:t>
      </w:r>
      <w:r>
        <w:rPr>
          <w:rFonts w:eastAsia="Calibri"/>
          <w:lang w:val="en-US"/>
        </w:rPr>
        <w:t xml:space="preserve">flagged </w:t>
      </w:r>
      <w:r w:rsidRPr="00A62EBB">
        <w:rPr>
          <w:rFonts w:eastAsia="Calibri"/>
          <w:lang w:val="en-US"/>
        </w:rPr>
        <w:t xml:space="preserve">cases suspected of having OFI. To assist with this process, all cases were passed through an </w:t>
      </w:r>
      <w:r w:rsidRPr="001B4734">
        <w:rPr>
          <w:rFonts w:eastAsia="Calibri"/>
          <w:lang w:val="en-US"/>
        </w:rPr>
        <w:t>automated</w:t>
      </w:r>
      <w:r w:rsidRPr="00A62EBB">
        <w:rPr>
          <w:rFonts w:eastAsia="Calibri"/>
          <w:lang w:val="en-US"/>
        </w:rPr>
        <w:t xml:space="preserve"> audit filter that identified and </w:t>
      </w:r>
      <w:r>
        <w:rPr>
          <w:rFonts w:eastAsia="Calibri"/>
          <w:lang w:val="en-US"/>
        </w:rPr>
        <w:t>flagged</w:t>
      </w:r>
      <w:r w:rsidRPr="00A62EBB">
        <w:rPr>
          <w:rFonts w:eastAsia="Calibri"/>
          <w:lang w:val="en-US"/>
        </w:rPr>
        <w:t xml:space="preserve"> cases based on the criteria listed</w:t>
      </w:r>
      <w:r>
        <w:rPr>
          <w:rFonts w:eastAsia="Calibri"/>
          <w:lang w:val="en-US"/>
        </w:rPr>
        <w:t xml:space="preserve"> in Table 1</w:t>
      </w:r>
      <w:r w:rsidRPr="00A62EBB">
        <w:rPr>
          <w:rFonts w:eastAsia="Calibri"/>
          <w:lang w:val="en-US"/>
        </w:rPr>
        <w:t xml:space="preserve">. Subsequently, </w:t>
      </w:r>
      <w:r>
        <w:rPr>
          <w:rFonts w:eastAsia="Calibri"/>
          <w:lang w:val="en-US"/>
        </w:rPr>
        <w:t xml:space="preserve">the flagged </w:t>
      </w:r>
      <w:r w:rsidR="00B06D86">
        <w:rPr>
          <w:rFonts w:eastAsia="Calibri"/>
          <w:lang w:val="en-US"/>
        </w:rPr>
        <w:t xml:space="preserve">subjects </w:t>
      </w:r>
      <w:r w:rsidRPr="008C4602">
        <w:rPr>
          <w:rFonts w:eastAsia="Calibri"/>
          <w:lang w:val="en-US"/>
        </w:rPr>
        <w:t>underwent</w:t>
      </w:r>
      <w:r>
        <w:rPr>
          <w:rFonts w:eastAsia="Calibri"/>
          <w:lang w:val="en-US"/>
        </w:rPr>
        <w:t xml:space="preserve"> a </w:t>
      </w:r>
      <w:r w:rsidRPr="00A62EBB">
        <w:rPr>
          <w:rFonts w:eastAsia="Calibri"/>
          <w:lang w:val="en-US"/>
        </w:rPr>
        <w:t>secondary</w:t>
      </w:r>
      <w:r>
        <w:rPr>
          <w:rFonts w:eastAsia="Calibri"/>
          <w:lang w:val="en-US"/>
        </w:rPr>
        <w:t>,</w:t>
      </w:r>
      <w:r w:rsidRPr="00A62EBB">
        <w:rPr>
          <w:rFonts w:eastAsia="Calibri"/>
          <w:lang w:val="en-US"/>
        </w:rPr>
        <w:t xml:space="preserve"> more thorough review </w:t>
      </w:r>
      <w:r>
        <w:rPr>
          <w:rFonts w:eastAsia="Calibri"/>
          <w:lang w:val="en-US"/>
        </w:rPr>
        <w:t>by two nurses</w:t>
      </w:r>
      <w:r w:rsidRPr="00A62EBB">
        <w:rPr>
          <w:rFonts w:eastAsia="Calibri"/>
          <w:lang w:val="en-US"/>
        </w:rPr>
        <w:t xml:space="preserve">, </w:t>
      </w:r>
      <w:r>
        <w:rPr>
          <w:rFonts w:eastAsia="Calibri"/>
          <w:lang w:val="en-US"/>
        </w:rPr>
        <w:t>examining</w:t>
      </w:r>
      <w:r w:rsidRPr="00A62EBB">
        <w:rPr>
          <w:rFonts w:eastAsia="Calibri"/>
          <w:lang w:val="en-US"/>
        </w:rPr>
        <w:t xml:space="preserve"> patient charts, ambulance reports, and test results based on the specific criteria triggered by the audit filter to determine if inclusion in the M&amp;M conference was appropriate</w:t>
      </w:r>
      <w:r w:rsidR="00C721A7">
        <w:rPr>
          <w:rFonts w:eastAsia="Calibri"/>
          <w:lang w:val="en-US"/>
        </w:rPr>
        <w:t xml:space="preserve"> </w:t>
      </w:r>
      <w:r w:rsidRPr="00A62EBB">
        <w:rPr>
          <w:rFonts w:eastAsia="Calibri"/>
          <w:lang w:val="en-US"/>
        </w:rPr>
        <w:t>(Figure 1).</w:t>
      </w:r>
    </w:p>
    <w:p w:rsidR="00066229" w:rsidP="00A13D76" w:rsidRDefault="00A13D76" w14:paraId="20E14BF0" w14:textId="03121BF8">
      <w:pPr>
        <w:pStyle w:val="Brdtext"/>
        <w:spacing w:line="360" w:lineRule="auto"/>
        <w:rPr>
          <w:rFonts w:eastAsia="Calibri"/>
          <w:lang w:val="en-US"/>
        </w:rPr>
      </w:pPr>
      <w:r w:rsidRPr="004C7870">
        <w:rPr>
          <w:rFonts w:eastAsia="Calibri"/>
          <w:lang w:val="en-US"/>
        </w:rPr>
        <w:t xml:space="preserve">The </w:t>
      </w:r>
      <w:r>
        <w:rPr>
          <w:rFonts w:eastAsia="Calibri"/>
          <w:lang w:val="en-US"/>
        </w:rPr>
        <w:t>M&amp;M</w:t>
      </w:r>
      <w:r w:rsidRPr="004C7870">
        <w:rPr>
          <w:rFonts w:eastAsia="Calibri"/>
          <w:lang w:val="en-US"/>
        </w:rPr>
        <w:t xml:space="preserve"> conferences at KUH involve all professions in trauma care, surgery, neurosurgery, </w:t>
      </w:r>
      <w:r w:rsidR="00D17DAE">
        <w:rPr>
          <w:rFonts w:eastAsia="Calibri"/>
          <w:lang w:val="en-US"/>
        </w:rPr>
        <w:t>orthopedics</w:t>
      </w:r>
      <w:r w:rsidRPr="004C7870">
        <w:rPr>
          <w:rFonts w:eastAsia="Calibri"/>
          <w:lang w:val="en-US"/>
        </w:rPr>
        <w:t xml:space="preserve">, </w:t>
      </w:r>
      <w:r w:rsidR="00D17DAE">
        <w:rPr>
          <w:rFonts w:eastAsia="Calibri"/>
          <w:lang w:val="en-US"/>
        </w:rPr>
        <w:t>anesthesia</w:t>
      </w:r>
      <w:r w:rsidRPr="004C7870">
        <w:rPr>
          <w:rFonts w:eastAsia="Calibri"/>
          <w:lang w:val="en-US"/>
        </w:rPr>
        <w:t>, intensive care, nursing, and radiology</w:t>
      </w:r>
      <w:r>
        <w:rPr>
          <w:rFonts w:eastAsia="Calibri"/>
          <w:lang w:val="en-US"/>
        </w:rPr>
        <w:t>. During</w:t>
      </w:r>
      <w:r w:rsidRPr="00A62EBB">
        <w:rPr>
          <w:rFonts w:eastAsia="Calibri"/>
          <w:lang w:val="en-US"/>
        </w:rPr>
        <w:t xml:space="preserve"> the M&amp;M conference, the cases were classified according to the presence of OFI determined through consensus by the attending board</w:t>
      </w:r>
      <w:r>
        <w:rPr>
          <w:rFonts w:eastAsia="Calibri"/>
          <w:lang w:val="en-US"/>
        </w:rPr>
        <w:t>. C</w:t>
      </w:r>
      <w:r w:rsidRPr="00D30FEB">
        <w:rPr>
          <w:rFonts w:eastAsia="Calibri"/>
          <w:lang w:val="en-US"/>
        </w:rPr>
        <w:t>orrective actions were determined</w:t>
      </w:r>
      <w:r>
        <w:rPr>
          <w:rFonts w:eastAsia="Calibri"/>
          <w:lang w:val="en-US"/>
        </w:rPr>
        <w:t xml:space="preserve">, </w:t>
      </w:r>
      <w:r w:rsidRPr="00A62EBB">
        <w:rPr>
          <w:rFonts w:eastAsia="Calibri"/>
          <w:lang w:val="en-US"/>
        </w:rPr>
        <w:t>and subsequently,</w:t>
      </w:r>
      <w:r>
        <w:rPr>
          <w:rFonts w:eastAsia="Calibri"/>
          <w:lang w:val="en-US"/>
        </w:rPr>
        <w:t xml:space="preserve"> the patients were</w:t>
      </w:r>
      <w:r w:rsidRPr="00A62EBB">
        <w:rPr>
          <w:rFonts w:eastAsia="Calibri"/>
          <w:lang w:val="en-US"/>
        </w:rPr>
        <w:t xml:space="preserve"> registered in the quality database. </w:t>
      </w:r>
      <w:r w:rsidRPr="00045921">
        <w:rPr>
          <w:rFonts w:eastAsia="Calibri"/>
          <w:lang w:val="en-US"/>
        </w:rPr>
        <w:t xml:space="preserve">Mortality cases were </w:t>
      </w:r>
      <w:r>
        <w:rPr>
          <w:rFonts w:eastAsia="Calibri"/>
          <w:lang w:val="en-US"/>
        </w:rPr>
        <w:t>directly</w:t>
      </w:r>
      <w:r w:rsidRPr="00045921">
        <w:rPr>
          <w:rFonts w:eastAsia="Calibri"/>
          <w:lang w:val="en-US"/>
        </w:rPr>
        <w:t xml:space="preserve"> </w:t>
      </w:r>
      <w:r>
        <w:rPr>
          <w:rFonts w:eastAsia="Calibri"/>
          <w:lang w:val="en-US"/>
        </w:rPr>
        <w:t>included</w:t>
      </w:r>
      <w:r w:rsidRPr="00045921">
        <w:rPr>
          <w:rFonts w:eastAsia="Calibri"/>
          <w:lang w:val="en-US"/>
        </w:rPr>
        <w:t xml:space="preserve"> </w:t>
      </w:r>
      <w:r>
        <w:rPr>
          <w:rFonts w:eastAsia="Calibri"/>
          <w:lang w:val="en-US"/>
        </w:rPr>
        <w:t>for M&amp;M review</w:t>
      </w:r>
      <w:r w:rsidRPr="00045921">
        <w:rPr>
          <w:rFonts w:eastAsia="Calibri"/>
          <w:lang w:val="en-US"/>
        </w:rPr>
        <w:t xml:space="preserve">, where it was determined whether they were preventable or potentially preventable, </w:t>
      </w:r>
      <w:r>
        <w:rPr>
          <w:rFonts w:eastAsia="Calibri"/>
          <w:lang w:val="en-US"/>
        </w:rPr>
        <w:t>categorising</w:t>
      </w:r>
      <w:r w:rsidRPr="00045921">
        <w:rPr>
          <w:rFonts w:eastAsia="Calibri"/>
          <w:lang w:val="en-US"/>
        </w:rPr>
        <w:t xml:space="preserve"> them as OFIs.</w:t>
      </w:r>
    </w:p>
    <w:p w:rsidRPr="00A62EBB" w:rsidR="0080166F" w:rsidP="00A13D76" w:rsidRDefault="0080166F" w14:paraId="1B78B391" w14:textId="77777777">
      <w:pPr>
        <w:pStyle w:val="Brdtext"/>
        <w:spacing w:line="360" w:lineRule="auto"/>
        <w:rPr>
          <w:rFonts w:eastAsia="Calibri"/>
          <w:lang w:val="en-US"/>
        </w:rPr>
      </w:pPr>
    </w:p>
    <w:tbl>
      <w:tblPr>
        <w:tblStyle w:val="Tabellrutnt"/>
        <w:tblW w:w="4994" w:type="pct"/>
        <w:tblBorders>
          <w:top w:val="none" w:color="auto" w:sz="0" w:space="0"/>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060"/>
      </w:tblGrid>
      <w:tr w:rsidRPr="001A06ED" w:rsidR="00085A01" w:rsidTr="0047335F" w14:paraId="369DBC51" w14:textId="77777777">
        <w:tc>
          <w:tcPr>
            <w:tcW w:w="5000" w:type="pct"/>
            <w:tcBorders>
              <w:bottom w:val="single" w:color="auto" w:sz="4" w:space="0"/>
            </w:tcBorders>
            <w:vAlign w:val="bottom"/>
          </w:tcPr>
          <w:p w:rsidRPr="001A06ED" w:rsidR="004235D3" w:rsidP="001A06ED" w:rsidRDefault="0047335F" w14:paraId="16182059" w14:textId="050A0678">
            <w:pPr>
              <w:pStyle w:val="Compact"/>
              <w:rPr>
                <w:rFonts w:eastAsia="Calibri"/>
                <w:b/>
                <w:bCs/>
                <w:lang w:val="en-US"/>
              </w:rPr>
            </w:pPr>
            <w:r w:rsidRPr="001F6297">
              <w:rPr>
                <w:rFonts w:eastAsia="Calibri"/>
                <w:b/>
                <w:bCs/>
                <w:lang w:val="en-US"/>
              </w:rPr>
              <w:t>Table 1. Audit filter criteria</w:t>
            </w:r>
          </w:p>
        </w:tc>
      </w:tr>
      <w:tr w:rsidRPr="00346536" w:rsidR="00A6176E" w:rsidTr="001A06ED" w14:paraId="236D7EF5" w14:textId="77777777">
        <w:trPr>
          <w:trHeight w:val="348"/>
        </w:trPr>
        <w:tc>
          <w:tcPr>
            <w:tcW w:w="5000" w:type="pct"/>
            <w:tcBorders>
              <w:top w:val="single" w:color="auto" w:sz="4" w:space="0"/>
            </w:tcBorders>
            <w:vAlign w:val="bottom"/>
          </w:tcPr>
          <w:p w:rsidRPr="001A06ED" w:rsidR="004235D3" w:rsidP="001A06ED" w:rsidRDefault="004235D3" w14:paraId="2AAF5570" w14:textId="5814A743">
            <w:pPr>
              <w:pStyle w:val="Compact"/>
              <w:rPr>
                <w:rFonts w:eastAsia="Calibri"/>
                <w:sz w:val="22"/>
                <w:szCs w:val="22"/>
                <w:lang w:val="en-US"/>
              </w:rPr>
            </w:pPr>
            <w:r w:rsidRPr="001A06ED">
              <w:rPr>
                <w:rFonts w:eastAsia="Calibri"/>
                <w:sz w:val="22"/>
                <w:szCs w:val="22"/>
                <w:lang w:val="en-US"/>
              </w:rPr>
              <w:t>Systolic blood pressure less than 90</w:t>
            </w:r>
          </w:p>
        </w:tc>
      </w:tr>
      <w:tr w:rsidRPr="00346536" w:rsidR="00A6176E" w:rsidTr="00A6176E" w14:paraId="7EDD4189" w14:textId="77777777">
        <w:trPr>
          <w:trHeight w:val="348"/>
        </w:trPr>
        <w:tc>
          <w:tcPr>
            <w:tcW w:w="5000" w:type="pct"/>
            <w:vAlign w:val="bottom"/>
          </w:tcPr>
          <w:p w:rsidRPr="001A06ED" w:rsidR="004235D3" w:rsidP="001A06ED" w:rsidRDefault="004235D3" w14:paraId="3AAC4B9B" w14:textId="4569D209">
            <w:pPr>
              <w:pStyle w:val="Compact"/>
              <w:rPr>
                <w:rFonts w:eastAsia="Calibri"/>
                <w:sz w:val="22"/>
                <w:szCs w:val="22"/>
                <w:lang w:val="en-US"/>
              </w:rPr>
            </w:pPr>
            <w:r w:rsidRPr="001A06ED">
              <w:rPr>
                <w:rFonts w:eastAsia="Calibri"/>
                <w:sz w:val="22"/>
                <w:szCs w:val="22"/>
                <w:lang w:val="en-US"/>
              </w:rPr>
              <w:t>Glasgow coma scale less than 9</w:t>
            </w:r>
            <w:r w:rsidR="00FD218E">
              <w:rPr>
                <w:rFonts w:eastAsia="Calibri"/>
                <w:sz w:val="22"/>
                <w:szCs w:val="22"/>
                <w:lang w:val="en-US"/>
              </w:rPr>
              <w:t>,</w:t>
            </w:r>
            <w:r w:rsidRPr="001A06ED">
              <w:rPr>
                <w:rFonts w:eastAsia="Calibri"/>
                <w:sz w:val="22"/>
                <w:szCs w:val="22"/>
                <w:lang w:val="en-US"/>
              </w:rPr>
              <w:t xml:space="preserve"> and not intubated</w:t>
            </w:r>
            <w:r w:rsidR="00B06D86">
              <w:rPr>
                <w:rFonts w:eastAsia="Calibri"/>
                <w:sz w:val="22"/>
                <w:szCs w:val="22"/>
                <w:lang w:val="en-US"/>
              </w:rPr>
              <w:t>.</w:t>
            </w:r>
          </w:p>
        </w:tc>
      </w:tr>
      <w:tr w:rsidRPr="00346536" w:rsidR="00A6176E" w:rsidTr="00A6176E" w14:paraId="64B4AF7A" w14:textId="77777777">
        <w:trPr>
          <w:trHeight w:val="348"/>
        </w:trPr>
        <w:tc>
          <w:tcPr>
            <w:tcW w:w="5000" w:type="pct"/>
            <w:vAlign w:val="bottom"/>
          </w:tcPr>
          <w:p w:rsidRPr="001A06ED" w:rsidR="004235D3" w:rsidP="001A06ED" w:rsidRDefault="004235D3" w14:paraId="092828DF" w14:textId="4E098116">
            <w:pPr>
              <w:pStyle w:val="Compact"/>
              <w:rPr>
                <w:rFonts w:eastAsia="Calibri"/>
                <w:sz w:val="22"/>
                <w:szCs w:val="22"/>
                <w:lang w:val="en-US"/>
              </w:rPr>
            </w:pPr>
            <w:r w:rsidRPr="001A06ED">
              <w:rPr>
                <w:rFonts w:eastAsia="Calibri"/>
                <w:sz w:val="22"/>
                <w:szCs w:val="22"/>
                <w:lang w:val="en-US"/>
              </w:rPr>
              <w:lastRenderedPageBreak/>
              <w:t>Injury severity score greater than 15 but not admitted to the intensive care unit</w:t>
            </w:r>
            <w:r w:rsidR="00B06D86">
              <w:rPr>
                <w:rFonts w:eastAsia="Calibri"/>
                <w:sz w:val="22"/>
                <w:szCs w:val="22"/>
                <w:lang w:val="en-US"/>
              </w:rPr>
              <w:t>.</w:t>
            </w:r>
          </w:p>
        </w:tc>
      </w:tr>
      <w:tr w:rsidRPr="00346536" w:rsidR="00A6176E" w:rsidTr="00A6176E" w14:paraId="1FDA30E6" w14:textId="77777777">
        <w:trPr>
          <w:trHeight w:val="348"/>
        </w:trPr>
        <w:tc>
          <w:tcPr>
            <w:tcW w:w="5000" w:type="pct"/>
            <w:vAlign w:val="bottom"/>
          </w:tcPr>
          <w:p w:rsidRPr="001A06ED" w:rsidR="004235D3" w:rsidP="001A06ED" w:rsidRDefault="004235D3" w14:paraId="02BCCB91" w14:textId="5F42CD50">
            <w:pPr>
              <w:pStyle w:val="Compact"/>
              <w:rPr>
                <w:rFonts w:eastAsia="Calibri"/>
                <w:sz w:val="22"/>
                <w:szCs w:val="22"/>
                <w:lang w:val="en-US"/>
              </w:rPr>
            </w:pPr>
            <w:r w:rsidRPr="001A06ED">
              <w:rPr>
                <w:rFonts w:eastAsia="Calibri"/>
                <w:sz w:val="22"/>
                <w:szCs w:val="22"/>
                <w:lang w:val="en-US"/>
              </w:rPr>
              <w:t>Time to acute intervention more than 60 minutes from arrival to hospital</w:t>
            </w:r>
          </w:p>
        </w:tc>
      </w:tr>
      <w:tr w:rsidRPr="00346536" w:rsidR="00A6176E" w:rsidTr="00A6176E" w14:paraId="68519107" w14:textId="77777777">
        <w:trPr>
          <w:trHeight w:val="348"/>
        </w:trPr>
        <w:tc>
          <w:tcPr>
            <w:tcW w:w="5000" w:type="pct"/>
            <w:vAlign w:val="bottom"/>
          </w:tcPr>
          <w:p w:rsidRPr="001A06ED" w:rsidR="004235D3" w:rsidP="001A06ED" w:rsidRDefault="004235D3" w14:paraId="1092BC61" w14:textId="7E288118">
            <w:pPr>
              <w:pStyle w:val="Compact"/>
              <w:rPr>
                <w:rFonts w:eastAsia="Calibri"/>
                <w:sz w:val="22"/>
                <w:szCs w:val="22"/>
                <w:lang w:val="en-US"/>
              </w:rPr>
            </w:pPr>
            <w:r w:rsidRPr="001A06ED">
              <w:rPr>
                <w:rFonts w:eastAsia="Calibri"/>
                <w:sz w:val="22"/>
                <w:szCs w:val="22"/>
                <w:lang w:val="en-US"/>
              </w:rPr>
              <w:t>Time to computed tomography more than 30 minutes from arrival to hospital</w:t>
            </w:r>
          </w:p>
        </w:tc>
      </w:tr>
      <w:tr w:rsidRPr="00346536" w:rsidR="00A6176E" w:rsidTr="00A6176E" w14:paraId="53D8E96C" w14:textId="77777777">
        <w:trPr>
          <w:trHeight w:val="348"/>
        </w:trPr>
        <w:tc>
          <w:tcPr>
            <w:tcW w:w="5000" w:type="pct"/>
            <w:vAlign w:val="bottom"/>
          </w:tcPr>
          <w:p w:rsidRPr="001A06ED" w:rsidR="004235D3" w:rsidP="001A06ED" w:rsidRDefault="004235D3" w14:paraId="1C35B7CD" w14:textId="3E8FEA19">
            <w:pPr>
              <w:pStyle w:val="Compact"/>
              <w:rPr>
                <w:rFonts w:eastAsia="Calibri"/>
                <w:sz w:val="22"/>
                <w:szCs w:val="22"/>
                <w:lang w:val="en-US"/>
              </w:rPr>
            </w:pPr>
            <w:r w:rsidRPr="001A06ED">
              <w:rPr>
                <w:rFonts w:eastAsia="Calibri"/>
                <w:sz w:val="22"/>
                <w:szCs w:val="22"/>
                <w:lang w:val="en-US"/>
              </w:rPr>
              <w:t>No anticoagulant therapy within 72 hours after traumatic brain injury</w:t>
            </w:r>
          </w:p>
        </w:tc>
      </w:tr>
      <w:tr w:rsidRPr="00346536" w:rsidR="00A6176E" w:rsidTr="00A6176E" w14:paraId="1303EF10" w14:textId="77777777">
        <w:trPr>
          <w:trHeight w:val="348"/>
        </w:trPr>
        <w:tc>
          <w:tcPr>
            <w:tcW w:w="5000" w:type="pct"/>
            <w:vAlign w:val="bottom"/>
          </w:tcPr>
          <w:p w:rsidRPr="001A06ED" w:rsidR="004235D3" w:rsidP="001A06ED" w:rsidRDefault="004235D3" w14:paraId="437FA5AE" w14:textId="4EFA1BFB">
            <w:pPr>
              <w:pStyle w:val="Compact"/>
              <w:rPr>
                <w:rFonts w:eastAsia="Calibri"/>
                <w:sz w:val="22"/>
                <w:szCs w:val="22"/>
                <w:lang w:val="en-US"/>
              </w:rPr>
            </w:pPr>
            <w:r w:rsidRPr="001A06ED">
              <w:rPr>
                <w:rFonts w:eastAsia="Calibri"/>
                <w:sz w:val="22"/>
                <w:szCs w:val="22"/>
                <w:lang w:val="en-US"/>
              </w:rPr>
              <w:t>The presence of cardio-pulmonary resuscitation with thoracotomy</w:t>
            </w:r>
          </w:p>
        </w:tc>
      </w:tr>
      <w:tr w:rsidRPr="00346536" w:rsidR="00A6176E" w:rsidTr="00A6176E" w14:paraId="53F06343" w14:textId="77777777">
        <w:trPr>
          <w:trHeight w:val="348"/>
        </w:trPr>
        <w:tc>
          <w:tcPr>
            <w:tcW w:w="5000" w:type="pct"/>
            <w:vAlign w:val="bottom"/>
          </w:tcPr>
          <w:p w:rsidRPr="001A06ED" w:rsidR="004235D3" w:rsidP="001A06ED" w:rsidRDefault="004235D3" w14:paraId="18F6ED0A" w14:textId="389683B1">
            <w:pPr>
              <w:pStyle w:val="Compact"/>
              <w:rPr>
                <w:rFonts w:eastAsia="Calibri"/>
                <w:sz w:val="22"/>
                <w:szCs w:val="22"/>
                <w:lang w:val="en-US"/>
              </w:rPr>
            </w:pPr>
            <w:r w:rsidRPr="001A06ED">
              <w:rPr>
                <w:rFonts w:eastAsia="Calibri"/>
                <w:sz w:val="22"/>
                <w:szCs w:val="22"/>
                <w:lang w:val="en-US"/>
              </w:rPr>
              <w:t>The presence of a liver or spleen injury</w:t>
            </w:r>
          </w:p>
        </w:tc>
      </w:tr>
      <w:tr w:rsidRPr="00346536" w:rsidR="00A6176E" w:rsidTr="00A6176E" w14:paraId="1592CB13" w14:textId="77777777">
        <w:trPr>
          <w:trHeight w:val="348"/>
        </w:trPr>
        <w:tc>
          <w:tcPr>
            <w:tcW w:w="5000" w:type="pct"/>
            <w:vAlign w:val="bottom"/>
          </w:tcPr>
          <w:p w:rsidRPr="001A06ED" w:rsidR="004235D3" w:rsidP="001A06ED" w:rsidRDefault="004235D3" w14:paraId="481CD7E2" w14:textId="2642897D">
            <w:pPr>
              <w:pStyle w:val="Compact"/>
              <w:rPr>
                <w:rFonts w:eastAsia="Calibri"/>
                <w:sz w:val="22"/>
                <w:szCs w:val="22"/>
                <w:lang w:val="en-US"/>
              </w:rPr>
            </w:pPr>
            <w:r w:rsidRPr="001A06ED">
              <w:rPr>
                <w:rFonts w:eastAsia="Calibri"/>
                <w:sz w:val="22"/>
                <w:szCs w:val="22"/>
                <w:lang w:val="en-US"/>
              </w:rPr>
              <w:t>Massive transfusion, defined as 10 or more units of packed red blood cells within 24 hours</w:t>
            </w:r>
          </w:p>
        </w:tc>
      </w:tr>
    </w:tbl>
    <w:p w:rsidRPr="00A62EBB" w:rsidR="00F0121C" w:rsidP="001A06ED" w:rsidRDefault="00F0121C" w14:paraId="08CA441A" w14:textId="52A35D68">
      <w:pPr>
        <w:pStyle w:val="Brdtext"/>
        <w:spacing w:line="360" w:lineRule="auto"/>
        <w:rPr>
          <w:rFonts w:eastAsia="Calibri"/>
          <w:lang w:val="en-US"/>
        </w:rPr>
      </w:pPr>
    </w:p>
    <w:p w:rsidRPr="001A06ED" w:rsidR="00066229" w:rsidP="001A06ED" w:rsidRDefault="00066229" w14:paraId="499F3209" w14:textId="77777777">
      <w:pPr>
        <w:pStyle w:val="Brdtext"/>
        <w:spacing w:line="360" w:lineRule="auto"/>
        <w:rPr>
          <w:rFonts w:eastAsia="Calibri"/>
          <w:b/>
          <w:bCs/>
          <w:sz w:val="28"/>
          <w:szCs w:val="28"/>
          <w:lang w:val="en-US"/>
        </w:rPr>
      </w:pPr>
      <w:r w:rsidRPr="001A06ED">
        <w:rPr>
          <w:rFonts w:eastAsia="Calibri"/>
          <w:b/>
          <w:bCs/>
          <w:sz w:val="28"/>
          <w:szCs w:val="28"/>
          <w:lang w:val="en-US"/>
        </w:rPr>
        <w:t>Participants</w:t>
      </w:r>
    </w:p>
    <w:p w:rsidRPr="00A62EBB" w:rsidR="00066229" w:rsidP="001A06ED" w:rsidRDefault="00066229" w14:paraId="7B4F54B7" w14:textId="678A3A1D">
      <w:pPr>
        <w:pStyle w:val="Brdtext"/>
        <w:spacing w:line="360" w:lineRule="auto"/>
        <w:rPr>
          <w:rFonts w:eastAsia="Calibri"/>
          <w:lang w:val="en-US"/>
        </w:rPr>
      </w:pPr>
      <w:r w:rsidRPr="00A62EBB">
        <w:rPr>
          <w:rFonts w:eastAsia="Calibri"/>
          <w:lang w:val="en-US"/>
        </w:rPr>
        <w:t>For inclusion</w:t>
      </w:r>
      <w:r w:rsidR="001322D4">
        <w:rPr>
          <w:rFonts w:eastAsia="Calibri"/>
          <w:lang w:val="en-US"/>
        </w:rPr>
        <w:t>,</w:t>
      </w:r>
      <w:r w:rsidRPr="00A62EBB">
        <w:rPr>
          <w:rFonts w:eastAsia="Calibri"/>
          <w:lang w:val="en-US"/>
        </w:rPr>
        <w:t xml:space="preserve"> patients had to be recorded in the </w:t>
      </w:r>
      <w:r w:rsidR="007D7E5D">
        <w:rPr>
          <w:rFonts w:eastAsia="Calibri"/>
          <w:lang w:val="en-US"/>
        </w:rPr>
        <w:t>national trauma</w:t>
      </w:r>
      <w:r w:rsidRPr="00A62EBB" w:rsidR="007D7E5D">
        <w:rPr>
          <w:rFonts w:eastAsia="Calibri"/>
          <w:lang w:val="en-US"/>
        </w:rPr>
        <w:t xml:space="preserve"> </w:t>
      </w:r>
      <w:r w:rsidRPr="00A62EBB">
        <w:rPr>
          <w:rFonts w:eastAsia="Calibri"/>
          <w:lang w:val="en-US"/>
        </w:rPr>
        <w:t>registry and the trauma care quality database. They also had to be 15 years or older, as the clinical management of children can differ significantly from that of adults (Figure 1).</w:t>
      </w:r>
    </w:p>
    <w:p w:rsidRPr="00A62EBB" w:rsidR="00630155" w:rsidP="001A06ED" w:rsidRDefault="007D7E5D" w14:paraId="4D191039" w14:textId="008D81BE">
      <w:pPr>
        <w:pStyle w:val="Brdtext"/>
        <w:spacing w:line="360" w:lineRule="auto"/>
        <w:rPr>
          <w:rFonts w:eastAsia="Calibri"/>
          <w:lang w:val="en-US"/>
        </w:rPr>
      </w:pPr>
      <w:r>
        <w:rPr>
          <w:rFonts w:eastAsia="Calibri"/>
          <w:lang w:val="en-US"/>
        </w:rPr>
        <w:t>The trauma registry</w:t>
      </w:r>
      <w:r w:rsidRPr="00A62EBB">
        <w:rPr>
          <w:rFonts w:eastAsia="Calibri"/>
          <w:lang w:val="en-US"/>
        </w:rPr>
        <w:t xml:space="preserve"> </w:t>
      </w:r>
      <w:r w:rsidRPr="00A62EBB" w:rsidR="00066229">
        <w:rPr>
          <w:rFonts w:eastAsia="Calibri"/>
          <w:lang w:val="en-US"/>
        </w:rPr>
        <w:t xml:space="preserve">includes patients who either met the criteria for a trauma team activation at the hospital or were admitted without activation but had an Injury Severity Score (ISS) over 9. </w:t>
      </w:r>
    </w:p>
    <w:p w:rsidR="0080166F" w:rsidP="0080166F" w:rsidRDefault="0080166F" w14:paraId="5590E989" w14:textId="77777777">
      <w:pPr>
        <w:pStyle w:val="Brdtext"/>
        <w:spacing w:line="360" w:lineRule="auto"/>
        <w:rPr>
          <w:rFonts w:eastAsia="Calibri"/>
          <w:lang w:val="en-US"/>
        </w:rPr>
      </w:pPr>
      <w:r w:rsidRPr="00272A90">
        <w:rPr>
          <w:rFonts w:eastAsia="Calibri"/>
          <w:lang w:val="en-US"/>
        </w:rPr>
        <w:t xml:space="preserve">The trauma care quality database includes all patients reviewed by the M&amp;M board. After collecting data on patients registered between 2017 and 2021, we conducted an available case analysis for all patients discussed (n=6310) at </w:t>
      </w:r>
      <w:r>
        <w:rPr>
          <w:rFonts w:eastAsia="Calibri"/>
          <w:lang w:val="en-US"/>
        </w:rPr>
        <w:t xml:space="preserve">the </w:t>
      </w:r>
      <w:r w:rsidRPr="00272A90">
        <w:rPr>
          <w:rFonts w:eastAsia="Calibri"/>
          <w:lang w:val="en-US"/>
        </w:rPr>
        <w:t>M&amp;M conferences</w:t>
      </w:r>
      <w:r>
        <w:rPr>
          <w:rFonts w:eastAsia="Calibri"/>
          <w:lang w:val="en-US"/>
        </w:rPr>
        <w:t xml:space="preserve"> at KUH</w:t>
      </w:r>
      <w:r w:rsidRPr="00272A90">
        <w:rPr>
          <w:rFonts w:eastAsia="Calibri"/>
          <w:lang w:val="en-US"/>
        </w:rPr>
        <w:t xml:space="preserve">, excluding any patients with missing data in either the outcome variable, the </w:t>
      </w:r>
      <w:proofErr w:type="gramStart"/>
      <w:r w:rsidRPr="00272A90">
        <w:rPr>
          <w:rFonts w:eastAsia="Calibri"/>
          <w:lang w:val="en-US"/>
        </w:rPr>
        <w:t>covariates</w:t>
      </w:r>
      <w:proofErr w:type="gramEnd"/>
      <w:r w:rsidRPr="00272A90">
        <w:rPr>
          <w:rFonts w:eastAsia="Calibri"/>
          <w:lang w:val="en-US"/>
        </w:rPr>
        <w:t xml:space="preserve"> or the independent variables. </w:t>
      </w:r>
    </w:p>
    <w:p w:rsidRPr="00A62EBB" w:rsidR="00F0121C" w:rsidP="001A06ED" w:rsidRDefault="00F0121C" w14:paraId="3750FAE8" w14:textId="38B66D46">
      <w:pPr>
        <w:pStyle w:val="Brdtext"/>
        <w:spacing w:line="360" w:lineRule="auto"/>
        <w:rPr>
          <w:rFonts w:eastAsia="Calibri"/>
          <w:lang w:val="en-US"/>
        </w:rPr>
      </w:pPr>
    </w:p>
    <w:p w:rsidRPr="00A62EBB" w:rsidR="00F0121C" w:rsidP="00FD7FA8" w:rsidRDefault="00066229" w14:paraId="73A525FC" w14:textId="21AF37D3">
      <w:pPr>
        <w:spacing w:after="0" w:line="360" w:lineRule="auto"/>
        <w:jc w:val="both"/>
        <w:rPr>
          <w:rFonts w:eastAsia="Calibri"/>
          <w:lang w:val="en-US"/>
        </w:rPr>
      </w:pPr>
      <w:r w:rsidRPr="00A62EBB">
        <w:rPr>
          <w:noProof/>
          <w:lang w:val="en-US"/>
        </w:rPr>
        <w:lastRenderedPageBreak/>
        <w:drawing>
          <wp:inline distT="0" distB="0" distL="0" distR="0" wp14:anchorId="59FD561E" wp14:editId="6F5DBEF5">
            <wp:extent cx="5760085" cy="4307813"/>
            <wp:effectExtent l="0" t="0" r="0" b="0"/>
            <wp:docPr id="1268880638"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pic:cNvPicPr/>
                  </pic:nvPicPr>
                  <pic:blipFill>
                    <a:blip r:embed="rId12">
                      <a:extLst>
                        <a:ext uri="{28A0092B-C50C-407E-A947-70E740481C1C}">
                          <a14:useLocalDpi xmlns:a14="http://schemas.microsoft.com/office/drawing/2010/main" val="0"/>
                        </a:ext>
                      </a:extLst>
                    </a:blip>
                    <a:stretch>
                      <a:fillRect/>
                    </a:stretch>
                  </pic:blipFill>
                  <pic:spPr>
                    <a:xfrm>
                      <a:off x="0" y="0"/>
                      <a:ext cx="5760085" cy="4307813"/>
                    </a:xfrm>
                    <a:prstGeom prst="rect">
                      <a:avLst/>
                    </a:prstGeom>
                  </pic:spPr>
                </pic:pic>
              </a:graphicData>
            </a:graphic>
          </wp:inline>
        </w:drawing>
      </w:r>
    </w:p>
    <w:p w:rsidRPr="00A62EBB" w:rsidR="00066229" w:rsidP="00066229" w:rsidRDefault="00066229" w14:paraId="78D928CF" w14:textId="77777777">
      <w:pPr>
        <w:spacing w:after="0" w:line="240" w:lineRule="auto"/>
        <w:jc w:val="both"/>
        <w:rPr>
          <w:rFonts w:eastAsia="Calibri"/>
          <w:iCs/>
          <w:sz w:val="20"/>
          <w:szCs w:val="20"/>
          <w:lang w:val="en-US"/>
        </w:rPr>
      </w:pPr>
      <w:r w:rsidRPr="00A62EBB">
        <w:rPr>
          <w:rFonts w:eastAsia="Calibri"/>
          <w:b/>
          <w:bCs/>
          <w:iCs/>
          <w:sz w:val="20"/>
          <w:szCs w:val="20"/>
          <w:lang w:val="en-US"/>
        </w:rPr>
        <w:t>Figure 1.</w:t>
      </w:r>
      <w:r w:rsidRPr="00A62EBB">
        <w:rPr>
          <w:rFonts w:eastAsia="Calibri"/>
          <w:iCs/>
          <w:sz w:val="20"/>
          <w:szCs w:val="20"/>
          <w:lang w:val="en-US"/>
        </w:rPr>
        <w:t xml:space="preserve"> Flowchart describing the exclusions made and the process of trauma cases from arrival until OFI decision.</w:t>
      </w:r>
    </w:p>
    <w:p w:rsidRPr="00A62EBB" w:rsidR="00F0121C" w:rsidP="00FD7FA8" w:rsidRDefault="00F0121C" w14:paraId="598EBC80" w14:textId="53E25922">
      <w:pPr>
        <w:spacing w:after="0" w:line="360" w:lineRule="auto"/>
        <w:jc w:val="both"/>
        <w:rPr>
          <w:rFonts w:eastAsia="Calibri"/>
          <w:lang w:val="en-US"/>
        </w:rPr>
      </w:pPr>
    </w:p>
    <w:p w:rsidRPr="00A62EBB" w:rsidR="00066229" w:rsidP="001A06ED" w:rsidRDefault="00066229" w14:paraId="45495C77" w14:textId="77777777">
      <w:pPr>
        <w:pStyle w:val="Brdtext"/>
        <w:spacing w:line="360" w:lineRule="auto"/>
        <w:rPr>
          <w:lang w:val="en-US"/>
        </w:rPr>
      </w:pPr>
    </w:p>
    <w:p w:rsidRPr="00A62EBB" w:rsidR="00066229" w:rsidP="001A06ED" w:rsidRDefault="00066229" w14:paraId="5A29A1FB" w14:textId="77777777">
      <w:pPr>
        <w:pStyle w:val="Rubrik1"/>
        <w:rPr>
          <w:lang w:val="en-US"/>
        </w:rPr>
      </w:pPr>
      <w:r w:rsidRPr="00A62EBB">
        <w:rPr>
          <w:lang w:val="en-US"/>
        </w:rPr>
        <w:t>Variables</w:t>
      </w:r>
    </w:p>
    <w:p w:rsidRPr="001A06ED" w:rsidR="00066229" w:rsidP="001A06ED" w:rsidRDefault="00066229" w14:paraId="5E555844" w14:textId="77777777">
      <w:pPr>
        <w:pStyle w:val="Brdtext"/>
        <w:spacing w:line="360" w:lineRule="auto"/>
        <w:rPr>
          <w:sz w:val="28"/>
          <w:szCs w:val="28"/>
          <w:lang w:val="en-US"/>
        </w:rPr>
      </w:pPr>
      <w:r w:rsidRPr="001A06ED">
        <w:rPr>
          <w:b/>
          <w:bCs/>
          <w:sz w:val="28"/>
          <w:szCs w:val="28"/>
          <w:lang w:val="en-US"/>
        </w:rPr>
        <w:t>Study outcome</w:t>
      </w:r>
    </w:p>
    <w:p w:rsidR="00CF5571" w:rsidP="00CF5571" w:rsidRDefault="00CF5571" w14:paraId="2D9AF156" w14:textId="77777777">
      <w:pPr>
        <w:pStyle w:val="Brdtext"/>
        <w:spacing w:line="360" w:lineRule="auto"/>
        <w:rPr>
          <w:rFonts w:asciiTheme="majorBidi" w:hAnsiTheme="majorBidi" w:cstheme="majorBidi"/>
          <w:color w:val="000000" w:themeColor="text1"/>
          <w:lang w:val="en-US"/>
        </w:rPr>
      </w:pPr>
      <w:r w:rsidRPr="00075A41">
        <w:rPr>
          <w:rFonts w:asciiTheme="majorBidi" w:hAnsiTheme="majorBidi" w:cstheme="majorBidi"/>
          <w:color w:val="000000" w:themeColor="text1"/>
          <w:lang w:val="en-US"/>
        </w:rPr>
        <w:t xml:space="preserve">The outcome variable is the presence of </w:t>
      </w:r>
      <w:r w:rsidRPr="00A62EBB">
        <w:rPr>
          <w:lang w:val="en-US"/>
        </w:rPr>
        <w:t>OFI</w:t>
      </w:r>
      <w:r>
        <w:rPr>
          <w:rFonts w:asciiTheme="majorBidi" w:hAnsiTheme="majorBidi" w:cstheme="majorBidi"/>
          <w:color w:val="000000" w:themeColor="text1"/>
          <w:lang w:val="en-US"/>
        </w:rPr>
        <w:t>, as identified during the M&amp;M</w:t>
      </w:r>
      <w:r w:rsidRPr="00075A41">
        <w:rPr>
          <w:rFonts w:asciiTheme="majorBidi" w:hAnsiTheme="majorBidi" w:cstheme="majorBidi"/>
          <w:color w:val="000000" w:themeColor="text1"/>
          <w:lang w:val="en-US"/>
        </w:rPr>
        <w:t xml:space="preserve"> review</w:t>
      </w:r>
      <w:r>
        <w:rPr>
          <w:rFonts w:asciiTheme="majorBidi" w:hAnsiTheme="majorBidi" w:cstheme="majorBidi"/>
          <w:color w:val="000000" w:themeColor="text1"/>
          <w:lang w:val="en-US"/>
        </w:rPr>
        <w:t>,</w:t>
      </w:r>
      <w:r w:rsidRPr="00075A41">
        <w:rPr>
          <w:rFonts w:asciiTheme="majorBidi" w:hAnsiTheme="majorBidi" w:cstheme="majorBidi"/>
          <w:color w:val="000000" w:themeColor="text1"/>
          <w:lang w:val="en-US"/>
        </w:rPr>
        <w:t xml:space="preserve"> and defined as a binary variable with the levels “Yes - At least one OFI identified” and “No - No opportunities for improvement identified”.</w:t>
      </w:r>
    </w:p>
    <w:p w:rsidR="00CF5571" w:rsidP="00CF5571" w:rsidRDefault="00CF5571" w14:paraId="2C293F85" w14:textId="294F5157">
      <w:pPr>
        <w:pStyle w:val="Brdtext"/>
        <w:spacing w:line="360" w:lineRule="auto"/>
        <w:rPr>
          <w:lang w:val="en-US"/>
        </w:rPr>
      </w:pPr>
      <w:r w:rsidRPr="00D41D0A">
        <w:rPr>
          <w:lang w:val="en-US"/>
        </w:rPr>
        <w:t>Preventable or possible preventable deaths were also considered a</w:t>
      </w:r>
      <w:r w:rsidR="00FD218E">
        <w:rPr>
          <w:lang w:val="en-US"/>
        </w:rPr>
        <w:t>s</w:t>
      </w:r>
      <w:r w:rsidRPr="00D41D0A">
        <w:rPr>
          <w:lang w:val="en-US"/>
        </w:rPr>
        <w:t xml:space="preserve"> OFI. The data for the outcome was obtained from the trauma care quality database.</w:t>
      </w:r>
    </w:p>
    <w:p w:rsidR="00F03C2C" w:rsidP="001A06ED" w:rsidRDefault="00F03C2C" w14:paraId="488E710F" w14:textId="77777777">
      <w:pPr>
        <w:pStyle w:val="Brdtext"/>
        <w:spacing w:line="360" w:lineRule="auto"/>
        <w:rPr>
          <w:b/>
          <w:bCs/>
          <w:lang w:val="en-US"/>
        </w:rPr>
      </w:pPr>
    </w:p>
    <w:p w:rsidRPr="001A06ED" w:rsidR="007D7E5D" w:rsidP="001A06ED" w:rsidRDefault="00066229" w14:paraId="02391041" w14:textId="28C398A7">
      <w:pPr>
        <w:pStyle w:val="Brdtext"/>
        <w:spacing w:line="360" w:lineRule="auto"/>
        <w:rPr>
          <w:sz w:val="28"/>
          <w:szCs w:val="28"/>
          <w:lang w:val="en-US"/>
        </w:rPr>
      </w:pPr>
      <w:r w:rsidRPr="001A06ED">
        <w:rPr>
          <w:b/>
          <w:bCs/>
          <w:sz w:val="28"/>
          <w:szCs w:val="28"/>
          <w:lang w:val="en-US"/>
        </w:rPr>
        <w:t>Exposures</w:t>
      </w:r>
      <w:r w:rsidRPr="001A06ED" w:rsidR="007D7E5D">
        <w:rPr>
          <w:b/>
          <w:bCs/>
          <w:sz w:val="28"/>
          <w:szCs w:val="28"/>
          <w:lang w:val="en-US"/>
        </w:rPr>
        <w:t xml:space="preserve"> and </w:t>
      </w:r>
      <w:r w:rsidRPr="00512A9D" w:rsidR="00512A9D">
        <w:rPr>
          <w:b/>
          <w:bCs/>
          <w:sz w:val="28"/>
          <w:szCs w:val="28"/>
          <w:lang w:val="en-US"/>
        </w:rPr>
        <w:t>covariates</w:t>
      </w:r>
    </w:p>
    <w:p w:rsidRPr="00A62EBB" w:rsidR="00F03C2C" w:rsidP="001A06ED" w:rsidRDefault="00066229" w14:paraId="1FB4BBDE" w14:textId="42B4EA57">
      <w:pPr>
        <w:pStyle w:val="Brdtext"/>
        <w:spacing w:line="360" w:lineRule="auto"/>
        <w:rPr>
          <w:b/>
          <w:bCs/>
          <w:lang w:val="en-US"/>
        </w:rPr>
      </w:pPr>
      <w:r w:rsidRPr="00A62EBB">
        <w:rPr>
          <w:lang w:val="en-US"/>
        </w:rPr>
        <w:lastRenderedPageBreak/>
        <w:t xml:space="preserve">Exposures are the major surgical intervention or treatment performed within 24 hours of arrival at the hospital during trauma care, including thoracotomy, laparotomy, pelvic packing, revascularization, radiological intervention, craniotomy, intracranial pressure measurement, thoracic drain, external fracture fixation, major fracture surgery, and wound revision. </w:t>
      </w:r>
    </w:p>
    <w:p w:rsidRPr="00A62EBB" w:rsidR="00066229" w:rsidP="001A06ED" w:rsidRDefault="00066229" w14:paraId="460F99FD" w14:textId="5A4C2BC5">
      <w:pPr>
        <w:pStyle w:val="Brdtext"/>
        <w:spacing w:line="360" w:lineRule="auto"/>
        <w:rPr>
          <w:lang w:val="en-US"/>
        </w:rPr>
      </w:pPr>
      <w:r w:rsidRPr="00A62EBB">
        <w:rPr>
          <w:lang w:val="en-US"/>
        </w:rPr>
        <w:t>Gender, age, blood pressure, respiratory rate, Glasgow Coma Scale (GCS), and ISS are</w:t>
      </w:r>
      <w:r w:rsidR="00DF74CC">
        <w:rPr>
          <w:lang w:val="en-US"/>
        </w:rPr>
        <w:t xml:space="preserve"> potential</w:t>
      </w:r>
      <w:r w:rsidRPr="00A62EBB">
        <w:rPr>
          <w:lang w:val="en-US"/>
        </w:rPr>
        <w:t xml:space="preserve"> confounding factors.</w:t>
      </w:r>
    </w:p>
    <w:p w:rsidRPr="00A62EBB" w:rsidR="00066229" w:rsidP="001A06ED" w:rsidRDefault="00066229" w14:paraId="425922BB" w14:textId="77777777">
      <w:pPr>
        <w:pStyle w:val="Brdtext"/>
        <w:spacing w:line="360" w:lineRule="auto"/>
        <w:rPr>
          <w:b/>
          <w:bCs/>
          <w:sz w:val="28"/>
          <w:szCs w:val="28"/>
          <w:lang w:val="en-US"/>
        </w:rPr>
      </w:pPr>
    </w:p>
    <w:p w:rsidRPr="001A06ED" w:rsidR="00066229" w:rsidP="001A06ED" w:rsidRDefault="00066229" w14:paraId="3AEB194B" w14:textId="58BF6A2D">
      <w:pPr>
        <w:pStyle w:val="Brdtext"/>
        <w:spacing w:line="360" w:lineRule="auto"/>
        <w:rPr>
          <w:b/>
          <w:bCs/>
          <w:sz w:val="28"/>
          <w:szCs w:val="28"/>
          <w:lang w:val="en-US"/>
        </w:rPr>
      </w:pPr>
      <w:r w:rsidRPr="001A06ED">
        <w:rPr>
          <w:b/>
          <w:bCs/>
          <w:sz w:val="28"/>
          <w:szCs w:val="28"/>
          <w:lang w:val="en-US"/>
        </w:rPr>
        <w:t>Bias</w:t>
      </w:r>
    </w:p>
    <w:p w:rsidRPr="00A62EBB" w:rsidR="00066229" w:rsidP="001A06ED" w:rsidRDefault="00066229" w14:paraId="5BF7A185" w14:textId="77777777">
      <w:pPr>
        <w:pStyle w:val="Brdtext"/>
        <w:spacing w:line="360" w:lineRule="auto"/>
        <w:rPr>
          <w:lang w:val="en-US"/>
        </w:rPr>
      </w:pPr>
      <w:r w:rsidRPr="00A62EBB">
        <w:rPr>
          <w:lang w:val="en-US"/>
        </w:rPr>
        <w:t>Bias was avoided by using synthetic data during the development of the analysis model, which was later implemented on real patient data.</w:t>
      </w:r>
    </w:p>
    <w:p w:rsidRPr="00A62EBB" w:rsidR="00066229" w:rsidP="001A06ED" w:rsidRDefault="00066229" w14:paraId="7D851834" w14:textId="77777777">
      <w:pPr>
        <w:pStyle w:val="Brdtext"/>
        <w:spacing w:line="360" w:lineRule="auto"/>
        <w:rPr>
          <w:lang w:val="en-US"/>
        </w:rPr>
      </w:pPr>
    </w:p>
    <w:p w:rsidRPr="00A62EBB" w:rsidR="00066229" w:rsidP="001A06ED" w:rsidRDefault="00066229" w14:paraId="55F0020D" w14:textId="77777777">
      <w:pPr>
        <w:pStyle w:val="Brdtext"/>
        <w:spacing w:line="360" w:lineRule="auto"/>
        <w:rPr>
          <w:b/>
          <w:bCs/>
          <w:sz w:val="28"/>
          <w:szCs w:val="28"/>
          <w:lang w:val="en-US"/>
        </w:rPr>
      </w:pPr>
      <w:r w:rsidRPr="00A62EBB">
        <w:rPr>
          <w:b/>
          <w:bCs/>
          <w:sz w:val="28"/>
          <w:szCs w:val="28"/>
          <w:lang w:val="en-US"/>
        </w:rPr>
        <w:t>Statistical analysis</w:t>
      </w:r>
    </w:p>
    <w:p w:rsidR="00A114BB" w:rsidP="001A06ED" w:rsidRDefault="00066229" w14:paraId="203AF564" w14:textId="20D4017A">
      <w:pPr>
        <w:pStyle w:val="Brdtext"/>
        <w:spacing w:line="360" w:lineRule="auto"/>
        <w:rPr>
          <w:lang w:val="en-US"/>
        </w:rPr>
      </w:pPr>
      <w:r w:rsidRPr="00A62EBB">
        <w:rPr>
          <w:lang w:val="en-US"/>
        </w:rPr>
        <w:t xml:space="preserve">The data was compiled and analyzed using the statistical computing language R </w:t>
      </w:r>
      <w:r w:rsidRPr="00A62EBB">
        <w:rPr>
          <w:lang w:val="en-US"/>
        </w:rPr>
        <w:fldChar w:fldCharType="begin"/>
      </w:r>
      <w:r w:rsidR="0080166F">
        <w:rPr>
          <w:lang w:val="en-US"/>
        </w:rPr>
        <w:instrText xml:space="preserve"> ADDIN ZOTERO_ITEM CSL_CITATION {"citationID":"Xdr5fkG7","properties":{"formattedCitation":"(27)","plainCitation":"(27)","noteIndex":0},"citationItems":[{"id":433,"uris":["http://zotero.org/users/10948265/items/3KU4DT5C"],"itemData":{"id":433,"type":"webpage","title":"R Language Definition","URL":"https://cran.r-project.org/doc/manuals/r-devel/R-lang.html","accessed":{"date-parts":[["2023",5,7]]}}}],"schema":"https://github.com/citation-style-language/schema/raw/master/csl-citation.json"} </w:instrText>
      </w:r>
      <w:r w:rsidRPr="00A62EBB">
        <w:rPr>
          <w:lang w:val="en-US"/>
        </w:rPr>
        <w:fldChar w:fldCharType="separate"/>
      </w:r>
      <w:r w:rsidR="0080166F">
        <w:rPr>
          <w:lang w:val="en-US"/>
        </w:rPr>
        <w:t>(27)</w:t>
      </w:r>
      <w:r w:rsidRPr="00A62EBB">
        <w:rPr>
          <w:lang w:val="en-US"/>
        </w:rPr>
        <w:fldChar w:fldCharType="end"/>
      </w:r>
      <w:r w:rsidRPr="00A62EBB">
        <w:rPr>
          <w:lang w:val="en-US"/>
        </w:rPr>
        <w:t xml:space="preserve">. The variables were converted and handled according to the SweTrau manual </w:t>
      </w:r>
      <w:r w:rsidRPr="00A62EBB">
        <w:rPr>
          <w:lang w:val="en-US"/>
        </w:rPr>
        <w:fldChar w:fldCharType="begin"/>
      </w:r>
      <w:r w:rsidR="0080166F">
        <w:rPr>
          <w:lang w:val="en-US"/>
        </w:rPr>
        <w:instrText xml:space="preserve"> ADDIN ZOTERO_ITEM CSL_CITATION {"citationID":"3zclYcmx","properties":{"formattedCitation":"(28)","plainCitation":"(28)","noteIndex":0},"citationItems":[{"id":435,"uris":["http://zotero.org/users/10948265/items/YJ6G6NH3"],"itemData":{"id":435,"type":"document","title":"SweTrau-Manual-2021.pdf","URL":"https://rcsyd.se/swetrau/wp-content/uploads/sites/10/2022/06/SweTrau-Manual-2021.pdf","accessed":{"date-parts":[["2023",5,7]]}}}],"schema":"https://github.com/citation-style-language/schema/raw/master/csl-citation.json"} </w:instrText>
      </w:r>
      <w:r w:rsidRPr="00A62EBB">
        <w:rPr>
          <w:lang w:val="en-US"/>
        </w:rPr>
        <w:fldChar w:fldCharType="separate"/>
      </w:r>
      <w:r w:rsidR="0080166F">
        <w:rPr>
          <w:lang w:val="en-US"/>
        </w:rPr>
        <w:t>(28)</w:t>
      </w:r>
      <w:r w:rsidRPr="00A62EBB">
        <w:rPr>
          <w:lang w:val="en-US"/>
        </w:rPr>
        <w:fldChar w:fldCharType="end"/>
      </w:r>
      <w:r w:rsidRPr="00A62EBB">
        <w:rPr>
          <w:lang w:val="en-US"/>
        </w:rPr>
        <w:t>. Descriptive statistics</w:t>
      </w:r>
      <w:r w:rsidR="00A114BB">
        <w:rPr>
          <w:lang w:val="en-US"/>
        </w:rPr>
        <w:t>, such as mean, median and standard deviation (SD),</w:t>
      </w:r>
      <w:r w:rsidRPr="00A62EBB">
        <w:rPr>
          <w:lang w:val="en-US"/>
        </w:rPr>
        <w:t xml:space="preserve"> were used to describe the study sample. </w:t>
      </w:r>
    </w:p>
    <w:p w:rsidR="00066229" w:rsidP="001A06ED" w:rsidRDefault="00066229" w14:paraId="1AECB534" w14:textId="5190BC1C" w14:noSpellErr="1">
      <w:pPr>
        <w:pStyle w:val="Brdtext"/>
        <w:spacing w:line="360" w:lineRule="auto"/>
        <w:rPr>
          <w:lang w:val="en-US"/>
        </w:rPr>
      </w:pPr>
      <w:r w:rsidRPr="60B49F40" w:rsidR="48E4A25C">
        <w:rPr>
          <w:lang w:val="en-US"/>
        </w:rPr>
        <w:t xml:space="preserve">Multivariable logistic regression was conducted to estimate the associations between emergency procedures (independent variable) and OFIs (dependent variable). </w:t>
      </w:r>
      <w:r w:rsidRPr="60B49F40" w:rsidR="42D7BF5D">
        <w:rPr>
          <w:rFonts w:ascii="" w:hAnsi="" w:cs="" w:asciiTheme="majorBidi" w:hAnsiTheme="majorBidi" w:cstheme="majorBidi"/>
          <w:color w:val="000000" w:themeColor="text1" w:themeTint="FF" w:themeShade="FF"/>
          <w:lang w:val="en-US"/>
        </w:rPr>
        <w:t xml:space="preserve">We </w:t>
      </w:r>
      <w:r w:rsidRPr="60B49F40" w:rsidR="42D7BF5D">
        <w:rPr>
          <w:rFonts w:ascii="" w:hAnsi="" w:cs="" w:asciiTheme="majorBidi" w:hAnsiTheme="majorBidi" w:cstheme="majorBidi"/>
          <w:color w:val="000000" w:themeColor="text1" w:themeTint="FF" w:themeShade="FF"/>
          <w:lang w:val="en-US"/>
        </w:rPr>
        <w:t>adjusted for</w:t>
      </w:r>
      <w:r w:rsidRPr="60B49F40" w:rsidR="42D7BF5D">
        <w:rPr>
          <w:rFonts w:ascii="" w:hAnsi="" w:cs="" w:asciiTheme="majorBidi" w:hAnsiTheme="majorBidi" w:cstheme="majorBidi"/>
          <w:color w:val="000000" w:themeColor="text1" w:themeTint="FF" w:themeShade="FF"/>
          <w:lang w:val="en-US"/>
        </w:rPr>
        <w:t xml:space="preserve"> </w:t>
      </w:r>
      <w:commentRangeStart w:id="74210428"/>
      <w:r w:rsidRPr="60B49F40" w:rsidR="42D7BF5D">
        <w:rPr>
          <w:rFonts w:ascii="" w:hAnsi="" w:cs="" w:asciiTheme="majorBidi" w:hAnsiTheme="majorBidi" w:cstheme="majorBidi"/>
          <w:color w:val="000000" w:themeColor="text1" w:themeTint="FF" w:themeShade="FF"/>
          <w:lang w:val="en-US"/>
        </w:rPr>
        <w:t>all variables</w:t>
      </w:r>
      <w:commentRangeEnd w:id="74210428"/>
      <w:r>
        <w:rPr>
          <w:rStyle w:val="CommentReference"/>
        </w:rPr>
        <w:commentReference w:id="74210428"/>
      </w:r>
      <w:r w:rsidRPr="60B49F40" w:rsidR="42D7BF5D">
        <w:rPr>
          <w:rFonts w:ascii="" w:hAnsi="" w:cs="" w:asciiTheme="majorBidi" w:hAnsiTheme="majorBidi" w:cstheme="majorBidi"/>
          <w:color w:val="000000" w:themeColor="text1" w:themeTint="FF" w:themeShade="FF"/>
          <w:lang w:val="en-US"/>
        </w:rPr>
        <w:t xml:space="preserve"> </w:t>
      </w:r>
      <w:r w:rsidRPr="60B49F40" w:rsidR="42D7BF5D">
        <w:rPr>
          <w:rFonts w:ascii="" w:hAnsi="" w:cs="" w:asciiTheme="majorBidi" w:hAnsiTheme="majorBidi" w:cstheme="majorBidi"/>
          <w:color w:val="000000" w:themeColor="text1" w:themeTint="FF" w:themeShade="FF"/>
          <w:lang w:val="en-US"/>
        </w:rPr>
        <w:t xml:space="preserve">simultaneously </w:t>
      </w:r>
      <w:r w:rsidRPr="60B49F40" w:rsidR="42D7BF5D">
        <w:rPr>
          <w:rFonts w:ascii="" w:hAnsi="" w:cs="" w:asciiTheme="majorBidi" w:hAnsiTheme="majorBidi" w:cstheme="majorBidi"/>
          <w:color w:val="000000" w:themeColor="text1" w:themeTint="FF" w:themeShade="FF"/>
          <w:lang w:val="en-US"/>
        </w:rPr>
        <w:t>to control for potential confounding factors</w:t>
      </w:r>
      <w:r w:rsidRPr="60B49F40" w:rsidR="42D7BF5D">
        <w:rPr>
          <w:rFonts w:ascii="" w:hAnsi="" w:cs="" w:asciiTheme="majorBidi" w:hAnsiTheme="majorBidi" w:cstheme="majorBidi"/>
          <w:color w:val="000000" w:themeColor="text1" w:themeTint="FF" w:themeShade="FF"/>
          <w:lang w:val="en-US"/>
        </w:rPr>
        <w:t xml:space="preserve"> and </w:t>
      </w:r>
      <w:r w:rsidRPr="60B49F40" w:rsidR="42D7BF5D">
        <w:rPr>
          <w:rFonts w:ascii="" w:hAnsi="" w:cs="" w:asciiTheme="majorBidi" w:hAnsiTheme="majorBidi" w:cstheme="majorBidi"/>
          <w:color w:val="000000" w:themeColor="text1" w:themeTint="FF" w:themeShade="FF"/>
          <w:lang w:val="en-US"/>
        </w:rPr>
        <w:t>evaluate the independent effect of each variable on</w:t>
      </w:r>
      <w:r w:rsidRPr="60B49F40" w:rsidR="42D7BF5D">
        <w:rPr>
          <w:rFonts w:ascii="" w:hAnsi="" w:cs="" w:asciiTheme="majorBidi" w:hAnsiTheme="majorBidi" w:cstheme="majorBidi"/>
          <w:color w:val="000000" w:themeColor="text1" w:themeTint="FF" w:themeShade="FF"/>
          <w:lang w:val="en-US"/>
        </w:rPr>
        <w:t xml:space="preserve"> OFI.</w:t>
      </w:r>
      <w:r w:rsidRPr="60B49F40" w:rsidR="42D7BF5D">
        <w:rPr>
          <w:lang w:val="en-US"/>
        </w:rPr>
        <w:t xml:space="preserve"> </w:t>
      </w:r>
      <w:r w:rsidRPr="60B49F40" w:rsidR="48E4A25C">
        <w:rPr>
          <w:lang w:val="en-US"/>
        </w:rPr>
        <w:t>The results were presented with a 95% confidence level, and a p-value less than 0.05 was considered significant.</w:t>
      </w:r>
    </w:p>
    <w:p w:rsidRPr="00A62EBB" w:rsidR="00A114BB" w:rsidP="001A06ED" w:rsidRDefault="00A114BB" w14:paraId="51B776F5" w14:textId="12EF5D27">
      <w:pPr>
        <w:pStyle w:val="Brdtext"/>
        <w:spacing w:line="360" w:lineRule="auto"/>
        <w:rPr>
          <w:lang w:val="en-US"/>
        </w:rPr>
      </w:pPr>
      <w:r>
        <w:rPr>
          <w:lang w:val="en-US"/>
        </w:rPr>
        <w:t xml:space="preserve">Patients with missing </w:t>
      </w:r>
      <w:r w:rsidRPr="007D7E5D" w:rsidR="00567DD8">
        <w:rPr>
          <w:rFonts w:eastAsia="Calibri"/>
          <w:lang w:val="en-US"/>
        </w:rPr>
        <w:t xml:space="preserve">data in either the outcome variable, the </w:t>
      </w:r>
      <w:r w:rsidRPr="001B4734" w:rsidR="00567DD8">
        <w:rPr>
          <w:rFonts w:eastAsia="Calibri"/>
          <w:lang w:val="en-US"/>
        </w:rPr>
        <w:t>covariates</w:t>
      </w:r>
      <w:r w:rsidRPr="007D7E5D" w:rsidR="00567DD8">
        <w:rPr>
          <w:rFonts w:eastAsia="Calibri"/>
          <w:lang w:val="en-US"/>
        </w:rPr>
        <w:t>, or the independent variables</w:t>
      </w:r>
      <w:r w:rsidR="00567DD8">
        <w:rPr>
          <w:rFonts w:eastAsia="Calibri"/>
          <w:lang w:val="en-US"/>
        </w:rPr>
        <w:t xml:space="preserve"> </w:t>
      </w:r>
      <w:r>
        <w:rPr>
          <w:lang w:val="en-US"/>
        </w:rPr>
        <w:t>were not included in subsequent statistical analyses comparing OFI with clinical data.</w:t>
      </w:r>
    </w:p>
    <w:p w:rsidRPr="00A62EBB" w:rsidR="00066229" w:rsidP="001A06ED" w:rsidRDefault="00066229" w14:paraId="4D7070C2" w14:textId="77777777">
      <w:pPr>
        <w:pStyle w:val="Brdtext"/>
        <w:spacing w:line="360" w:lineRule="auto"/>
        <w:rPr>
          <w:lang w:val="en-US"/>
        </w:rPr>
      </w:pPr>
    </w:p>
    <w:p w:rsidRPr="001A06ED" w:rsidR="00E32C1F" w:rsidP="001A06ED" w:rsidRDefault="00066229" w14:paraId="704B8B36" w14:textId="1D28830A">
      <w:pPr>
        <w:pStyle w:val="Brdtext"/>
        <w:spacing w:line="360" w:lineRule="auto"/>
        <w:rPr>
          <w:sz w:val="28"/>
          <w:szCs w:val="28"/>
          <w:lang w:val="en-US"/>
        </w:rPr>
      </w:pPr>
      <w:r w:rsidRPr="001A06ED">
        <w:rPr>
          <w:b/>
          <w:bCs/>
          <w:sz w:val="28"/>
          <w:szCs w:val="28"/>
          <w:lang w:val="en-US"/>
        </w:rPr>
        <w:t>Ethical considerations</w:t>
      </w:r>
    </w:p>
    <w:p w:rsidRPr="00A62EBB" w:rsidR="00066229" w:rsidP="001A06ED" w:rsidRDefault="00066229" w14:paraId="6292D8D8" w14:textId="77777777">
      <w:pPr>
        <w:pStyle w:val="Brdtext"/>
        <w:spacing w:line="360" w:lineRule="auto"/>
        <w:rPr>
          <w:i/>
          <w:lang w:val="en-US"/>
        </w:rPr>
      </w:pPr>
      <w:r w:rsidRPr="00A62EBB">
        <w:rPr>
          <w:i/>
          <w:lang w:val="en-US"/>
        </w:rPr>
        <w:t>Respect for autonomy</w:t>
      </w:r>
    </w:p>
    <w:p w:rsidRPr="00A62EBB" w:rsidR="00066229" w:rsidP="001A06ED" w:rsidRDefault="00066229" w14:paraId="3695B6AD" w14:textId="5DAF9D66">
      <w:pPr>
        <w:pStyle w:val="Brdtext"/>
        <w:spacing w:line="360" w:lineRule="auto"/>
        <w:rPr>
          <w:lang w:val="en-US"/>
        </w:rPr>
      </w:pPr>
      <w:r w:rsidRPr="00A62EBB">
        <w:rPr>
          <w:lang w:val="en-US"/>
        </w:rPr>
        <w:lastRenderedPageBreak/>
        <w:t xml:space="preserve">The information used in this study was collected from the SweTrau database </w:t>
      </w:r>
      <w:r w:rsidRPr="00A62EBB">
        <w:rPr>
          <w:lang w:val="en-US"/>
        </w:rPr>
        <w:fldChar w:fldCharType="begin"/>
      </w:r>
      <w:r w:rsidR="0080166F">
        <w:rPr>
          <w:lang w:val="en-US"/>
        </w:rPr>
        <w:instrText xml:space="preserve"> ADDIN ZOTERO_ITEM CSL_CITATION {"citationID":"HbDhFK4O","properties":{"formattedCitation":"(29)","plainCitation":"(29)","noteIndex":0},"citationItems":[{"id":436,"uris":["http://zotero.org/users/10948265/items/T6ZW2ZY5"],"itemData":{"id":436,"type":"post-weblog","language":"sv-SE","title":"SweTrau | Svenska Traumaregistret","URL":"https://rcsyd.se/swetrau/","accessed":{"date-parts":[["2023",5,7]]}}}],"schema":"https://github.com/citation-style-language/schema/raw/master/csl-citation.json"} </w:instrText>
      </w:r>
      <w:r w:rsidRPr="00A62EBB">
        <w:rPr>
          <w:lang w:val="en-US"/>
        </w:rPr>
        <w:fldChar w:fldCharType="separate"/>
      </w:r>
      <w:r w:rsidR="0080166F">
        <w:rPr>
          <w:lang w:val="en-US"/>
        </w:rPr>
        <w:t>(29)</w:t>
      </w:r>
      <w:r w:rsidRPr="00A62EBB">
        <w:rPr>
          <w:lang w:val="en-US"/>
        </w:rPr>
        <w:fldChar w:fldCharType="end"/>
      </w:r>
      <w:r w:rsidRPr="00A62EBB">
        <w:rPr>
          <w:lang w:val="en-US"/>
        </w:rPr>
        <w:t>. Patients were informed about their participation and were notified via letter that their data could be used in research. The patients had the right to be excluded from the database and could withdraw their participation at any time. To prevent the risk of a data breach, the patient information is stored in a secure database where patient names and ID numbers are anonymized.</w:t>
      </w:r>
    </w:p>
    <w:p w:rsidRPr="00A62EBB" w:rsidR="0045104D" w:rsidP="001A06ED" w:rsidRDefault="0045104D" w14:paraId="55941042" w14:textId="77777777">
      <w:pPr>
        <w:pStyle w:val="Brdtext"/>
        <w:spacing w:line="360" w:lineRule="auto"/>
        <w:rPr>
          <w:i/>
          <w:iCs/>
          <w:lang w:val="en-US"/>
        </w:rPr>
      </w:pPr>
    </w:p>
    <w:p w:rsidRPr="00A62EBB" w:rsidR="00066229" w:rsidP="001A06ED" w:rsidRDefault="00066229" w14:paraId="288DED61" w14:textId="0029905E">
      <w:pPr>
        <w:pStyle w:val="Brdtext"/>
        <w:spacing w:line="360" w:lineRule="auto"/>
        <w:rPr>
          <w:lang w:val="en-US"/>
        </w:rPr>
      </w:pPr>
      <w:r w:rsidRPr="00A62EBB">
        <w:rPr>
          <w:i/>
          <w:lang w:val="en-US"/>
        </w:rPr>
        <w:t>The Principle of Justice</w:t>
      </w:r>
    </w:p>
    <w:p w:rsidRPr="00A62EBB" w:rsidR="00066229" w:rsidP="001A06ED" w:rsidRDefault="00066229" w14:paraId="67D8769B" w14:textId="77777777">
      <w:pPr>
        <w:pStyle w:val="Brdtext"/>
        <w:spacing w:line="360" w:lineRule="auto"/>
        <w:rPr>
          <w:lang w:val="en-US"/>
        </w:rPr>
      </w:pPr>
      <w:r w:rsidRPr="00A62EBB">
        <w:rPr>
          <w:lang w:val="en-US"/>
        </w:rPr>
        <w:t>The inclusion criteria for the study are based solely on the nature of the patient’s condition and are not affected by any demographic or background factors. This approach ensures that the study results will be applicable to a broad population and that no patient groups will be excluded based on non-medical or scientific reasons.</w:t>
      </w:r>
    </w:p>
    <w:p w:rsidRPr="00A62EBB" w:rsidR="0045104D" w:rsidP="001A06ED" w:rsidRDefault="0045104D" w14:paraId="4406258D" w14:textId="77777777">
      <w:pPr>
        <w:pStyle w:val="Brdtext"/>
        <w:spacing w:line="360" w:lineRule="auto"/>
        <w:rPr>
          <w:i/>
          <w:iCs/>
          <w:lang w:val="en-US"/>
        </w:rPr>
      </w:pPr>
    </w:p>
    <w:p w:rsidRPr="00A62EBB" w:rsidR="00066229" w:rsidP="001A06ED" w:rsidRDefault="00066229" w14:paraId="764B0660" w14:textId="2C4090F7">
      <w:pPr>
        <w:pStyle w:val="Brdtext"/>
        <w:spacing w:line="360" w:lineRule="auto"/>
        <w:rPr>
          <w:lang w:val="en-US"/>
        </w:rPr>
      </w:pPr>
      <w:r w:rsidRPr="00A62EBB">
        <w:rPr>
          <w:i/>
          <w:lang w:val="en-US"/>
        </w:rPr>
        <w:t>The Principle of Beneficence</w:t>
      </w:r>
    </w:p>
    <w:p w:rsidRPr="00A62EBB" w:rsidR="00066229" w:rsidP="001A06ED" w:rsidRDefault="00066229" w14:paraId="37408A8F" w14:textId="77777777">
      <w:pPr>
        <w:pStyle w:val="Brdtext"/>
        <w:spacing w:line="360" w:lineRule="auto"/>
        <w:rPr>
          <w:lang w:val="en-US"/>
        </w:rPr>
      </w:pPr>
      <w:r w:rsidRPr="00A62EBB">
        <w:rPr>
          <w:lang w:val="en-US"/>
        </w:rPr>
        <w:t xml:space="preserve">By identifying areas for improvement in emergency procedures, we can implement changes that will ultimately reduce mortality and morbidity among future trauma patients. Moreover, it might result in improving patients care, reducing trauma care burden on the public health system and health care costs. </w:t>
      </w:r>
    </w:p>
    <w:p w:rsidRPr="00A62EBB" w:rsidR="0045104D" w:rsidP="001A06ED" w:rsidRDefault="0045104D" w14:paraId="10D2DC35" w14:textId="77777777">
      <w:pPr>
        <w:pStyle w:val="Brdtext"/>
        <w:spacing w:line="360" w:lineRule="auto"/>
        <w:rPr>
          <w:i/>
          <w:iCs/>
          <w:lang w:val="en-US"/>
        </w:rPr>
      </w:pPr>
    </w:p>
    <w:p w:rsidRPr="00A62EBB" w:rsidR="00066229" w:rsidP="001A06ED" w:rsidRDefault="00066229" w14:paraId="42106930" w14:textId="3ADB798D">
      <w:pPr>
        <w:pStyle w:val="Brdtext"/>
        <w:spacing w:line="360" w:lineRule="auto"/>
        <w:rPr>
          <w:lang w:val="en-US"/>
        </w:rPr>
      </w:pPr>
      <w:r w:rsidRPr="00A62EBB">
        <w:rPr>
          <w:i/>
          <w:lang w:val="en-US"/>
        </w:rPr>
        <w:t>The Principle of Non-maleficence</w:t>
      </w:r>
    </w:p>
    <w:p w:rsidRPr="00A62EBB" w:rsidR="00066229" w:rsidP="001A06ED" w:rsidRDefault="00066229" w14:paraId="0AA03D18" w14:textId="62F03D56">
      <w:pPr>
        <w:pStyle w:val="Brdtext"/>
        <w:spacing w:line="360" w:lineRule="auto"/>
        <w:rPr>
          <w:lang w:val="en-US"/>
        </w:rPr>
      </w:pPr>
      <w:r w:rsidRPr="00A62EBB">
        <w:rPr>
          <w:lang w:val="en-US"/>
        </w:rPr>
        <w:t xml:space="preserve">In this retrospective study, we used an existing patient database without involving or altering any treatment or intervention. Hence, the patients are not exposed to any harm. </w:t>
      </w:r>
      <w:r w:rsidR="009167FD">
        <w:rPr>
          <w:lang w:val="en-US"/>
        </w:rPr>
        <w:t>Furthermore, with</w:t>
      </w:r>
      <w:r w:rsidRPr="00A62EBB" w:rsidR="009167FD">
        <w:rPr>
          <w:lang w:val="en-US"/>
        </w:rPr>
        <w:t xml:space="preserve"> </w:t>
      </w:r>
      <w:r w:rsidRPr="00A62EBB">
        <w:rPr>
          <w:lang w:val="en-US"/>
        </w:rPr>
        <w:t>authorized individual access to the database and the data by anonymized and securely stored patient data, the risk of data misuse and leakage of patient data is minimal.</w:t>
      </w:r>
    </w:p>
    <w:p w:rsidRPr="00A62EBB" w:rsidR="0045104D" w:rsidP="001A06ED" w:rsidRDefault="0045104D" w14:paraId="0BBB3C6A" w14:textId="77777777">
      <w:pPr>
        <w:pStyle w:val="Brdtext"/>
        <w:spacing w:line="360" w:lineRule="auto"/>
        <w:rPr>
          <w:i/>
          <w:iCs/>
          <w:lang w:val="en-US"/>
        </w:rPr>
      </w:pPr>
    </w:p>
    <w:p w:rsidRPr="00A62EBB" w:rsidR="00066229" w:rsidP="001A06ED" w:rsidRDefault="00066229" w14:paraId="40546F5A" w14:textId="0456A9C2">
      <w:pPr>
        <w:pStyle w:val="Brdtext"/>
        <w:spacing w:line="360" w:lineRule="auto"/>
        <w:rPr>
          <w:lang w:val="en-US"/>
        </w:rPr>
      </w:pPr>
      <w:r w:rsidRPr="00A62EBB">
        <w:rPr>
          <w:i/>
          <w:lang w:val="en-US"/>
        </w:rPr>
        <w:t>Ethical permit</w:t>
      </w:r>
    </w:p>
    <w:p w:rsidRPr="00A62EBB" w:rsidR="00066229" w:rsidP="001A06ED" w:rsidRDefault="00066229" w14:paraId="02409AED" w14:textId="6BEA5844">
      <w:pPr>
        <w:pStyle w:val="Brdtext"/>
        <w:spacing w:line="360" w:lineRule="auto"/>
        <w:rPr>
          <w:lang w:val="en-US"/>
        </w:rPr>
      </w:pPr>
      <w:r w:rsidRPr="00A62EBB">
        <w:rPr>
          <w:lang w:val="en-US"/>
        </w:rPr>
        <w:t>Stockholm Research Ethics Review Board approves the study with approval reference numbers: 2021-02541 and 2021-03531.</w:t>
      </w:r>
    </w:p>
    <w:p w:rsidRPr="00A62EBB" w:rsidR="0045104D" w:rsidP="001A06ED" w:rsidRDefault="0045104D" w14:paraId="42C275F0" w14:textId="77777777">
      <w:pPr>
        <w:pStyle w:val="Brdtext"/>
        <w:spacing w:line="360" w:lineRule="auto"/>
        <w:rPr>
          <w:lang w:val="en-US"/>
        </w:rPr>
      </w:pPr>
    </w:p>
    <w:p w:rsidRPr="00A62EBB" w:rsidR="0045104D" w:rsidP="00085A01" w:rsidRDefault="0045104D" w14:paraId="2B61E2CE" w14:textId="77777777">
      <w:pPr>
        <w:pStyle w:val="Rubrik1"/>
        <w:rPr>
          <w:lang w:val="en-US"/>
        </w:rPr>
      </w:pPr>
      <w:r w:rsidRPr="00A62EBB">
        <w:rPr>
          <w:lang w:val="en-US"/>
        </w:rPr>
        <w:t>Results</w:t>
      </w:r>
    </w:p>
    <w:p w:rsidRPr="00A62EBB" w:rsidR="0045104D" w:rsidP="001A06ED" w:rsidRDefault="0045104D" w14:paraId="70F1C80D" w14:textId="266FB2F8">
      <w:pPr>
        <w:pStyle w:val="Brdtext"/>
        <w:spacing w:line="360" w:lineRule="auto"/>
        <w:rPr>
          <w:lang w:val="en-US"/>
        </w:rPr>
      </w:pPr>
      <w:bookmarkStart w:name="patient-characteristics" w:id="2"/>
      <w:r w:rsidRPr="00A62EBB">
        <w:rPr>
          <w:lang w:val="en-US"/>
        </w:rPr>
        <w:t xml:space="preserve">The </w:t>
      </w:r>
      <w:r w:rsidRPr="00F81C7B" w:rsidR="0098163F">
        <w:rPr>
          <w:lang w:val="en-US"/>
        </w:rPr>
        <w:t>KUH trauma registry</w:t>
      </w:r>
      <w:r w:rsidRPr="00A62EBB" w:rsidR="0098163F">
        <w:rPr>
          <w:lang w:val="en-US"/>
        </w:rPr>
        <w:t xml:space="preserve"> </w:t>
      </w:r>
      <w:r w:rsidRPr="00A62EBB">
        <w:rPr>
          <w:lang w:val="en-US"/>
        </w:rPr>
        <w:t>included 11864 patients</w:t>
      </w:r>
      <w:r w:rsidR="0098163F">
        <w:rPr>
          <w:lang w:val="en-US"/>
        </w:rPr>
        <w:t>,</w:t>
      </w:r>
      <w:r w:rsidRPr="00A62EBB">
        <w:rPr>
          <w:lang w:val="en-US"/>
        </w:rPr>
        <w:t xml:space="preserve"> of which </w:t>
      </w:r>
      <w:r w:rsidRPr="00A62EBB">
        <w:rPr>
          <w:rFonts w:eastAsiaTheme="minorHAnsi"/>
          <w:lang w:val="en-US"/>
        </w:rPr>
        <w:t>5554</w:t>
      </w:r>
      <w:r w:rsidRPr="00A62EBB">
        <w:rPr>
          <w:lang w:val="en-US"/>
        </w:rPr>
        <w:t xml:space="preserve"> were excluded because they were not screened for OFI or were younger than 15 years. Characteristics for the remaining 6310 patients are summarized in Table 2. Respiratory rate </w:t>
      </w:r>
      <w:r w:rsidR="00416EDB">
        <w:rPr>
          <w:lang w:val="en-US"/>
        </w:rPr>
        <w:t xml:space="preserve">and </w:t>
      </w:r>
      <w:r w:rsidRPr="00A62EBB" w:rsidR="00416EDB">
        <w:rPr>
          <w:lang w:val="en-US"/>
        </w:rPr>
        <w:t xml:space="preserve">GCS </w:t>
      </w:r>
      <w:r w:rsidRPr="00A62EBB">
        <w:rPr>
          <w:lang w:val="en-US"/>
        </w:rPr>
        <w:t xml:space="preserve">had </w:t>
      </w:r>
      <w:r w:rsidR="008D40C9">
        <w:rPr>
          <w:lang w:val="en-US"/>
        </w:rPr>
        <w:t xml:space="preserve">the </w:t>
      </w:r>
      <w:r w:rsidR="00416EDB">
        <w:rPr>
          <w:lang w:val="en-US"/>
        </w:rPr>
        <w:t xml:space="preserve">most cases with missing </w:t>
      </w:r>
      <w:r w:rsidRPr="00A62EBB">
        <w:rPr>
          <w:lang w:val="en-US"/>
        </w:rPr>
        <w:t>(19.8%</w:t>
      </w:r>
      <w:r w:rsidR="00416EDB">
        <w:rPr>
          <w:lang w:val="en-US"/>
        </w:rPr>
        <w:t xml:space="preserve"> and</w:t>
      </w:r>
      <w:r w:rsidRPr="00A62EBB">
        <w:rPr>
          <w:lang w:val="en-US"/>
        </w:rPr>
        <w:t xml:space="preserve"> 11.1%) </w:t>
      </w:r>
    </w:p>
    <w:p w:rsidR="0098163F" w:rsidP="001A06ED" w:rsidRDefault="0045104D" w14:paraId="148F6951" w14:textId="2631A0BF">
      <w:pPr>
        <w:pStyle w:val="Brdtext"/>
        <w:spacing w:line="360" w:lineRule="auto"/>
        <w:rPr>
          <w:lang w:val="en-US"/>
        </w:rPr>
      </w:pPr>
      <w:r w:rsidRPr="00A62EBB">
        <w:rPr>
          <w:lang w:val="en-US"/>
        </w:rPr>
        <w:t xml:space="preserve">The study included 6,310 trauma patients, of which 69.5% were male and 30.5% were female. </w:t>
      </w:r>
      <w:r w:rsidR="0098163F">
        <w:rPr>
          <w:lang w:val="en-US"/>
        </w:rPr>
        <w:t xml:space="preserve">The </w:t>
      </w:r>
      <w:r w:rsidRPr="00A62EBB" w:rsidR="0098163F">
        <w:rPr>
          <w:lang w:val="en-US"/>
        </w:rPr>
        <w:t>me</w:t>
      </w:r>
      <w:r w:rsidR="0098163F">
        <w:rPr>
          <w:lang w:val="en-US"/>
        </w:rPr>
        <w:t xml:space="preserve">an </w:t>
      </w:r>
      <w:r w:rsidRPr="00A62EBB" w:rsidR="0098163F">
        <w:rPr>
          <w:lang w:val="en-US"/>
        </w:rPr>
        <w:t>age</w:t>
      </w:r>
      <w:r w:rsidR="0098163F">
        <w:rPr>
          <w:lang w:val="en-US"/>
        </w:rPr>
        <w:t xml:space="preserve"> was</w:t>
      </w:r>
      <w:r w:rsidRPr="00A62EBB" w:rsidR="0098163F">
        <w:rPr>
          <w:lang w:val="en-US"/>
        </w:rPr>
        <w:t xml:space="preserve"> 4</w:t>
      </w:r>
      <w:r w:rsidR="0098163F">
        <w:rPr>
          <w:lang w:val="en-US"/>
        </w:rPr>
        <w:t xml:space="preserve">5 (SD 21.2) </w:t>
      </w:r>
      <w:r w:rsidR="00E44711">
        <w:rPr>
          <w:lang w:val="en-US"/>
        </w:rPr>
        <w:t>years,</w:t>
      </w:r>
      <w:r w:rsidR="0098163F">
        <w:rPr>
          <w:lang w:val="en-US"/>
        </w:rPr>
        <w:t xml:space="preserve"> and </w:t>
      </w:r>
      <w:proofErr w:type="gramStart"/>
      <w:r w:rsidR="0098163F">
        <w:rPr>
          <w:lang w:val="en-US"/>
        </w:rPr>
        <w:t>the majority of</w:t>
      </w:r>
      <w:proofErr w:type="gramEnd"/>
      <w:r w:rsidR="0098163F">
        <w:rPr>
          <w:lang w:val="en-US"/>
        </w:rPr>
        <w:t xml:space="preserve"> the patients were male (n=</w:t>
      </w:r>
      <w:r w:rsidRPr="00F81C7B" w:rsidR="0098163F">
        <w:rPr>
          <w:lang w:val="en-US"/>
        </w:rPr>
        <w:t>4383</w:t>
      </w:r>
      <w:r w:rsidR="0098163F">
        <w:rPr>
          <w:lang w:val="en-US"/>
        </w:rPr>
        <w:t>,</w:t>
      </w:r>
      <w:r w:rsidRPr="00F81C7B" w:rsidR="0098163F">
        <w:rPr>
          <w:lang w:val="en-US"/>
        </w:rPr>
        <w:t xml:space="preserve"> </w:t>
      </w:r>
      <w:r w:rsidRPr="00A62EBB" w:rsidR="0098163F">
        <w:rPr>
          <w:lang w:val="en-US"/>
        </w:rPr>
        <w:t>69.5%</w:t>
      </w:r>
      <w:r w:rsidR="0098163F">
        <w:rPr>
          <w:lang w:val="en-US"/>
        </w:rPr>
        <w:t>)</w:t>
      </w:r>
      <w:r w:rsidRPr="00A62EBB" w:rsidR="0098163F">
        <w:rPr>
          <w:lang w:val="en-US"/>
        </w:rPr>
        <w:t>. The mean ISS</w:t>
      </w:r>
      <w:r w:rsidR="0098163F">
        <w:rPr>
          <w:lang w:val="en-US"/>
        </w:rPr>
        <w:t xml:space="preserve"> </w:t>
      </w:r>
      <w:r w:rsidRPr="00A62EBB" w:rsidR="0098163F">
        <w:rPr>
          <w:lang w:val="en-US"/>
        </w:rPr>
        <w:t xml:space="preserve">was 12.4 </w:t>
      </w:r>
      <w:r w:rsidR="0098163F">
        <w:rPr>
          <w:lang w:val="en-US"/>
        </w:rPr>
        <w:t xml:space="preserve">(SD 13.4) </w:t>
      </w:r>
      <w:r w:rsidRPr="00A62EBB" w:rsidR="0098163F">
        <w:rPr>
          <w:lang w:val="en-US"/>
        </w:rPr>
        <w:t>points, respiratory rate was 18.4</w:t>
      </w:r>
      <w:r w:rsidR="0098163F">
        <w:rPr>
          <w:lang w:val="en-US"/>
        </w:rPr>
        <w:t xml:space="preserve"> (SD</w:t>
      </w:r>
      <w:r w:rsidRPr="00F81C7B" w:rsidR="0098163F">
        <w:rPr>
          <w:lang w:val="en-US"/>
        </w:rPr>
        <w:t xml:space="preserve"> 4.89)</w:t>
      </w:r>
      <w:r w:rsidRPr="00A62EBB" w:rsidR="0098163F">
        <w:rPr>
          <w:lang w:val="en-US"/>
        </w:rPr>
        <w:t xml:space="preserve"> breaths per minute, GCS was 14.1 </w:t>
      </w:r>
      <w:r w:rsidRPr="00F81C7B" w:rsidR="0098163F">
        <w:rPr>
          <w:lang w:val="en-US"/>
        </w:rPr>
        <w:t>(</w:t>
      </w:r>
      <w:r w:rsidR="0098163F">
        <w:rPr>
          <w:lang w:val="en-US"/>
        </w:rPr>
        <w:t>SD</w:t>
      </w:r>
      <w:r w:rsidRPr="00F81C7B" w:rsidR="0098163F">
        <w:rPr>
          <w:lang w:val="en-US"/>
        </w:rPr>
        <w:t xml:space="preserve"> 2.41)</w:t>
      </w:r>
      <w:r w:rsidR="0098163F">
        <w:rPr>
          <w:lang w:val="en-US"/>
        </w:rPr>
        <w:t xml:space="preserve"> </w:t>
      </w:r>
      <w:r w:rsidRPr="00A62EBB" w:rsidR="0098163F">
        <w:rPr>
          <w:lang w:val="en-US"/>
        </w:rPr>
        <w:t>points, and systolic blood pressure was 133</w:t>
      </w:r>
      <w:r w:rsidR="0098163F">
        <w:rPr>
          <w:lang w:val="en-US"/>
        </w:rPr>
        <w:t xml:space="preserve"> </w:t>
      </w:r>
      <w:r w:rsidRPr="00F81C7B" w:rsidR="0098163F">
        <w:rPr>
          <w:lang w:val="en-US"/>
        </w:rPr>
        <w:t>(</w:t>
      </w:r>
      <w:r w:rsidR="0098163F">
        <w:rPr>
          <w:lang w:val="en-US"/>
        </w:rPr>
        <w:t>SD</w:t>
      </w:r>
      <w:r w:rsidRPr="00F81C7B" w:rsidR="0098163F">
        <w:rPr>
          <w:lang w:val="en-US"/>
        </w:rPr>
        <w:t xml:space="preserve"> 33.7)</w:t>
      </w:r>
      <w:r w:rsidR="0098163F">
        <w:rPr>
          <w:lang w:val="en-US"/>
        </w:rPr>
        <w:t xml:space="preserve"> </w:t>
      </w:r>
      <w:r w:rsidRPr="00A62EBB" w:rsidR="0098163F">
        <w:rPr>
          <w:lang w:val="en-US"/>
        </w:rPr>
        <w:t>mmHg.</w:t>
      </w:r>
    </w:p>
    <w:p w:rsidRPr="00A62EBB" w:rsidR="004B3C95" w:rsidP="004B3C95" w:rsidRDefault="0045104D" w14:paraId="435626B5" w14:textId="58F09242">
      <w:pPr>
        <w:pStyle w:val="Brdtext"/>
        <w:spacing w:line="360" w:lineRule="auto"/>
        <w:rPr>
          <w:lang w:val="en-US"/>
        </w:rPr>
      </w:pPr>
      <w:r w:rsidRPr="00A62EBB">
        <w:rPr>
          <w:lang w:val="en-US"/>
        </w:rPr>
        <w:t xml:space="preserve">Thoracic drainage was the most common intervention (5.3%), followed by surgical wound revision (4.9%). Craniotomy and major fracture surgery were the third most common interventions (3.7%).  The 30-day mortality rate after trauma for all patients was 9.5% (n=599). </w:t>
      </w:r>
      <w:r w:rsidR="009167FD">
        <w:rPr>
          <w:rFonts w:asciiTheme="majorBidi" w:hAnsiTheme="majorBidi" w:cstheme="majorBidi"/>
          <w:color w:val="000000" w:themeColor="text1"/>
          <w:lang w:val="en-US"/>
        </w:rPr>
        <w:t>However, the</w:t>
      </w:r>
      <w:r w:rsidRPr="00EE544D" w:rsidR="009167FD">
        <w:rPr>
          <w:rFonts w:asciiTheme="majorBidi" w:hAnsiTheme="majorBidi" w:cstheme="majorBidi"/>
          <w:color w:val="000000" w:themeColor="text1"/>
          <w:lang w:val="en-US"/>
        </w:rPr>
        <w:t xml:space="preserve"> </w:t>
      </w:r>
      <w:r w:rsidRPr="00EE544D" w:rsidR="004B3C95">
        <w:rPr>
          <w:rFonts w:asciiTheme="majorBidi" w:hAnsiTheme="majorBidi" w:cstheme="majorBidi"/>
          <w:color w:val="000000" w:themeColor="text1"/>
          <w:lang w:val="en-US"/>
        </w:rPr>
        <w:t xml:space="preserve">survival rate after </w:t>
      </w:r>
      <w:r w:rsidR="004B3C95">
        <w:rPr>
          <w:rFonts w:asciiTheme="majorBidi" w:hAnsiTheme="majorBidi" w:cstheme="majorBidi"/>
          <w:color w:val="000000" w:themeColor="text1"/>
          <w:lang w:val="en-US"/>
        </w:rPr>
        <w:t>30 days</w:t>
      </w:r>
      <w:r w:rsidRPr="00A62EBB" w:rsidR="004B3C95">
        <w:rPr>
          <w:lang w:val="en-US"/>
        </w:rPr>
        <w:t xml:space="preserve"> after trauma was 9.5% (n=599). Out of the 431 patients who experienced OFI, 395 patients (91.6%) survived their trauma for more than 30 days. </w:t>
      </w:r>
    </w:p>
    <w:p w:rsidRPr="00A62EBB" w:rsidR="0045104D" w:rsidP="00085A01" w:rsidRDefault="0045104D" w14:paraId="05D807F5" w14:textId="7FA4D152">
      <w:pPr>
        <w:spacing w:after="0" w:line="360" w:lineRule="auto"/>
        <w:jc w:val="both"/>
        <w:rPr>
          <w:b/>
          <w:bCs/>
          <w:sz w:val="22"/>
          <w:szCs w:val="22"/>
          <w:lang w:val="en-US"/>
        </w:rPr>
      </w:pPr>
      <w:commentRangeStart w:id="3"/>
      <w:r w:rsidRPr="00A62EBB">
        <w:rPr>
          <w:b/>
          <w:bCs/>
          <w:sz w:val="22"/>
          <w:szCs w:val="22"/>
          <w:lang w:val="en-US"/>
        </w:rPr>
        <w:t>Table 2. Patient characteristics divided by the presence of opportunit</w:t>
      </w:r>
      <w:r w:rsidRPr="00A62EBB" w:rsidR="005C424C">
        <w:rPr>
          <w:b/>
          <w:bCs/>
          <w:sz w:val="22"/>
          <w:szCs w:val="22"/>
          <w:lang w:val="en-US"/>
        </w:rPr>
        <w:t>y</w:t>
      </w:r>
      <w:r w:rsidRPr="00A62EBB">
        <w:rPr>
          <w:b/>
          <w:bCs/>
          <w:sz w:val="22"/>
          <w:szCs w:val="22"/>
          <w:lang w:val="en-US"/>
        </w:rPr>
        <w:t xml:space="preserve"> for improvement</w:t>
      </w:r>
      <w:commentRangeEnd w:id="3"/>
      <w:r w:rsidR="00506361">
        <w:rPr>
          <w:rStyle w:val="Kommentarsreferens"/>
        </w:rPr>
        <w:commentReference w:id="3"/>
      </w:r>
    </w:p>
    <w:tbl>
      <w:tblPr>
        <w:tblW w:w="5000" w:type="pct"/>
        <w:tblBorders>
          <w:top w:val="single" w:color="auto" w:sz="4" w:space="0"/>
          <w:bottom w:val="single" w:color="auto" w:sz="4" w:space="0"/>
        </w:tblBorders>
        <w:tblLook w:val="07E0" w:firstRow="1" w:lastRow="1" w:firstColumn="1" w:lastColumn="1" w:noHBand="1" w:noVBand="1"/>
      </w:tblPr>
      <w:tblGrid>
        <w:gridCol w:w="3116"/>
        <w:gridCol w:w="1985"/>
        <w:gridCol w:w="1985"/>
        <w:gridCol w:w="1985"/>
      </w:tblGrid>
      <w:tr w:rsidRPr="001F6297" w:rsidR="00BB5E30" w:rsidTr="001F6297" w14:paraId="18E6FC88" w14:textId="77777777">
        <w:tc>
          <w:tcPr>
            <w:tcW w:w="0" w:type="auto"/>
            <w:tcBorders>
              <w:top w:val="single" w:color="auto" w:sz="4" w:space="0"/>
              <w:bottom w:val="single" w:color="auto" w:sz="4" w:space="0"/>
            </w:tcBorders>
          </w:tcPr>
          <w:p w:rsidRPr="001F6297" w:rsidR="0045104D" w:rsidP="001F6297" w:rsidRDefault="001F6297" w14:paraId="4BB5FB40" w14:textId="5B4638F5">
            <w:pPr>
              <w:pStyle w:val="Compact"/>
              <w:rPr>
                <w:sz w:val="22"/>
                <w:szCs w:val="22"/>
                <w:lang w:val="en-US"/>
              </w:rPr>
            </w:pPr>
            <w:r w:rsidRPr="001F6297">
              <w:rPr>
                <w:b/>
                <w:sz w:val="22"/>
                <w:szCs w:val="22"/>
                <w:lang w:val="en-US"/>
              </w:rPr>
              <w:t>Characteristic</w:t>
            </w:r>
          </w:p>
        </w:tc>
        <w:tc>
          <w:tcPr>
            <w:tcW w:w="1985" w:type="dxa"/>
            <w:tcBorders>
              <w:top w:val="single" w:color="auto" w:sz="4" w:space="0"/>
              <w:bottom w:val="single" w:color="auto" w:sz="4" w:space="0"/>
            </w:tcBorders>
          </w:tcPr>
          <w:p w:rsidRPr="001F6297" w:rsidR="0045104D" w:rsidP="001F6297" w:rsidRDefault="0045104D" w14:paraId="1F749766" w14:textId="77777777">
            <w:pPr>
              <w:pStyle w:val="Compact"/>
              <w:rPr>
                <w:sz w:val="22"/>
                <w:szCs w:val="22"/>
                <w:lang w:val="en-US"/>
              </w:rPr>
            </w:pPr>
            <w:r w:rsidRPr="001F6297">
              <w:rPr>
                <w:sz w:val="22"/>
                <w:szCs w:val="22"/>
                <w:lang w:val="en-US"/>
              </w:rPr>
              <w:t>OFI</w:t>
            </w:r>
          </w:p>
        </w:tc>
        <w:tc>
          <w:tcPr>
            <w:tcW w:w="1985" w:type="dxa"/>
            <w:tcBorders>
              <w:top w:val="single" w:color="auto" w:sz="4" w:space="0"/>
              <w:bottom w:val="single" w:color="auto" w:sz="4" w:space="0"/>
            </w:tcBorders>
          </w:tcPr>
          <w:p w:rsidRPr="001F6297" w:rsidR="0045104D" w:rsidP="001F6297" w:rsidRDefault="0045104D" w14:paraId="56E0F307" w14:textId="77777777">
            <w:pPr>
              <w:pStyle w:val="Compact"/>
              <w:rPr>
                <w:sz w:val="22"/>
                <w:szCs w:val="22"/>
                <w:lang w:val="en-US"/>
              </w:rPr>
            </w:pPr>
            <w:r w:rsidRPr="001F6297">
              <w:rPr>
                <w:sz w:val="22"/>
                <w:szCs w:val="22"/>
                <w:lang w:val="en-US"/>
              </w:rPr>
              <w:t>No OFI</w:t>
            </w:r>
          </w:p>
        </w:tc>
        <w:tc>
          <w:tcPr>
            <w:tcW w:w="1985" w:type="dxa"/>
            <w:tcBorders>
              <w:top w:val="single" w:color="auto" w:sz="4" w:space="0"/>
              <w:bottom w:val="single" w:color="auto" w:sz="4" w:space="0"/>
            </w:tcBorders>
          </w:tcPr>
          <w:p w:rsidRPr="001F6297" w:rsidR="0045104D" w:rsidP="001F6297" w:rsidRDefault="0045104D" w14:paraId="0ED83E9E" w14:textId="77777777">
            <w:pPr>
              <w:pStyle w:val="Compact"/>
              <w:rPr>
                <w:sz w:val="22"/>
                <w:szCs w:val="22"/>
                <w:lang w:val="en-US"/>
              </w:rPr>
            </w:pPr>
            <w:r w:rsidRPr="001F6297">
              <w:rPr>
                <w:sz w:val="22"/>
                <w:szCs w:val="22"/>
                <w:lang w:val="en-US"/>
              </w:rPr>
              <w:t>Overall</w:t>
            </w:r>
          </w:p>
        </w:tc>
      </w:tr>
      <w:tr w:rsidRPr="001F6297" w:rsidR="00BB5E30" w:rsidTr="001F6297" w14:paraId="60ED6DFE" w14:textId="77777777">
        <w:tc>
          <w:tcPr>
            <w:tcW w:w="0" w:type="auto"/>
            <w:tcBorders>
              <w:top w:val="single" w:color="auto" w:sz="4" w:space="0"/>
            </w:tcBorders>
          </w:tcPr>
          <w:p w:rsidRPr="001F6297" w:rsidR="0045104D" w:rsidP="001F6297" w:rsidRDefault="0045104D" w14:paraId="7072ABAB" w14:textId="77777777">
            <w:pPr>
              <w:pStyle w:val="Compact"/>
              <w:rPr>
                <w:sz w:val="22"/>
                <w:szCs w:val="22"/>
                <w:lang w:val="en-US"/>
              </w:rPr>
            </w:pPr>
          </w:p>
        </w:tc>
        <w:tc>
          <w:tcPr>
            <w:tcW w:w="1985" w:type="dxa"/>
            <w:tcBorders>
              <w:top w:val="single" w:color="auto" w:sz="4" w:space="0"/>
            </w:tcBorders>
          </w:tcPr>
          <w:p w:rsidRPr="001F6297" w:rsidR="0045104D" w:rsidP="001F6297" w:rsidRDefault="0045104D" w14:paraId="7A30BD26" w14:textId="77777777">
            <w:pPr>
              <w:pStyle w:val="Compact"/>
              <w:rPr>
                <w:sz w:val="22"/>
                <w:szCs w:val="22"/>
                <w:lang w:val="en-US"/>
              </w:rPr>
            </w:pPr>
            <w:r w:rsidRPr="001F6297">
              <w:rPr>
                <w:sz w:val="22"/>
                <w:szCs w:val="22"/>
                <w:lang w:val="en-US"/>
              </w:rPr>
              <w:t>(N=431)</w:t>
            </w:r>
          </w:p>
        </w:tc>
        <w:tc>
          <w:tcPr>
            <w:tcW w:w="1985" w:type="dxa"/>
            <w:tcBorders>
              <w:top w:val="single" w:color="auto" w:sz="4" w:space="0"/>
            </w:tcBorders>
          </w:tcPr>
          <w:p w:rsidRPr="001F6297" w:rsidR="0045104D" w:rsidP="001F6297" w:rsidRDefault="0045104D" w14:paraId="3AD548BA" w14:textId="77777777">
            <w:pPr>
              <w:pStyle w:val="Compact"/>
              <w:rPr>
                <w:sz w:val="22"/>
                <w:szCs w:val="22"/>
                <w:lang w:val="en-US"/>
              </w:rPr>
            </w:pPr>
            <w:r w:rsidRPr="001F6297">
              <w:rPr>
                <w:sz w:val="22"/>
                <w:szCs w:val="22"/>
                <w:lang w:val="en-US"/>
              </w:rPr>
              <w:t>(N=5879)</w:t>
            </w:r>
          </w:p>
        </w:tc>
        <w:tc>
          <w:tcPr>
            <w:tcW w:w="1985" w:type="dxa"/>
            <w:tcBorders>
              <w:top w:val="single" w:color="auto" w:sz="4" w:space="0"/>
            </w:tcBorders>
          </w:tcPr>
          <w:p w:rsidRPr="001F6297" w:rsidR="0045104D" w:rsidP="001F6297" w:rsidRDefault="0045104D" w14:paraId="2353CD08" w14:textId="77777777">
            <w:pPr>
              <w:pStyle w:val="Compact"/>
              <w:rPr>
                <w:sz w:val="22"/>
                <w:szCs w:val="22"/>
                <w:lang w:val="en-US"/>
              </w:rPr>
            </w:pPr>
            <w:r w:rsidRPr="001F6297">
              <w:rPr>
                <w:sz w:val="22"/>
                <w:szCs w:val="22"/>
                <w:lang w:val="en-US"/>
              </w:rPr>
              <w:t>(N=6310)</w:t>
            </w:r>
          </w:p>
        </w:tc>
      </w:tr>
      <w:tr w:rsidRPr="001F6297" w:rsidR="00BB5E30" w:rsidTr="001F6297" w14:paraId="47AA317D" w14:textId="77777777">
        <w:tc>
          <w:tcPr>
            <w:tcW w:w="0" w:type="auto"/>
          </w:tcPr>
          <w:p w:rsidRPr="001F6297" w:rsidR="0045104D" w:rsidP="001F6297" w:rsidRDefault="0045104D" w14:paraId="0FA18B0F" w14:textId="77777777">
            <w:pPr>
              <w:pStyle w:val="Compact"/>
              <w:rPr>
                <w:b/>
                <w:bCs/>
                <w:sz w:val="22"/>
                <w:szCs w:val="22"/>
                <w:lang w:val="en-US"/>
              </w:rPr>
            </w:pPr>
            <w:r w:rsidRPr="001F6297">
              <w:rPr>
                <w:b/>
                <w:bCs/>
                <w:sz w:val="22"/>
                <w:szCs w:val="22"/>
                <w:lang w:val="en-US"/>
              </w:rPr>
              <w:t>Age</w:t>
            </w:r>
          </w:p>
        </w:tc>
        <w:tc>
          <w:tcPr>
            <w:tcW w:w="1985" w:type="dxa"/>
          </w:tcPr>
          <w:p w:rsidRPr="001F6297" w:rsidR="0045104D" w:rsidP="001F6297" w:rsidRDefault="0045104D" w14:paraId="43607380" w14:textId="77777777">
            <w:pPr>
              <w:pStyle w:val="Compact"/>
              <w:rPr>
                <w:sz w:val="22"/>
                <w:szCs w:val="22"/>
                <w:lang w:val="en-US"/>
              </w:rPr>
            </w:pPr>
          </w:p>
        </w:tc>
        <w:tc>
          <w:tcPr>
            <w:tcW w:w="1985" w:type="dxa"/>
          </w:tcPr>
          <w:p w:rsidRPr="001F6297" w:rsidR="0045104D" w:rsidP="001F6297" w:rsidRDefault="0045104D" w14:paraId="663BC00D" w14:textId="77777777">
            <w:pPr>
              <w:pStyle w:val="Compact"/>
              <w:rPr>
                <w:sz w:val="22"/>
                <w:szCs w:val="22"/>
                <w:lang w:val="en-US"/>
              </w:rPr>
            </w:pPr>
          </w:p>
        </w:tc>
        <w:tc>
          <w:tcPr>
            <w:tcW w:w="1985" w:type="dxa"/>
          </w:tcPr>
          <w:p w:rsidRPr="001F6297" w:rsidR="0045104D" w:rsidP="001F6297" w:rsidRDefault="0045104D" w14:paraId="1D43A8AA" w14:textId="77777777">
            <w:pPr>
              <w:pStyle w:val="Compact"/>
              <w:rPr>
                <w:sz w:val="22"/>
                <w:szCs w:val="22"/>
                <w:lang w:val="en-US"/>
              </w:rPr>
            </w:pPr>
          </w:p>
        </w:tc>
      </w:tr>
      <w:tr w:rsidRPr="001F6297" w:rsidR="00BB5E30" w:rsidTr="00BB5E30" w14:paraId="7BD63C3A" w14:textId="77777777">
        <w:tc>
          <w:tcPr>
            <w:tcW w:w="0" w:type="auto"/>
          </w:tcPr>
          <w:p w:rsidRPr="001F6297" w:rsidR="0045104D" w:rsidP="001F6297" w:rsidRDefault="0045104D" w14:paraId="673956EF" w14:textId="77777777">
            <w:pPr>
              <w:pStyle w:val="Compact"/>
              <w:rPr>
                <w:sz w:val="22"/>
                <w:szCs w:val="22"/>
                <w:lang w:val="en-US"/>
              </w:rPr>
            </w:pPr>
            <w:r w:rsidRPr="001F6297">
              <w:rPr>
                <w:sz w:val="22"/>
                <w:szCs w:val="22"/>
                <w:lang w:val="en-US"/>
              </w:rPr>
              <w:t>  Mean (SD)</w:t>
            </w:r>
          </w:p>
        </w:tc>
        <w:tc>
          <w:tcPr>
            <w:tcW w:w="1985" w:type="dxa"/>
          </w:tcPr>
          <w:p w:rsidRPr="001F6297" w:rsidR="0045104D" w:rsidP="001F6297" w:rsidRDefault="0045104D" w14:paraId="1DC8F674" w14:textId="77777777">
            <w:pPr>
              <w:pStyle w:val="Compact"/>
              <w:rPr>
                <w:sz w:val="22"/>
                <w:szCs w:val="22"/>
                <w:lang w:val="en-US"/>
              </w:rPr>
            </w:pPr>
            <w:r w:rsidRPr="001F6297">
              <w:rPr>
                <w:sz w:val="22"/>
                <w:szCs w:val="22"/>
                <w:lang w:val="en-US"/>
              </w:rPr>
              <w:t>48.1 (21.2)</w:t>
            </w:r>
          </w:p>
        </w:tc>
        <w:tc>
          <w:tcPr>
            <w:tcW w:w="1985" w:type="dxa"/>
          </w:tcPr>
          <w:p w:rsidRPr="001F6297" w:rsidR="0045104D" w:rsidP="001F6297" w:rsidRDefault="0045104D" w14:paraId="41A37BA2" w14:textId="77777777">
            <w:pPr>
              <w:pStyle w:val="Compact"/>
              <w:rPr>
                <w:sz w:val="22"/>
                <w:szCs w:val="22"/>
                <w:lang w:val="en-US"/>
              </w:rPr>
            </w:pPr>
            <w:r w:rsidRPr="001F6297">
              <w:rPr>
                <w:sz w:val="22"/>
                <w:szCs w:val="22"/>
                <w:lang w:val="en-US"/>
              </w:rPr>
              <w:t>44.9 (21.2)</w:t>
            </w:r>
          </w:p>
        </w:tc>
        <w:tc>
          <w:tcPr>
            <w:tcW w:w="1985" w:type="dxa"/>
          </w:tcPr>
          <w:p w:rsidRPr="001F6297" w:rsidR="0045104D" w:rsidP="001F6297" w:rsidRDefault="0045104D" w14:paraId="37CAD83C" w14:textId="77777777">
            <w:pPr>
              <w:pStyle w:val="Compact"/>
              <w:rPr>
                <w:sz w:val="22"/>
                <w:szCs w:val="22"/>
                <w:lang w:val="en-US"/>
              </w:rPr>
            </w:pPr>
            <w:r w:rsidRPr="001F6297">
              <w:rPr>
                <w:sz w:val="22"/>
                <w:szCs w:val="22"/>
                <w:lang w:val="en-US"/>
              </w:rPr>
              <w:t>45.2 (21.2)</w:t>
            </w:r>
          </w:p>
        </w:tc>
      </w:tr>
      <w:tr w:rsidRPr="001F6297" w:rsidR="00BB5E30" w:rsidTr="00BB5E30" w14:paraId="2CE00258" w14:textId="77777777">
        <w:tc>
          <w:tcPr>
            <w:tcW w:w="0" w:type="auto"/>
          </w:tcPr>
          <w:p w:rsidRPr="001F6297" w:rsidR="0045104D" w:rsidP="001F6297" w:rsidRDefault="0045104D" w14:paraId="64D17361" w14:textId="77777777">
            <w:pPr>
              <w:pStyle w:val="Compact"/>
              <w:rPr>
                <w:sz w:val="22"/>
                <w:szCs w:val="22"/>
                <w:lang w:val="en-US"/>
              </w:rPr>
            </w:pPr>
            <w:r w:rsidRPr="001F6297">
              <w:rPr>
                <w:sz w:val="22"/>
                <w:szCs w:val="22"/>
                <w:lang w:val="en-US"/>
              </w:rPr>
              <w:t>  Median [Min, Max]</w:t>
            </w:r>
          </w:p>
        </w:tc>
        <w:tc>
          <w:tcPr>
            <w:tcW w:w="1985" w:type="dxa"/>
          </w:tcPr>
          <w:p w:rsidRPr="001F6297" w:rsidR="0045104D" w:rsidP="001F6297" w:rsidRDefault="0045104D" w14:paraId="5244493F" w14:textId="77777777">
            <w:pPr>
              <w:pStyle w:val="Compact"/>
              <w:rPr>
                <w:sz w:val="22"/>
                <w:szCs w:val="22"/>
                <w:lang w:val="en-US"/>
              </w:rPr>
            </w:pPr>
            <w:r w:rsidRPr="001F6297">
              <w:rPr>
                <w:sz w:val="22"/>
                <w:szCs w:val="22"/>
                <w:lang w:val="en-US"/>
              </w:rPr>
              <w:t>47.0 [15.0, 97.0]</w:t>
            </w:r>
          </w:p>
        </w:tc>
        <w:tc>
          <w:tcPr>
            <w:tcW w:w="1985" w:type="dxa"/>
          </w:tcPr>
          <w:p w:rsidRPr="001F6297" w:rsidR="0045104D" w:rsidP="001F6297" w:rsidRDefault="0045104D" w14:paraId="20BADD24" w14:textId="77777777">
            <w:pPr>
              <w:pStyle w:val="Compact"/>
              <w:rPr>
                <w:sz w:val="22"/>
                <w:szCs w:val="22"/>
                <w:lang w:val="en-US"/>
              </w:rPr>
            </w:pPr>
            <w:r w:rsidRPr="001F6297">
              <w:rPr>
                <w:sz w:val="22"/>
                <w:szCs w:val="22"/>
                <w:lang w:val="en-US"/>
              </w:rPr>
              <w:t>42.0 [15.0, 100]</w:t>
            </w:r>
          </w:p>
        </w:tc>
        <w:tc>
          <w:tcPr>
            <w:tcW w:w="1985" w:type="dxa"/>
          </w:tcPr>
          <w:p w:rsidRPr="001F6297" w:rsidR="0045104D" w:rsidP="001F6297" w:rsidRDefault="0045104D" w14:paraId="3BC26D18" w14:textId="77777777">
            <w:pPr>
              <w:pStyle w:val="Compact"/>
              <w:rPr>
                <w:sz w:val="22"/>
                <w:szCs w:val="22"/>
                <w:lang w:val="en-US"/>
              </w:rPr>
            </w:pPr>
            <w:r w:rsidRPr="001F6297">
              <w:rPr>
                <w:sz w:val="22"/>
                <w:szCs w:val="22"/>
                <w:lang w:val="en-US"/>
              </w:rPr>
              <w:t>43.0 [15.0, 100]</w:t>
            </w:r>
          </w:p>
        </w:tc>
      </w:tr>
      <w:tr w:rsidRPr="001F6297" w:rsidR="00BB5E30" w:rsidTr="00BB5E30" w14:paraId="525386E6" w14:textId="77777777">
        <w:tc>
          <w:tcPr>
            <w:tcW w:w="0" w:type="auto"/>
          </w:tcPr>
          <w:p w:rsidRPr="001F6297" w:rsidR="0045104D" w:rsidP="001F6297" w:rsidRDefault="0045104D" w14:paraId="28C6AE88" w14:textId="77777777">
            <w:pPr>
              <w:pStyle w:val="Compact"/>
              <w:rPr>
                <w:b/>
                <w:bCs/>
                <w:sz w:val="22"/>
                <w:szCs w:val="22"/>
                <w:lang w:val="en-US"/>
              </w:rPr>
            </w:pPr>
            <w:r w:rsidRPr="001F6297">
              <w:rPr>
                <w:b/>
                <w:bCs/>
                <w:sz w:val="22"/>
                <w:szCs w:val="22"/>
                <w:lang w:val="en-US"/>
              </w:rPr>
              <w:t>Gender</w:t>
            </w:r>
          </w:p>
        </w:tc>
        <w:tc>
          <w:tcPr>
            <w:tcW w:w="1985" w:type="dxa"/>
          </w:tcPr>
          <w:p w:rsidRPr="001F6297" w:rsidR="0045104D" w:rsidP="001F6297" w:rsidRDefault="0045104D" w14:paraId="69225299" w14:textId="77777777">
            <w:pPr>
              <w:pStyle w:val="Compact"/>
              <w:rPr>
                <w:sz w:val="22"/>
                <w:szCs w:val="22"/>
                <w:lang w:val="en-US"/>
              </w:rPr>
            </w:pPr>
          </w:p>
        </w:tc>
        <w:tc>
          <w:tcPr>
            <w:tcW w:w="1985" w:type="dxa"/>
          </w:tcPr>
          <w:p w:rsidRPr="001F6297" w:rsidR="0045104D" w:rsidP="001F6297" w:rsidRDefault="0045104D" w14:paraId="64C7A473" w14:textId="77777777">
            <w:pPr>
              <w:pStyle w:val="Compact"/>
              <w:rPr>
                <w:sz w:val="22"/>
                <w:szCs w:val="22"/>
                <w:lang w:val="en-US"/>
              </w:rPr>
            </w:pPr>
          </w:p>
        </w:tc>
        <w:tc>
          <w:tcPr>
            <w:tcW w:w="1985" w:type="dxa"/>
          </w:tcPr>
          <w:p w:rsidRPr="001F6297" w:rsidR="0045104D" w:rsidP="001F6297" w:rsidRDefault="0045104D" w14:paraId="59FCCD0E" w14:textId="77777777">
            <w:pPr>
              <w:pStyle w:val="Compact"/>
              <w:rPr>
                <w:sz w:val="22"/>
                <w:szCs w:val="22"/>
                <w:lang w:val="en-US"/>
              </w:rPr>
            </w:pPr>
          </w:p>
        </w:tc>
      </w:tr>
      <w:tr w:rsidRPr="001F6297" w:rsidR="00BB5E30" w:rsidTr="00BB5E30" w14:paraId="2FBD01BC" w14:textId="77777777">
        <w:tc>
          <w:tcPr>
            <w:tcW w:w="0" w:type="auto"/>
          </w:tcPr>
          <w:p w:rsidRPr="001F6297" w:rsidR="0045104D" w:rsidP="001F6297" w:rsidRDefault="0045104D" w14:paraId="696B0636" w14:textId="77777777">
            <w:pPr>
              <w:pStyle w:val="Compact"/>
              <w:rPr>
                <w:sz w:val="22"/>
                <w:szCs w:val="22"/>
                <w:lang w:val="en-US"/>
              </w:rPr>
            </w:pPr>
            <w:r w:rsidRPr="001F6297">
              <w:rPr>
                <w:sz w:val="22"/>
                <w:szCs w:val="22"/>
                <w:lang w:val="en-US"/>
              </w:rPr>
              <w:t>  Female</w:t>
            </w:r>
          </w:p>
        </w:tc>
        <w:tc>
          <w:tcPr>
            <w:tcW w:w="1985" w:type="dxa"/>
          </w:tcPr>
          <w:p w:rsidRPr="001F6297" w:rsidR="0045104D" w:rsidP="001F6297" w:rsidRDefault="0045104D" w14:paraId="49DA2B98" w14:textId="77777777">
            <w:pPr>
              <w:pStyle w:val="Compact"/>
              <w:rPr>
                <w:sz w:val="22"/>
                <w:szCs w:val="22"/>
                <w:lang w:val="en-US"/>
              </w:rPr>
            </w:pPr>
            <w:r w:rsidRPr="001F6297">
              <w:rPr>
                <w:sz w:val="22"/>
                <w:szCs w:val="22"/>
                <w:lang w:val="en-US"/>
              </w:rPr>
              <w:t>114 (26.5%)</w:t>
            </w:r>
          </w:p>
        </w:tc>
        <w:tc>
          <w:tcPr>
            <w:tcW w:w="1985" w:type="dxa"/>
          </w:tcPr>
          <w:p w:rsidRPr="001F6297" w:rsidR="0045104D" w:rsidP="001F6297" w:rsidRDefault="0045104D" w14:paraId="51C74839" w14:textId="77777777">
            <w:pPr>
              <w:pStyle w:val="Compact"/>
              <w:rPr>
                <w:sz w:val="22"/>
                <w:szCs w:val="22"/>
                <w:lang w:val="en-US"/>
              </w:rPr>
            </w:pPr>
            <w:r w:rsidRPr="001F6297">
              <w:rPr>
                <w:sz w:val="22"/>
                <w:szCs w:val="22"/>
                <w:lang w:val="en-US"/>
              </w:rPr>
              <w:t>1813 (30.8%)</w:t>
            </w:r>
          </w:p>
        </w:tc>
        <w:tc>
          <w:tcPr>
            <w:tcW w:w="1985" w:type="dxa"/>
          </w:tcPr>
          <w:p w:rsidRPr="001F6297" w:rsidR="0045104D" w:rsidP="001F6297" w:rsidRDefault="0045104D" w14:paraId="652AA306" w14:textId="77777777">
            <w:pPr>
              <w:pStyle w:val="Compact"/>
              <w:rPr>
                <w:sz w:val="22"/>
                <w:szCs w:val="22"/>
                <w:lang w:val="en-US"/>
              </w:rPr>
            </w:pPr>
            <w:r w:rsidRPr="001F6297">
              <w:rPr>
                <w:sz w:val="22"/>
                <w:szCs w:val="22"/>
                <w:lang w:val="en-US"/>
              </w:rPr>
              <w:t>1927 (30.5%)</w:t>
            </w:r>
          </w:p>
        </w:tc>
      </w:tr>
      <w:tr w:rsidRPr="001F6297" w:rsidR="00BB5E30" w:rsidTr="00BB5E30" w14:paraId="71F17C77" w14:textId="77777777">
        <w:tc>
          <w:tcPr>
            <w:tcW w:w="0" w:type="auto"/>
          </w:tcPr>
          <w:p w:rsidRPr="001F6297" w:rsidR="0045104D" w:rsidP="001F6297" w:rsidRDefault="0045104D" w14:paraId="00F85A00" w14:textId="77777777">
            <w:pPr>
              <w:pStyle w:val="Compact"/>
              <w:rPr>
                <w:sz w:val="22"/>
                <w:szCs w:val="22"/>
                <w:lang w:val="en-US"/>
              </w:rPr>
            </w:pPr>
            <w:r w:rsidRPr="001F6297">
              <w:rPr>
                <w:sz w:val="22"/>
                <w:szCs w:val="22"/>
                <w:lang w:val="en-US"/>
              </w:rPr>
              <w:t>  Male</w:t>
            </w:r>
          </w:p>
        </w:tc>
        <w:tc>
          <w:tcPr>
            <w:tcW w:w="1985" w:type="dxa"/>
          </w:tcPr>
          <w:p w:rsidRPr="001F6297" w:rsidR="0045104D" w:rsidP="001F6297" w:rsidRDefault="0045104D" w14:paraId="52A1572A" w14:textId="77777777">
            <w:pPr>
              <w:pStyle w:val="Compact"/>
              <w:rPr>
                <w:sz w:val="22"/>
                <w:szCs w:val="22"/>
                <w:lang w:val="en-US"/>
              </w:rPr>
            </w:pPr>
            <w:r w:rsidRPr="001F6297">
              <w:rPr>
                <w:sz w:val="22"/>
                <w:szCs w:val="22"/>
                <w:lang w:val="en-US"/>
              </w:rPr>
              <w:t>317 (73.5%)</w:t>
            </w:r>
          </w:p>
        </w:tc>
        <w:tc>
          <w:tcPr>
            <w:tcW w:w="1985" w:type="dxa"/>
          </w:tcPr>
          <w:p w:rsidRPr="001F6297" w:rsidR="0045104D" w:rsidP="001F6297" w:rsidRDefault="0045104D" w14:paraId="1299C3B3" w14:textId="77777777">
            <w:pPr>
              <w:pStyle w:val="Compact"/>
              <w:rPr>
                <w:sz w:val="22"/>
                <w:szCs w:val="22"/>
                <w:lang w:val="en-US"/>
              </w:rPr>
            </w:pPr>
            <w:r w:rsidRPr="001F6297">
              <w:rPr>
                <w:sz w:val="22"/>
                <w:szCs w:val="22"/>
                <w:lang w:val="en-US"/>
              </w:rPr>
              <w:t>4066 (69.2%)</w:t>
            </w:r>
          </w:p>
        </w:tc>
        <w:tc>
          <w:tcPr>
            <w:tcW w:w="1985" w:type="dxa"/>
          </w:tcPr>
          <w:p w:rsidRPr="001F6297" w:rsidR="0045104D" w:rsidP="001F6297" w:rsidRDefault="0045104D" w14:paraId="2FF55603" w14:textId="77777777">
            <w:pPr>
              <w:pStyle w:val="Compact"/>
              <w:rPr>
                <w:sz w:val="22"/>
                <w:szCs w:val="22"/>
                <w:lang w:val="en-US"/>
              </w:rPr>
            </w:pPr>
            <w:r w:rsidRPr="001F6297">
              <w:rPr>
                <w:sz w:val="22"/>
                <w:szCs w:val="22"/>
                <w:lang w:val="en-US"/>
              </w:rPr>
              <w:t>4383 (69.5%)</w:t>
            </w:r>
          </w:p>
        </w:tc>
      </w:tr>
      <w:tr w:rsidRPr="001F6297" w:rsidR="00BB5E30" w:rsidTr="00BB5E30" w14:paraId="05F83AAE" w14:textId="77777777">
        <w:tc>
          <w:tcPr>
            <w:tcW w:w="0" w:type="auto"/>
          </w:tcPr>
          <w:p w:rsidRPr="001F6297" w:rsidR="0045104D" w:rsidP="001F6297" w:rsidRDefault="0045104D" w14:paraId="5840D717" w14:textId="70FF3B1C">
            <w:pPr>
              <w:pStyle w:val="Compact"/>
              <w:rPr>
                <w:b/>
                <w:bCs/>
                <w:sz w:val="22"/>
                <w:szCs w:val="22"/>
                <w:lang w:val="en-US"/>
              </w:rPr>
            </w:pPr>
            <w:r w:rsidRPr="001F6297">
              <w:rPr>
                <w:b/>
                <w:bCs/>
                <w:sz w:val="22"/>
                <w:szCs w:val="22"/>
                <w:lang w:val="en-US"/>
              </w:rPr>
              <w:t xml:space="preserve">Injury severity score </w:t>
            </w:r>
          </w:p>
        </w:tc>
        <w:tc>
          <w:tcPr>
            <w:tcW w:w="1985" w:type="dxa"/>
          </w:tcPr>
          <w:p w:rsidRPr="001F6297" w:rsidR="0045104D" w:rsidP="001F6297" w:rsidRDefault="0045104D" w14:paraId="4A8882EB" w14:textId="77777777">
            <w:pPr>
              <w:pStyle w:val="Compact"/>
              <w:rPr>
                <w:sz w:val="22"/>
                <w:szCs w:val="22"/>
                <w:lang w:val="en-US"/>
              </w:rPr>
            </w:pPr>
          </w:p>
        </w:tc>
        <w:tc>
          <w:tcPr>
            <w:tcW w:w="1985" w:type="dxa"/>
          </w:tcPr>
          <w:p w:rsidRPr="001F6297" w:rsidR="0045104D" w:rsidP="001F6297" w:rsidRDefault="0045104D" w14:paraId="72134AFC" w14:textId="77777777">
            <w:pPr>
              <w:pStyle w:val="Compact"/>
              <w:rPr>
                <w:sz w:val="22"/>
                <w:szCs w:val="22"/>
                <w:lang w:val="en-US"/>
              </w:rPr>
            </w:pPr>
          </w:p>
        </w:tc>
        <w:tc>
          <w:tcPr>
            <w:tcW w:w="1985" w:type="dxa"/>
          </w:tcPr>
          <w:p w:rsidRPr="001F6297" w:rsidR="0045104D" w:rsidP="001F6297" w:rsidRDefault="0045104D" w14:paraId="693088AD" w14:textId="77777777">
            <w:pPr>
              <w:pStyle w:val="Compact"/>
              <w:rPr>
                <w:sz w:val="22"/>
                <w:szCs w:val="22"/>
                <w:lang w:val="en-US"/>
              </w:rPr>
            </w:pPr>
          </w:p>
        </w:tc>
      </w:tr>
      <w:tr w:rsidRPr="001F6297" w:rsidR="00BB5E30" w:rsidTr="00BB5E30" w14:paraId="51F23EF9" w14:textId="77777777">
        <w:tc>
          <w:tcPr>
            <w:tcW w:w="0" w:type="auto"/>
          </w:tcPr>
          <w:p w:rsidRPr="001F6297" w:rsidR="0045104D" w:rsidP="001F6297" w:rsidRDefault="0045104D" w14:paraId="1EEFD2EB" w14:textId="77777777">
            <w:pPr>
              <w:pStyle w:val="Compact"/>
              <w:rPr>
                <w:sz w:val="22"/>
                <w:szCs w:val="22"/>
                <w:lang w:val="en-US"/>
              </w:rPr>
            </w:pPr>
            <w:r w:rsidRPr="001F6297">
              <w:rPr>
                <w:sz w:val="22"/>
                <w:szCs w:val="22"/>
                <w:lang w:val="en-US"/>
              </w:rPr>
              <w:t>  Mean (SD)</w:t>
            </w:r>
          </w:p>
        </w:tc>
        <w:tc>
          <w:tcPr>
            <w:tcW w:w="1985" w:type="dxa"/>
          </w:tcPr>
          <w:p w:rsidRPr="001F6297" w:rsidR="0045104D" w:rsidP="001F6297" w:rsidRDefault="0045104D" w14:paraId="717B5391" w14:textId="77777777">
            <w:pPr>
              <w:pStyle w:val="Compact"/>
              <w:rPr>
                <w:sz w:val="22"/>
                <w:szCs w:val="22"/>
                <w:lang w:val="en-US"/>
              </w:rPr>
            </w:pPr>
            <w:r w:rsidRPr="001F6297">
              <w:rPr>
                <w:sz w:val="22"/>
                <w:szCs w:val="22"/>
                <w:lang w:val="en-US"/>
              </w:rPr>
              <w:t>18.9 (11.3)</w:t>
            </w:r>
          </w:p>
        </w:tc>
        <w:tc>
          <w:tcPr>
            <w:tcW w:w="1985" w:type="dxa"/>
          </w:tcPr>
          <w:p w:rsidRPr="001F6297" w:rsidR="0045104D" w:rsidP="001F6297" w:rsidRDefault="0045104D" w14:paraId="2341C57B" w14:textId="77777777">
            <w:pPr>
              <w:pStyle w:val="Compact"/>
              <w:rPr>
                <w:sz w:val="22"/>
                <w:szCs w:val="22"/>
                <w:lang w:val="en-US"/>
              </w:rPr>
            </w:pPr>
            <w:r w:rsidRPr="001F6297">
              <w:rPr>
                <w:sz w:val="22"/>
                <w:szCs w:val="22"/>
                <w:lang w:val="en-US"/>
              </w:rPr>
              <w:t>12.0 (13.5)</w:t>
            </w:r>
          </w:p>
        </w:tc>
        <w:tc>
          <w:tcPr>
            <w:tcW w:w="1985" w:type="dxa"/>
          </w:tcPr>
          <w:p w:rsidRPr="001F6297" w:rsidR="0045104D" w:rsidP="001F6297" w:rsidRDefault="0045104D" w14:paraId="2D41D76D" w14:textId="77777777">
            <w:pPr>
              <w:pStyle w:val="Compact"/>
              <w:rPr>
                <w:sz w:val="22"/>
                <w:szCs w:val="22"/>
                <w:lang w:val="en-US"/>
              </w:rPr>
            </w:pPr>
            <w:r w:rsidRPr="001F6297">
              <w:rPr>
                <w:sz w:val="22"/>
                <w:szCs w:val="22"/>
                <w:lang w:val="en-US"/>
              </w:rPr>
              <w:t>12.4 (13.4)</w:t>
            </w:r>
          </w:p>
        </w:tc>
      </w:tr>
      <w:tr w:rsidRPr="001F6297" w:rsidR="00BB5E30" w:rsidTr="00BB5E30" w14:paraId="6C572201" w14:textId="77777777">
        <w:tc>
          <w:tcPr>
            <w:tcW w:w="0" w:type="auto"/>
          </w:tcPr>
          <w:p w:rsidRPr="001F6297" w:rsidR="0045104D" w:rsidP="001F6297" w:rsidRDefault="0045104D" w14:paraId="5566B025" w14:textId="77777777">
            <w:pPr>
              <w:pStyle w:val="Compact"/>
              <w:rPr>
                <w:sz w:val="22"/>
                <w:szCs w:val="22"/>
                <w:lang w:val="en-US"/>
              </w:rPr>
            </w:pPr>
            <w:r w:rsidRPr="001F6297">
              <w:rPr>
                <w:sz w:val="22"/>
                <w:szCs w:val="22"/>
                <w:lang w:val="en-US"/>
              </w:rPr>
              <w:t>  Median [Min, Max]</w:t>
            </w:r>
          </w:p>
        </w:tc>
        <w:tc>
          <w:tcPr>
            <w:tcW w:w="1985" w:type="dxa"/>
          </w:tcPr>
          <w:p w:rsidRPr="001F6297" w:rsidR="0045104D" w:rsidP="001F6297" w:rsidRDefault="0045104D" w14:paraId="5F80658A" w14:textId="77777777">
            <w:pPr>
              <w:pStyle w:val="Compact"/>
              <w:rPr>
                <w:sz w:val="22"/>
                <w:szCs w:val="22"/>
                <w:lang w:val="en-US"/>
              </w:rPr>
            </w:pPr>
            <w:r w:rsidRPr="001F6297">
              <w:rPr>
                <w:sz w:val="22"/>
                <w:szCs w:val="22"/>
                <w:lang w:val="en-US"/>
              </w:rPr>
              <w:t>17.0 [0, 75.0]</w:t>
            </w:r>
          </w:p>
        </w:tc>
        <w:tc>
          <w:tcPr>
            <w:tcW w:w="1985" w:type="dxa"/>
          </w:tcPr>
          <w:p w:rsidRPr="001F6297" w:rsidR="0045104D" w:rsidP="001F6297" w:rsidRDefault="0045104D" w14:paraId="5BC440C3" w14:textId="77777777">
            <w:pPr>
              <w:pStyle w:val="Compact"/>
              <w:rPr>
                <w:sz w:val="22"/>
                <w:szCs w:val="22"/>
                <w:lang w:val="en-US"/>
              </w:rPr>
            </w:pPr>
            <w:r w:rsidRPr="001F6297">
              <w:rPr>
                <w:sz w:val="22"/>
                <w:szCs w:val="22"/>
                <w:lang w:val="en-US"/>
              </w:rPr>
              <w:t>9.00 [0, 75.0]</w:t>
            </w:r>
          </w:p>
        </w:tc>
        <w:tc>
          <w:tcPr>
            <w:tcW w:w="1985" w:type="dxa"/>
          </w:tcPr>
          <w:p w:rsidRPr="001F6297" w:rsidR="0045104D" w:rsidP="001F6297" w:rsidRDefault="0045104D" w14:paraId="12F56CAF" w14:textId="77777777">
            <w:pPr>
              <w:pStyle w:val="Compact"/>
              <w:rPr>
                <w:sz w:val="22"/>
                <w:szCs w:val="22"/>
                <w:lang w:val="en-US"/>
              </w:rPr>
            </w:pPr>
            <w:r w:rsidRPr="001F6297">
              <w:rPr>
                <w:sz w:val="22"/>
                <w:szCs w:val="22"/>
                <w:lang w:val="en-US"/>
              </w:rPr>
              <w:t>9.00 [0, 75.0]</w:t>
            </w:r>
          </w:p>
        </w:tc>
      </w:tr>
      <w:tr w:rsidRPr="001F6297" w:rsidR="00BB5E30" w:rsidTr="00BB5E30" w14:paraId="4A7BF0D6" w14:textId="77777777">
        <w:tc>
          <w:tcPr>
            <w:tcW w:w="0" w:type="auto"/>
          </w:tcPr>
          <w:p w:rsidRPr="001F6297" w:rsidR="0045104D" w:rsidP="001F6297" w:rsidRDefault="0045104D" w14:paraId="65C0758D" w14:textId="77777777">
            <w:pPr>
              <w:pStyle w:val="Compact"/>
              <w:rPr>
                <w:sz w:val="22"/>
                <w:szCs w:val="22"/>
                <w:lang w:val="en-US"/>
              </w:rPr>
            </w:pPr>
            <w:r w:rsidRPr="001F6297">
              <w:rPr>
                <w:sz w:val="22"/>
                <w:szCs w:val="22"/>
                <w:lang w:val="en-US"/>
              </w:rPr>
              <w:t>  Missing</w:t>
            </w:r>
          </w:p>
        </w:tc>
        <w:tc>
          <w:tcPr>
            <w:tcW w:w="1985" w:type="dxa"/>
          </w:tcPr>
          <w:p w:rsidRPr="001F6297" w:rsidR="0045104D" w:rsidP="001F6297" w:rsidRDefault="0045104D" w14:paraId="236A7F5C" w14:textId="77777777">
            <w:pPr>
              <w:pStyle w:val="Compact"/>
              <w:rPr>
                <w:sz w:val="22"/>
                <w:szCs w:val="22"/>
                <w:lang w:val="en-US"/>
              </w:rPr>
            </w:pPr>
            <w:r w:rsidRPr="001F6297">
              <w:rPr>
                <w:sz w:val="22"/>
                <w:szCs w:val="22"/>
                <w:lang w:val="en-US"/>
              </w:rPr>
              <w:t>0 (0%)</w:t>
            </w:r>
          </w:p>
        </w:tc>
        <w:tc>
          <w:tcPr>
            <w:tcW w:w="1985" w:type="dxa"/>
          </w:tcPr>
          <w:p w:rsidRPr="001F6297" w:rsidR="0045104D" w:rsidP="001F6297" w:rsidRDefault="0045104D" w14:paraId="47A4BDCB" w14:textId="77777777">
            <w:pPr>
              <w:pStyle w:val="Compact"/>
              <w:rPr>
                <w:sz w:val="22"/>
                <w:szCs w:val="22"/>
                <w:lang w:val="en-US"/>
              </w:rPr>
            </w:pPr>
            <w:r w:rsidRPr="001F6297">
              <w:rPr>
                <w:sz w:val="22"/>
                <w:szCs w:val="22"/>
                <w:lang w:val="en-US"/>
              </w:rPr>
              <w:t>8 (0.1%)</w:t>
            </w:r>
          </w:p>
        </w:tc>
        <w:tc>
          <w:tcPr>
            <w:tcW w:w="1985" w:type="dxa"/>
          </w:tcPr>
          <w:p w:rsidRPr="001F6297" w:rsidR="0045104D" w:rsidP="001F6297" w:rsidRDefault="0045104D" w14:paraId="1611F8A1" w14:textId="77777777">
            <w:pPr>
              <w:pStyle w:val="Compact"/>
              <w:rPr>
                <w:sz w:val="22"/>
                <w:szCs w:val="22"/>
                <w:lang w:val="en-US"/>
              </w:rPr>
            </w:pPr>
            <w:r w:rsidRPr="001F6297">
              <w:rPr>
                <w:sz w:val="22"/>
                <w:szCs w:val="22"/>
                <w:lang w:val="en-US"/>
              </w:rPr>
              <w:t>8 (0.1%)</w:t>
            </w:r>
          </w:p>
        </w:tc>
      </w:tr>
      <w:tr w:rsidRPr="001F6297" w:rsidR="00BB5E30" w:rsidTr="00BB5E30" w14:paraId="4E37C998" w14:textId="77777777">
        <w:tc>
          <w:tcPr>
            <w:tcW w:w="0" w:type="auto"/>
          </w:tcPr>
          <w:p w:rsidRPr="001F6297" w:rsidR="0045104D" w:rsidP="001F6297" w:rsidRDefault="0045104D" w14:paraId="0FD30C00" w14:textId="77777777">
            <w:pPr>
              <w:pStyle w:val="Compact"/>
              <w:rPr>
                <w:b/>
                <w:bCs/>
                <w:sz w:val="22"/>
                <w:szCs w:val="22"/>
                <w:lang w:val="en-US"/>
              </w:rPr>
            </w:pPr>
            <w:r w:rsidRPr="001F6297">
              <w:rPr>
                <w:b/>
                <w:bCs/>
                <w:sz w:val="22"/>
                <w:szCs w:val="22"/>
                <w:lang w:val="en-US"/>
              </w:rPr>
              <w:t>Respiratory rate</w:t>
            </w:r>
          </w:p>
        </w:tc>
        <w:tc>
          <w:tcPr>
            <w:tcW w:w="1985" w:type="dxa"/>
          </w:tcPr>
          <w:p w:rsidRPr="001F6297" w:rsidR="0045104D" w:rsidP="001F6297" w:rsidRDefault="0045104D" w14:paraId="2E800FB4" w14:textId="77777777">
            <w:pPr>
              <w:pStyle w:val="Compact"/>
              <w:rPr>
                <w:sz w:val="22"/>
                <w:szCs w:val="22"/>
                <w:lang w:val="en-US"/>
              </w:rPr>
            </w:pPr>
          </w:p>
        </w:tc>
        <w:tc>
          <w:tcPr>
            <w:tcW w:w="1985" w:type="dxa"/>
          </w:tcPr>
          <w:p w:rsidRPr="001F6297" w:rsidR="0045104D" w:rsidP="001F6297" w:rsidRDefault="0045104D" w14:paraId="01E72C9C" w14:textId="77777777">
            <w:pPr>
              <w:pStyle w:val="Compact"/>
              <w:rPr>
                <w:sz w:val="22"/>
                <w:szCs w:val="22"/>
                <w:lang w:val="en-US"/>
              </w:rPr>
            </w:pPr>
          </w:p>
        </w:tc>
        <w:tc>
          <w:tcPr>
            <w:tcW w:w="1985" w:type="dxa"/>
          </w:tcPr>
          <w:p w:rsidRPr="001F6297" w:rsidR="0045104D" w:rsidP="001F6297" w:rsidRDefault="0045104D" w14:paraId="1CA70356" w14:textId="77777777">
            <w:pPr>
              <w:pStyle w:val="Compact"/>
              <w:rPr>
                <w:sz w:val="22"/>
                <w:szCs w:val="22"/>
                <w:lang w:val="en-US"/>
              </w:rPr>
            </w:pPr>
          </w:p>
        </w:tc>
      </w:tr>
      <w:tr w:rsidRPr="001F6297" w:rsidR="00BB5E30" w:rsidTr="00BB5E30" w14:paraId="1D0667D4" w14:textId="77777777">
        <w:tc>
          <w:tcPr>
            <w:tcW w:w="0" w:type="auto"/>
          </w:tcPr>
          <w:p w:rsidRPr="001F6297" w:rsidR="0045104D" w:rsidP="001F6297" w:rsidRDefault="0045104D" w14:paraId="4D3DA469" w14:textId="77777777">
            <w:pPr>
              <w:pStyle w:val="Compact"/>
              <w:rPr>
                <w:sz w:val="22"/>
                <w:szCs w:val="22"/>
                <w:lang w:val="en-US"/>
              </w:rPr>
            </w:pPr>
            <w:r w:rsidRPr="001F6297">
              <w:rPr>
                <w:sz w:val="22"/>
                <w:szCs w:val="22"/>
                <w:lang w:val="en-US"/>
              </w:rPr>
              <w:t>  Mean (SD)</w:t>
            </w:r>
          </w:p>
        </w:tc>
        <w:tc>
          <w:tcPr>
            <w:tcW w:w="1985" w:type="dxa"/>
          </w:tcPr>
          <w:p w:rsidRPr="001F6297" w:rsidR="0045104D" w:rsidP="001F6297" w:rsidRDefault="0045104D" w14:paraId="50D921F7" w14:textId="77777777">
            <w:pPr>
              <w:pStyle w:val="Compact"/>
              <w:rPr>
                <w:sz w:val="22"/>
                <w:szCs w:val="22"/>
                <w:lang w:val="en-US"/>
              </w:rPr>
            </w:pPr>
            <w:r w:rsidRPr="001F6297">
              <w:rPr>
                <w:sz w:val="22"/>
                <w:szCs w:val="22"/>
                <w:lang w:val="en-US"/>
              </w:rPr>
              <w:t>19.0 (5.29)</w:t>
            </w:r>
          </w:p>
        </w:tc>
        <w:tc>
          <w:tcPr>
            <w:tcW w:w="1985" w:type="dxa"/>
          </w:tcPr>
          <w:p w:rsidRPr="001F6297" w:rsidR="0045104D" w:rsidP="001F6297" w:rsidRDefault="0045104D" w14:paraId="34F8E80F" w14:textId="77777777">
            <w:pPr>
              <w:pStyle w:val="Compact"/>
              <w:rPr>
                <w:sz w:val="22"/>
                <w:szCs w:val="22"/>
                <w:lang w:val="en-US"/>
              </w:rPr>
            </w:pPr>
            <w:r w:rsidRPr="001F6297">
              <w:rPr>
                <w:sz w:val="22"/>
                <w:szCs w:val="22"/>
                <w:lang w:val="en-US"/>
              </w:rPr>
              <w:t>18.4 (4.86)</w:t>
            </w:r>
          </w:p>
        </w:tc>
        <w:tc>
          <w:tcPr>
            <w:tcW w:w="1985" w:type="dxa"/>
          </w:tcPr>
          <w:p w:rsidRPr="001F6297" w:rsidR="0045104D" w:rsidP="001F6297" w:rsidRDefault="0045104D" w14:paraId="4BEB4D6F" w14:textId="77777777">
            <w:pPr>
              <w:pStyle w:val="Compact"/>
              <w:rPr>
                <w:sz w:val="22"/>
                <w:szCs w:val="22"/>
                <w:lang w:val="en-US"/>
              </w:rPr>
            </w:pPr>
            <w:r w:rsidRPr="001F6297">
              <w:rPr>
                <w:sz w:val="22"/>
                <w:szCs w:val="22"/>
                <w:lang w:val="en-US"/>
              </w:rPr>
              <w:t>18.4 (4.89)</w:t>
            </w:r>
          </w:p>
        </w:tc>
      </w:tr>
      <w:tr w:rsidRPr="001F6297" w:rsidR="00BB5E30" w:rsidTr="00BB5E30" w14:paraId="6FD87F48" w14:textId="77777777">
        <w:tc>
          <w:tcPr>
            <w:tcW w:w="0" w:type="auto"/>
          </w:tcPr>
          <w:p w:rsidRPr="001F6297" w:rsidR="0045104D" w:rsidP="001F6297" w:rsidRDefault="0045104D" w14:paraId="19C9F4F4" w14:textId="77777777">
            <w:pPr>
              <w:pStyle w:val="Compact"/>
              <w:rPr>
                <w:sz w:val="22"/>
                <w:szCs w:val="22"/>
                <w:lang w:val="en-US"/>
              </w:rPr>
            </w:pPr>
            <w:r w:rsidRPr="001F6297">
              <w:rPr>
                <w:sz w:val="22"/>
                <w:szCs w:val="22"/>
                <w:lang w:val="en-US"/>
              </w:rPr>
              <w:t>  Median [Min, Max]</w:t>
            </w:r>
          </w:p>
        </w:tc>
        <w:tc>
          <w:tcPr>
            <w:tcW w:w="1985" w:type="dxa"/>
          </w:tcPr>
          <w:p w:rsidRPr="001F6297" w:rsidR="0045104D" w:rsidP="001F6297" w:rsidRDefault="0045104D" w14:paraId="73C6EC4F" w14:textId="77777777">
            <w:pPr>
              <w:pStyle w:val="Compact"/>
              <w:rPr>
                <w:sz w:val="22"/>
                <w:szCs w:val="22"/>
                <w:lang w:val="en-US"/>
              </w:rPr>
            </w:pPr>
            <w:r w:rsidRPr="001F6297">
              <w:rPr>
                <w:sz w:val="22"/>
                <w:szCs w:val="22"/>
                <w:lang w:val="en-US"/>
              </w:rPr>
              <w:t>18.0 [9.00, 40.0]</w:t>
            </w:r>
          </w:p>
        </w:tc>
        <w:tc>
          <w:tcPr>
            <w:tcW w:w="1985" w:type="dxa"/>
          </w:tcPr>
          <w:p w:rsidRPr="001F6297" w:rsidR="0045104D" w:rsidP="001F6297" w:rsidRDefault="0045104D" w14:paraId="31649154" w14:textId="77777777">
            <w:pPr>
              <w:pStyle w:val="Compact"/>
              <w:rPr>
                <w:sz w:val="22"/>
                <w:szCs w:val="22"/>
                <w:lang w:val="en-US"/>
              </w:rPr>
            </w:pPr>
            <w:r w:rsidRPr="001F6297">
              <w:rPr>
                <w:sz w:val="22"/>
                <w:szCs w:val="22"/>
                <w:lang w:val="en-US"/>
              </w:rPr>
              <w:t>18.0 [0, 60.0]</w:t>
            </w:r>
          </w:p>
        </w:tc>
        <w:tc>
          <w:tcPr>
            <w:tcW w:w="1985" w:type="dxa"/>
          </w:tcPr>
          <w:p w:rsidRPr="001F6297" w:rsidR="0045104D" w:rsidP="001F6297" w:rsidRDefault="0045104D" w14:paraId="7A281C74" w14:textId="77777777">
            <w:pPr>
              <w:pStyle w:val="Compact"/>
              <w:rPr>
                <w:sz w:val="22"/>
                <w:szCs w:val="22"/>
                <w:lang w:val="en-US"/>
              </w:rPr>
            </w:pPr>
            <w:r w:rsidRPr="001F6297">
              <w:rPr>
                <w:sz w:val="22"/>
                <w:szCs w:val="22"/>
                <w:lang w:val="en-US"/>
              </w:rPr>
              <w:t>18.0 [0, 60.0]</w:t>
            </w:r>
          </w:p>
        </w:tc>
      </w:tr>
      <w:tr w:rsidRPr="001F6297" w:rsidR="00BB5E30" w:rsidTr="00BB5E30" w14:paraId="4173D34B" w14:textId="77777777">
        <w:tc>
          <w:tcPr>
            <w:tcW w:w="0" w:type="auto"/>
          </w:tcPr>
          <w:p w:rsidRPr="001F6297" w:rsidR="0045104D" w:rsidP="001F6297" w:rsidRDefault="0045104D" w14:paraId="5F97D1C9" w14:textId="77777777">
            <w:pPr>
              <w:pStyle w:val="Compact"/>
              <w:rPr>
                <w:sz w:val="22"/>
                <w:szCs w:val="22"/>
                <w:lang w:val="en-US"/>
              </w:rPr>
            </w:pPr>
            <w:r w:rsidRPr="001F6297">
              <w:rPr>
                <w:sz w:val="22"/>
                <w:szCs w:val="22"/>
                <w:lang w:val="en-US"/>
              </w:rPr>
              <w:t>  Missing</w:t>
            </w:r>
          </w:p>
        </w:tc>
        <w:tc>
          <w:tcPr>
            <w:tcW w:w="1985" w:type="dxa"/>
          </w:tcPr>
          <w:p w:rsidRPr="001F6297" w:rsidR="0045104D" w:rsidP="001F6297" w:rsidRDefault="0045104D" w14:paraId="5E57E3C2" w14:textId="77777777">
            <w:pPr>
              <w:pStyle w:val="Compact"/>
              <w:rPr>
                <w:sz w:val="22"/>
                <w:szCs w:val="22"/>
                <w:lang w:val="en-US"/>
              </w:rPr>
            </w:pPr>
            <w:r w:rsidRPr="001F6297">
              <w:rPr>
                <w:sz w:val="22"/>
                <w:szCs w:val="22"/>
                <w:lang w:val="en-US"/>
              </w:rPr>
              <w:t>87 (20.2%)</w:t>
            </w:r>
          </w:p>
        </w:tc>
        <w:tc>
          <w:tcPr>
            <w:tcW w:w="1985" w:type="dxa"/>
          </w:tcPr>
          <w:p w:rsidRPr="001F6297" w:rsidR="0045104D" w:rsidP="001F6297" w:rsidRDefault="0045104D" w14:paraId="6CC97E36" w14:textId="77777777">
            <w:pPr>
              <w:pStyle w:val="Compact"/>
              <w:rPr>
                <w:sz w:val="22"/>
                <w:szCs w:val="22"/>
                <w:lang w:val="en-US"/>
              </w:rPr>
            </w:pPr>
            <w:r w:rsidRPr="001F6297">
              <w:rPr>
                <w:sz w:val="22"/>
                <w:szCs w:val="22"/>
                <w:lang w:val="en-US"/>
              </w:rPr>
              <w:t>1163 (19.8%)</w:t>
            </w:r>
          </w:p>
        </w:tc>
        <w:tc>
          <w:tcPr>
            <w:tcW w:w="1985" w:type="dxa"/>
          </w:tcPr>
          <w:p w:rsidRPr="001F6297" w:rsidR="0045104D" w:rsidP="001F6297" w:rsidRDefault="0045104D" w14:paraId="08FBDDAC" w14:textId="77777777">
            <w:pPr>
              <w:pStyle w:val="Compact"/>
              <w:rPr>
                <w:sz w:val="22"/>
                <w:szCs w:val="22"/>
                <w:lang w:val="en-US"/>
              </w:rPr>
            </w:pPr>
            <w:r w:rsidRPr="001F6297">
              <w:rPr>
                <w:sz w:val="22"/>
                <w:szCs w:val="22"/>
                <w:lang w:val="en-US"/>
              </w:rPr>
              <w:t>1250 (19.8%)</w:t>
            </w:r>
          </w:p>
        </w:tc>
      </w:tr>
      <w:tr w:rsidRPr="001F6297" w:rsidR="00BB5E30" w:rsidTr="00BB5E30" w14:paraId="18FD145B" w14:textId="77777777">
        <w:tc>
          <w:tcPr>
            <w:tcW w:w="0" w:type="auto"/>
          </w:tcPr>
          <w:p w:rsidRPr="001F6297" w:rsidR="0045104D" w:rsidP="001F6297" w:rsidRDefault="0045104D" w14:paraId="137DCCD9" w14:textId="77777777">
            <w:pPr>
              <w:pStyle w:val="Compact"/>
              <w:rPr>
                <w:b/>
                <w:bCs/>
                <w:sz w:val="22"/>
                <w:szCs w:val="22"/>
                <w:lang w:val="en-US"/>
              </w:rPr>
            </w:pPr>
            <w:r w:rsidRPr="001F6297">
              <w:rPr>
                <w:b/>
                <w:bCs/>
                <w:sz w:val="22"/>
                <w:szCs w:val="22"/>
                <w:lang w:val="en-US"/>
              </w:rPr>
              <w:lastRenderedPageBreak/>
              <w:t>GCS</w:t>
            </w:r>
          </w:p>
        </w:tc>
        <w:tc>
          <w:tcPr>
            <w:tcW w:w="1985" w:type="dxa"/>
          </w:tcPr>
          <w:p w:rsidRPr="001F6297" w:rsidR="0045104D" w:rsidP="001F6297" w:rsidRDefault="0045104D" w14:paraId="5C286A2F" w14:textId="77777777">
            <w:pPr>
              <w:pStyle w:val="Compact"/>
              <w:rPr>
                <w:b/>
                <w:bCs/>
                <w:sz w:val="22"/>
                <w:szCs w:val="22"/>
                <w:lang w:val="en-US"/>
              </w:rPr>
            </w:pPr>
          </w:p>
        </w:tc>
        <w:tc>
          <w:tcPr>
            <w:tcW w:w="1985" w:type="dxa"/>
          </w:tcPr>
          <w:p w:rsidRPr="001F6297" w:rsidR="0045104D" w:rsidP="001F6297" w:rsidRDefault="0045104D" w14:paraId="157E869C" w14:textId="77777777">
            <w:pPr>
              <w:pStyle w:val="Compact"/>
              <w:rPr>
                <w:b/>
                <w:bCs/>
                <w:sz w:val="22"/>
                <w:szCs w:val="22"/>
                <w:lang w:val="en-US"/>
              </w:rPr>
            </w:pPr>
          </w:p>
        </w:tc>
        <w:tc>
          <w:tcPr>
            <w:tcW w:w="1985" w:type="dxa"/>
          </w:tcPr>
          <w:p w:rsidRPr="001F6297" w:rsidR="0045104D" w:rsidP="001F6297" w:rsidRDefault="0045104D" w14:paraId="31FED9FA" w14:textId="77777777">
            <w:pPr>
              <w:pStyle w:val="Compact"/>
              <w:rPr>
                <w:b/>
                <w:bCs/>
                <w:sz w:val="22"/>
                <w:szCs w:val="22"/>
                <w:lang w:val="en-US"/>
              </w:rPr>
            </w:pPr>
          </w:p>
        </w:tc>
      </w:tr>
      <w:tr w:rsidRPr="001F6297" w:rsidR="00BB5E30" w:rsidTr="00BB5E30" w14:paraId="14F78F14" w14:textId="77777777">
        <w:tc>
          <w:tcPr>
            <w:tcW w:w="0" w:type="auto"/>
          </w:tcPr>
          <w:p w:rsidRPr="001F6297" w:rsidR="0045104D" w:rsidP="001F6297" w:rsidRDefault="0045104D" w14:paraId="400293F1" w14:textId="77777777">
            <w:pPr>
              <w:pStyle w:val="Compact"/>
              <w:rPr>
                <w:sz w:val="22"/>
                <w:szCs w:val="22"/>
                <w:lang w:val="en-US"/>
              </w:rPr>
            </w:pPr>
            <w:r w:rsidRPr="001F6297">
              <w:rPr>
                <w:sz w:val="22"/>
                <w:szCs w:val="22"/>
                <w:lang w:val="en-US"/>
              </w:rPr>
              <w:t>  Mean (SD)</w:t>
            </w:r>
          </w:p>
        </w:tc>
        <w:tc>
          <w:tcPr>
            <w:tcW w:w="1985" w:type="dxa"/>
          </w:tcPr>
          <w:p w:rsidRPr="001F6297" w:rsidR="0045104D" w:rsidP="001F6297" w:rsidRDefault="0045104D" w14:paraId="3DF256D3" w14:textId="77777777">
            <w:pPr>
              <w:pStyle w:val="Compact"/>
              <w:rPr>
                <w:sz w:val="22"/>
                <w:szCs w:val="22"/>
                <w:lang w:val="en-US"/>
              </w:rPr>
            </w:pPr>
            <w:r w:rsidRPr="001F6297">
              <w:rPr>
                <w:sz w:val="22"/>
                <w:szCs w:val="22"/>
                <w:lang w:val="en-US"/>
              </w:rPr>
              <w:t>13.8 (2.68)</w:t>
            </w:r>
          </w:p>
        </w:tc>
        <w:tc>
          <w:tcPr>
            <w:tcW w:w="1985" w:type="dxa"/>
          </w:tcPr>
          <w:p w:rsidRPr="001F6297" w:rsidR="0045104D" w:rsidP="001F6297" w:rsidRDefault="0045104D" w14:paraId="14F9A111" w14:textId="77777777">
            <w:pPr>
              <w:pStyle w:val="Compact"/>
              <w:rPr>
                <w:sz w:val="22"/>
                <w:szCs w:val="22"/>
                <w:lang w:val="en-US"/>
              </w:rPr>
            </w:pPr>
            <w:r w:rsidRPr="001F6297">
              <w:rPr>
                <w:sz w:val="22"/>
                <w:szCs w:val="22"/>
                <w:lang w:val="en-US"/>
              </w:rPr>
              <w:t>14.1 (2.39)</w:t>
            </w:r>
          </w:p>
        </w:tc>
        <w:tc>
          <w:tcPr>
            <w:tcW w:w="1985" w:type="dxa"/>
          </w:tcPr>
          <w:p w:rsidRPr="001F6297" w:rsidR="0045104D" w:rsidP="001F6297" w:rsidRDefault="0045104D" w14:paraId="47A4B66F" w14:textId="77777777">
            <w:pPr>
              <w:pStyle w:val="Compact"/>
              <w:rPr>
                <w:sz w:val="22"/>
                <w:szCs w:val="22"/>
                <w:lang w:val="en-US"/>
              </w:rPr>
            </w:pPr>
            <w:r w:rsidRPr="001F6297">
              <w:rPr>
                <w:sz w:val="22"/>
                <w:szCs w:val="22"/>
                <w:lang w:val="en-US"/>
              </w:rPr>
              <w:t>14.1 (2.41)</w:t>
            </w:r>
          </w:p>
        </w:tc>
      </w:tr>
      <w:tr w:rsidRPr="001F6297" w:rsidR="00BB5E30" w:rsidTr="00BB5E30" w14:paraId="218041A1" w14:textId="77777777">
        <w:tc>
          <w:tcPr>
            <w:tcW w:w="0" w:type="auto"/>
          </w:tcPr>
          <w:p w:rsidRPr="001F6297" w:rsidR="0045104D" w:rsidP="001F6297" w:rsidRDefault="0045104D" w14:paraId="7838A211" w14:textId="77777777">
            <w:pPr>
              <w:pStyle w:val="Compact"/>
              <w:rPr>
                <w:sz w:val="22"/>
                <w:szCs w:val="22"/>
                <w:lang w:val="en-US"/>
              </w:rPr>
            </w:pPr>
            <w:r w:rsidRPr="001F6297">
              <w:rPr>
                <w:sz w:val="22"/>
                <w:szCs w:val="22"/>
                <w:lang w:val="en-US"/>
              </w:rPr>
              <w:t>  Median [Min, Max]</w:t>
            </w:r>
          </w:p>
        </w:tc>
        <w:tc>
          <w:tcPr>
            <w:tcW w:w="1985" w:type="dxa"/>
          </w:tcPr>
          <w:p w:rsidRPr="001F6297" w:rsidR="0045104D" w:rsidP="001F6297" w:rsidRDefault="0045104D" w14:paraId="2FAE6209" w14:textId="77777777">
            <w:pPr>
              <w:pStyle w:val="Compact"/>
              <w:rPr>
                <w:sz w:val="22"/>
                <w:szCs w:val="22"/>
                <w:lang w:val="en-US"/>
              </w:rPr>
            </w:pPr>
            <w:r w:rsidRPr="001F6297">
              <w:rPr>
                <w:sz w:val="22"/>
                <w:szCs w:val="22"/>
                <w:lang w:val="en-US"/>
              </w:rPr>
              <w:t>15.0 [3.00, 15.0]</w:t>
            </w:r>
          </w:p>
        </w:tc>
        <w:tc>
          <w:tcPr>
            <w:tcW w:w="1985" w:type="dxa"/>
          </w:tcPr>
          <w:p w:rsidRPr="001F6297" w:rsidR="0045104D" w:rsidP="001F6297" w:rsidRDefault="0045104D" w14:paraId="4FF3B07C" w14:textId="77777777">
            <w:pPr>
              <w:pStyle w:val="Compact"/>
              <w:rPr>
                <w:sz w:val="22"/>
                <w:szCs w:val="22"/>
                <w:lang w:val="en-US"/>
              </w:rPr>
            </w:pPr>
            <w:r w:rsidRPr="001F6297">
              <w:rPr>
                <w:sz w:val="22"/>
                <w:szCs w:val="22"/>
                <w:lang w:val="en-US"/>
              </w:rPr>
              <w:t>15.0 [3.00, 15.0]</w:t>
            </w:r>
          </w:p>
        </w:tc>
        <w:tc>
          <w:tcPr>
            <w:tcW w:w="1985" w:type="dxa"/>
          </w:tcPr>
          <w:p w:rsidRPr="001F6297" w:rsidR="0045104D" w:rsidP="001F6297" w:rsidRDefault="0045104D" w14:paraId="52C66E3F" w14:textId="77777777">
            <w:pPr>
              <w:pStyle w:val="Compact"/>
              <w:rPr>
                <w:sz w:val="22"/>
                <w:szCs w:val="22"/>
                <w:lang w:val="en-US"/>
              </w:rPr>
            </w:pPr>
            <w:r w:rsidRPr="001F6297">
              <w:rPr>
                <w:sz w:val="22"/>
                <w:szCs w:val="22"/>
                <w:lang w:val="en-US"/>
              </w:rPr>
              <w:t>15.0 [3.00, 15.0]</w:t>
            </w:r>
          </w:p>
        </w:tc>
      </w:tr>
      <w:tr w:rsidRPr="001F6297" w:rsidR="00BB5E30" w:rsidTr="00BB5E30" w14:paraId="2DD79C14" w14:textId="77777777">
        <w:tc>
          <w:tcPr>
            <w:tcW w:w="0" w:type="auto"/>
          </w:tcPr>
          <w:p w:rsidRPr="001F6297" w:rsidR="0045104D" w:rsidP="001F6297" w:rsidRDefault="0045104D" w14:paraId="50626FB1" w14:textId="77777777">
            <w:pPr>
              <w:pStyle w:val="Compact"/>
              <w:rPr>
                <w:sz w:val="22"/>
                <w:szCs w:val="22"/>
                <w:lang w:val="en-US"/>
              </w:rPr>
            </w:pPr>
            <w:r w:rsidRPr="001F6297">
              <w:rPr>
                <w:sz w:val="22"/>
                <w:szCs w:val="22"/>
                <w:lang w:val="en-US"/>
              </w:rPr>
              <w:t>  Missing</w:t>
            </w:r>
          </w:p>
        </w:tc>
        <w:tc>
          <w:tcPr>
            <w:tcW w:w="1985" w:type="dxa"/>
          </w:tcPr>
          <w:p w:rsidRPr="001F6297" w:rsidR="0045104D" w:rsidP="001F6297" w:rsidRDefault="0045104D" w14:paraId="6B63A799" w14:textId="77777777">
            <w:pPr>
              <w:pStyle w:val="Compact"/>
              <w:rPr>
                <w:sz w:val="22"/>
                <w:szCs w:val="22"/>
                <w:lang w:val="en-US"/>
              </w:rPr>
            </w:pPr>
            <w:r w:rsidRPr="001F6297">
              <w:rPr>
                <w:sz w:val="22"/>
                <w:szCs w:val="22"/>
                <w:lang w:val="en-US"/>
              </w:rPr>
              <w:t>44 (10.2%)</w:t>
            </w:r>
          </w:p>
        </w:tc>
        <w:tc>
          <w:tcPr>
            <w:tcW w:w="1985" w:type="dxa"/>
          </w:tcPr>
          <w:p w:rsidRPr="001F6297" w:rsidR="0045104D" w:rsidP="001F6297" w:rsidRDefault="0045104D" w14:paraId="692191AA" w14:textId="77777777">
            <w:pPr>
              <w:pStyle w:val="Compact"/>
              <w:rPr>
                <w:sz w:val="22"/>
                <w:szCs w:val="22"/>
                <w:lang w:val="en-US"/>
              </w:rPr>
            </w:pPr>
            <w:r w:rsidRPr="001F6297">
              <w:rPr>
                <w:sz w:val="22"/>
                <w:szCs w:val="22"/>
                <w:lang w:val="en-US"/>
              </w:rPr>
              <w:t>655 (11.1%)</w:t>
            </w:r>
          </w:p>
        </w:tc>
        <w:tc>
          <w:tcPr>
            <w:tcW w:w="1985" w:type="dxa"/>
          </w:tcPr>
          <w:p w:rsidRPr="001F6297" w:rsidR="0045104D" w:rsidP="001F6297" w:rsidRDefault="0045104D" w14:paraId="47DE14FA" w14:textId="77777777">
            <w:pPr>
              <w:pStyle w:val="Compact"/>
              <w:rPr>
                <w:sz w:val="22"/>
                <w:szCs w:val="22"/>
                <w:lang w:val="en-US"/>
              </w:rPr>
            </w:pPr>
            <w:r w:rsidRPr="001F6297">
              <w:rPr>
                <w:sz w:val="22"/>
                <w:szCs w:val="22"/>
                <w:lang w:val="en-US"/>
              </w:rPr>
              <w:t>699 (11.1%)</w:t>
            </w:r>
          </w:p>
        </w:tc>
      </w:tr>
      <w:tr w:rsidRPr="001F6297" w:rsidR="00BB5E30" w:rsidTr="00BB5E30" w14:paraId="12869134" w14:textId="77777777">
        <w:tc>
          <w:tcPr>
            <w:tcW w:w="0" w:type="auto"/>
          </w:tcPr>
          <w:p w:rsidRPr="001F6297" w:rsidR="0045104D" w:rsidP="001F6297" w:rsidRDefault="0045104D" w14:paraId="438B7C43" w14:textId="77777777">
            <w:pPr>
              <w:pStyle w:val="Compact"/>
              <w:rPr>
                <w:b/>
                <w:bCs/>
                <w:sz w:val="22"/>
                <w:szCs w:val="22"/>
                <w:lang w:val="en-US"/>
              </w:rPr>
            </w:pPr>
            <w:r w:rsidRPr="001F6297">
              <w:rPr>
                <w:b/>
                <w:bCs/>
                <w:sz w:val="22"/>
                <w:szCs w:val="22"/>
                <w:lang w:val="en-US"/>
              </w:rPr>
              <w:t>Systolic Blood Pressure</w:t>
            </w:r>
          </w:p>
        </w:tc>
        <w:tc>
          <w:tcPr>
            <w:tcW w:w="1985" w:type="dxa"/>
          </w:tcPr>
          <w:p w:rsidRPr="001F6297" w:rsidR="0045104D" w:rsidP="001F6297" w:rsidRDefault="0045104D" w14:paraId="592AFDBD" w14:textId="77777777">
            <w:pPr>
              <w:pStyle w:val="Compact"/>
              <w:rPr>
                <w:b/>
                <w:bCs/>
                <w:sz w:val="22"/>
                <w:szCs w:val="22"/>
                <w:lang w:val="en-US"/>
              </w:rPr>
            </w:pPr>
          </w:p>
        </w:tc>
        <w:tc>
          <w:tcPr>
            <w:tcW w:w="1985" w:type="dxa"/>
          </w:tcPr>
          <w:p w:rsidRPr="001F6297" w:rsidR="0045104D" w:rsidP="001F6297" w:rsidRDefault="0045104D" w14:paraId="61552EF9" w14:textId="77777777">
            <w:pPr>
              <w:pStyle w:val="Compact"/>
              <w:rPr>
                <w:b/>
                <w:bCs/>
                <w:sz w:val="22"/>
                <w:szCs w:val="22"/>
                <w:lang w:val="en-US"/>
              </w:rPr>
            </w:pPr>
          </w:p>
        </w:tc>
        <w:tc>
          <w:tcPr>
            <w:tcW w:w="1985" w:type="dxa"/>
          </w:tcPr>
          <w:p w:rsidRPr="001F6297" w:rsidR="0045104D" w:rsidP="001F6297" w:rsidRDefault="0045104D" w14:paraId="1BF7F534" w14:textId="77777777">
            <w:pPr>
              <w:pStyle w:val="Compact"/>
              <w:rPr>
                <w:b/>
                <w:bCs/>
                <w:sz w:val="22"/>
                <w:szCs w:val="22"/>
                <w:lang w:val="en-US"/>
              </w:rPr>
            </w:pPr>
          </w:p>
        </w:tc>
      </w:tr>
      <w:tr w:rsidRPr="001F6297" w:rsidR="00BB5E30" w:rsidTr="00BB5E30" w14:paraId="085F1AC4" w14:textId="77777777">
        <w:tc>
          <w:tcPr>
            <w:tcW w:w="0" w:type="auto"/>
          </w:tcPr>
          <w:p w:rsidRPr="001F6297" w:rsidR="0045104D" w:rsidP="001F6297" w:rsidRDefault="0045104D" w14:paraId="4F7D2C0A" w14:textId="77777777">
            <w:pPr>
              <w:pStyle w:val="Compact"/>
              <w:rPr>
                <w:sz w:val="22"/>
                <w:szCs w:val="22"/>
                <w:lang w:val="en-US"/>
              </w:rPr>
            </w:pPr>
            <w:r w:rsidRPr="001F6297">
              <w:rPr>
                <w:sz w:val="22"/>
                <w:szCs w:val="22"/>
                <w:lang w:val="en-US"/>
              </w:rPr>
              <w:t>  Mean (SD)</w:t>
            </w:r>
          </w:p>
        </w:tc>
        <w:tc>
          <w:tcPr>
            <w:tcW w:w="1985" w:type="dxa"/>
          </w:tcPr>
          <w:p w:rsidRPr="001F6297" w:rsidR="0045104D" w:rsidP="001F6297" w:rsidRDefault="0045104D" w14:paraId="100F65A9" w14:textId="77777777">
            <w:pPr>
              <w:pStyle w:val="Compact"/>
              <w:rPr>
                <w:sz w:val="22"/>
                <w:szCs w:val="22"/>
                <w:lang w:val="en-US"/>
              </w:rPr>
            </w:pPr>
            <w:r w:rsidRPr="001F6297">
              <w:rPr>
                <w:sz w:val="22"/>
                <w:szCs w:val="22"/>
                <w:lang w:val="en-US"/>
              </w:rPr>
              <w:t>134 (31.2)</w:t>
            </w:r>
          </w:p>
        </w:tc>
        <w:tc>
          <w:tcPr>
            <w:tcW w:w="1985" w:type="dxa"/>
          </w:tcPr>
          <w:p w:rsidRPr="001F6297" w:rsidR="0045104D" w:rsidP="001F6297" w:rsidRDefault="0045104D" w14:paraId="39BBB8B2" w14:textId="77777777">
            <w:pPr>
              <w:pStyle w:val="Compact"/>
              <w:rPr>
                <w:sz w:val="22"/>
                <w:szCs w:val="22"/>
                <w:lang w:val="en-US"/>
              </w:rPr>
            </w:pPr>
            <w:r w:rsidRPr="001F6297">
              <w:rPr>
                <w:sz w:val="22"/>
                <w:szCs w:val="22"/>
                <w:lang w:val="en-US"/>
              </w:rPr>
              <w:t>133 (33.9)</w:t>
            </w:r>
          </w:p>
        </w:tc>
        <w:tc>
          <w:tcPr>
            <w:tcW w:w="1985" w:type="dxa"/>
          </w:tcPr>
          <w:p w:rsidRPr="001F6297" w:rsidR="0045104D" w:rsidP="001F6297" w:rsidRDefault="0045104D" w14:paraId="71A95642" w14:textId="77777777">
            <w:pPr>
              <w:pStyle w:val="Compact"/>
              <w:rPr>
                <w:sz w:val="22"/>
                <w:szCs w:val="22"/>
                <w:lang w:val="en-US"/>
              </w:rPr>
            </w:pPr>
            <w:r w:rsidRPr="001F6297">
              <w:rPr>
                <w:sz w:val="22"/>
                <w:szCs w:val="22"/>
                <w:lang w:val="en-US"/>
              </w:rPr>
              <w:t>133 (33.7)</w:t>
            </w:r>
          </w:p>
        </w:tc>
      </w:tr>
      <w:tr w:rsidRPr="001F6297" w:rsidR="00BB5E30" w:rsidTr="00BB5E30" w14:paraId="644081DA" w14:textId="77777777">
        <w:tc>
          <w:tcPr>
            <w:tcW w:w="0" w:type="auto"/>
          </w:tcPr>
          <w:p w:rsidRPr="001F6297" w:rsidR="0045104D" w:rsidP="001F6297" w:rsidRDefault="0045104D" w14:paraId="43927D30" w14:textId="77777777">
            <w:pPr>
              <w:pStyle w:val="Compact"/>
              <w:rPr>
                <w:sz w:val="22"/>
                <w:szCs w:val="22"/>
                <w:lang w:val="en-US"/>
              </w:rPr>
            </w:pPr>
            <w:r w:rsidRPr="001F6297">
              <w:rPr>
                <w:sz w:val="22"/>
                <w:szCs w:val="22"/>
                <w:lang w:val="en-US"/>
              </w:rPr>
              <w:t>  Median [Min, Max]</w:t>
            </w:r>
          </w:p>
        </w:tc>
        <w:tc>
          <w:tcPr>
            <w:tcW w:w="1985" w:type="dxa"/>
          </w:tcPr>
          <w:p w:rsidRPr="001F6297" w:rsidR="0045104D" w:rsidP="001F6297" w:rsidRDefault="0045104D" w14:paraId="65D965D0" w14:textId="77777777">
            <w:pPr>
              <w:pStyle w:val="Compact"/>
              <w:rPr>
                <w:sz w:val="22"/>
                <w:szCs w:val="22"/>
                <w:lang w:val="en-US"/>
              </w:rPr>
            </w:pPr>
            <w:r w:rsidRPr="001F6297">
              <w:rPr>
                <w:sz w:val="22"/>
                <w:szCs w:val="22"/>
                <w:lang w:val="en-US"/>
              </w:rPr>
              <w:t>135 [0, 237]</w:t>
            </w:r>
          </w:p>
        </w:tc>
        <w:tc>
          <w:tcPr>
            <w:tcW w:w="1985" w:type="dxa"/>
          </w:tcPr>
          <w:p w:rsidRPr="001F6297" w:rsidR="0045104D" w:rsidP="001F6297" w:rsidRDefault="0045104D" w14:paraId="6023D26C" w14:textId="77777777">
            <w:pPr>
              <w:pStyle w:val="Compact"/>
              <w:rPr>
                <w:sz w:val="22"/>
                <w:szCs w:val="22"/>
                <w:lang w:val="en-US"/>
              </w:rPr>
            </w:pPr>
            <w:r w:rsidRPr="001F6297">
              <w:rPr>
                <w:sz w:val="22"/>
                <w:szCs w:val="22"/>
                <w:lang w:val="en-US"/>
              </w:rPr>
              <w:t>135 [0, 285]</w:t>
            </w:r>
          </w:p>
        </w:tc>
        <w:tc>
          <w:tcPr>
            <w:tcW w:w="1985" w:type="dxa"/>
          </w:tcPr>
          <w:p w:rsidRPr="001F6297" w:rsidR="0045104D" w:rsidP="001F6297" w:rsidRDefault="0045104D" w14:paraId="594C6EB9" w14:textId="77777777">
            <w:pPr>
              <w:pStyle w:val="Compact"/>
              <w:rPr>
                <w:sz w:val="22"/>
                <w:szCs w:val="22"/>
                <w:lang w:val="en-US"/>
              </w:rPr>
            </w:pPr>
            <w:r w:rsidRPr="001F6297">
              <w:rPr>
                <w:sz w:val="22"/>
                <w:szCs w:val="22"/>
                <w:lang w:val="en-US"/>
              </w:rPr>
              <w:t>135 [0, 285]</w:t>
            </w:r>
          </w:p>
        </w:tc>
      </w:tr>
      <w:tr w:rsidRPr="001F6297" w:rsidR="00BB5E30" w:rsidTr="00BB5E30" w14:paraId="1D8E8E2C" w14:textId="77777777">
        <w:tc>
          <w:tcPr>
            <w:tcW w:w="0" w:type="auto"/>
          </w:tcPr>
          <w:p w:rsidRPr="001F6297" w:rsidR="0045104D" w:rsidP="001F6297" w:rsidRDefault="0045104D" w14:paraId="19C26F73" w14:textId="77777777">
            <w:pPr>
              <w:pStyle w:val="Compact"/>
              <w:rPr>
                <w:sz w:val="22"/>
                <w:szCs w:val="22"/>
                <w:lang w:val="en-US"/>
              </w:rPr>
            </w:pPr>
            <w:r w:rsidRPr="001F6297">
              <w:rPr>
                <w:sz w:val="22"/>
                <w:szCs w:val="22"/>
                <w:lang w:val="en-US"/>
              </w:rPr>
              <w:t>  Missing</w:t>
            </w:r>
          </w:p>
        </w:tc>
        <w:tc>
          <w:tcPr>
            <w:tcW w:w="1985" w:type="dxa"/>
          </w:tcPr>
          <w:p w:rsidRPr="001F6297" w:rsidR="0045104D" w:rsidP="001F6297" w:rsidRDefault="0045104D" w14:paraId="533A4DCB" w14:textId="77777777">
            <w:pPr>
              <w:pStyle w:val="Compact"/>
              <w:rPr>
                <w:sz w:val="22"/>
                <w:szCs w:val="22"/>
                <w:lang w:val="en-US"/>
              </w:rPr>
            </w:pPr>
            <w:r w:rsidRPr="001F6297">
              <w:rPr>
                <w:sz w:val="22"/>
                <w:szCs w:val="22"/>
                <w:lang w:val="en-US"/>
              </w:rPr>
              <w:t>11 (2.6%)</w:t>
            </w:r>
          </w:p>
        </w:tc>
        <w:tc>
          <w:tcPr>
            <w:tcW w:w="1985" w:type="dxa"/>
          </w:tcPr>
          <w:p w:rsidRPr="001F6297" w:rsidR="0045104D" w:rsidP="001F6297" w:rsidRDefault="0045104D" w14:paraId="7EC7355E" w14:textId="77777777">
            <w:pPr>
              <w:pStyle w:val="Compact"/>
              <w:rPr>
                <w:sz w:val="22"/>
                <w:szCs w:val="22"/>
                <w:lang w:val="en-US"/>
              </w:rPr>
            </w:pPr>
            <w:r w:rsidRPr="001F6297">
              <w:rPr>
                <w:sz w:val="22"/>
                <w:szCs w:val="22"/>
                <w:lang w:val="en-US"/>
              </w:rPr>
              <w:t>117 (2.0%)</w:t>
            </w:r>
          </w:p>
        </w:tc>
        <w:tc>
          <w:tcPr>
            <w:tcW w:w="1985" w:type="dxa"/>
          </w:tcPr>
          <w:p w:rsidRPr="001F6297" w:rsidR="0045104D" w:rsidP="001F6297" w:rsidRDefault="0045104D" w14:paraId="3B574212" w14:textId="77777777">
            <w:pPr>
              <w:pStyle w:val="Compact"/>
              <w:rPr>
                <w:sz w:val="22"/>
                <w:szCs w:val="22"/>
                <w:lang w:val="en-US"/>
              </w:rPr>
            </w:pPr>
            <w:r w:rsidRPr="001F6297">
              <w:rPr>
                <w:sz w:val="22"/>
                <w:szCs w:val="22"/>
                <w:lang w:val="en-US"/>
              </w:rPr>
              <w:t>128 (2.0%)</w:t>
            </w:r>
          </w:p>
        </w:tc>
      </w:tr>
      <w:tr w:rsidRPr="001F6297" w:rsidR="00BB5E30" w:rsidTr="00BB5E30" w14:paraId="472E934A" w14:textId="77777777">
        <w:tc>
          <w:tcPr>
            <w:tcW w:w="0" w:type="auto"/>
          </w:tcPr>
          <w:p w:rsidRPr="001F6297" w:rsidR="0045104D" w:rsidP="001F6297" w:rsidRDefault="0045104D" w14:paraId="00F0FB77" w14:textId="77777777">
            <w:pPr>
              <w:pStyle w:val="Compact"/>
              <w:rPr>
                <w:b/>
                <w:bCs/>
                <w:sz w:val="22"/>
                <w:szCs w:val="22"/>
                <w:lang w:val="en-US"/>
              </w:rPr>
            </w:pPr>
            <w:r w:rsidRPr="001F6297">
              <w:rPr>
                <w:b/>
                <w:bCs/>
                <w:sz w:val="22"/>
                <w:szCs w:val="22"/>
                <w:lang w:val="en-US"/>
              </w:rPr>
              <w:t>Resuscitation procedure</w:t>
            </w:r>
          </w:p>
        </w:tc>
        <w:tc>
          <w:tcPr>
            <w:tcW w:w="1985" w:type="dxa"/>
          </w:tcPr>
          <w:p w:rsidRPr="001F6297" w:rsidR="0045104D" w:rsidP="001F6297" w:rsidRDefault="0045104D" w14:paraId="37EBB0AA" w14:textId="77777777">
            <w:pPr>
              <w:pStyle w:val="Compact"/>
              <w:rPr>
                <w:b/>
                <w:bCs/>
                <w:sz w:val="22"/>
                <w:szCs w:val="22"/>
                <w:lang w:val="en-US"/>
              </w:rPr>
            </w:pPr>
          </w:p>
        </w:tc>
        <w:tc>
          <w:tcPr>
            <w:tcW w:w="1985" w:type="dxa"/>
          </w:tcPr>
          <w:p w:rsidRPr="001F6297" w:rsidR="0045104D" w:rsidP="001F6297" w:rsidRDefault="0045104D" w14:paraId="67E53895" w14:textId="77777777">
            <w:pPr>
              <w:pStyle w:val="Compact"/>
              <w:rPr>
                <w:b/>
                <w:bCs/>
                <w:sz w:val="22"/>
                <w:szCs w:val="22"/>
                <w:lang w:val="en-US"/>
              </w:rPr>
            </w:pPr>
          </w:p>
        </w:tc>
        <w:tc>
          <w:tcPr>
            <w:tcW w:w="1985" w:type="dxa"/>
          </w:tcPr>
          <w:p w:rsidRPr="001F6297" w:rsidR="0045104D" w:rsidP="001F6297" w:rsidRDefault="0045104D" w14:paraId="5FB894BA" w14:textId="77777777">
            <w:pPr>
              <w:pStyle w:val="Compact"/>
              <w:rPr>
                <w:b/>
                <w:bCs/>
                <w:sz w:val="22"/>
                <w:szCs w:val="22"/>
                <w:lang w:val="en-US"/>
              </w:rPr>
            </w:pPr>
          </w:p>
        </w:tc>
      </w:tr>
      <w:tr w:rsidRPr="001F6297" w:rsidR="00BB5E30" w:rsidTr="00BB5E30" w14:paraId="62817BE4" w14:textId="77777777">
        <w:tc>
          <w:tcPr>
            <w:tcW w:w="0" w:type="auto"/>
          </w:tcPr>
          <w:p w:rsidRPr="001F6297" w:rsidR="0045104D" w:rsidP="001F6297" w:rsidRDefault="0045104D" w14:paraId="60D5510D" w14:textId="77777777">
            <w:pPr>
              <w:pStyle w:val="Compact"/>
              <w:rPr>
                <w:sz w:val="22"/>
                <w:szCs w:val="22"/>
                <w:lang w:val="en-US"/>
              </w:rPr>
            </w:pPr>
            <w:r w:rsidRPr="001F6297">
              <w:rPr>
                <w:sz w:val="22"/>
                <w:szCs w:val="22"/>
                <w:lang w:val="en-US"/>
              </w:rPr>
              <w:t>  None</w:t>
            </w:r>
          </w:p>
        </w:tc>
        <w:tc>
          <w:tcPr>
            <w:tcW w:w="1985" w:type="dxa"/>
          </w:tcPr>
          <w:p w:rsidRPr="001F6297" w:rsidR="0045104D" w:rsidP="001F6297" w:rsidRDefault="0045104D" w14:paraId="72935163" w14:textId="77777777">
            <w:pPr>
              <w:pStyle w:val="Compact"/>
              <w:rPr>
                <w:sz w:val="22"/>
                <w:szCs w:val="22"/>
                <w:lang w:val="en-US"/>
              </w:rPr>
            </w:pPr>
            <w:r w:rsidRPr="001F6297">
              <w:rPr>
                <w:sz w:val="22"/>
                <w:szCs w:val="22"/>
                <w:lang w:val="en-US"/>
              </w:rPr>
              <w:t>186 (43.2%)</w:t>
            </w:r>
          </w:p>
        </w:tc>
        <w:tc>
          <w:tcPr>
            <w:tcW w:w="1985" w:type="dxa"/>
          </w:tcPr>
          <w:p w:rsidRPr="001F6297" w:rsidR="0045104D" w:rsidP="001F6297" w:rsidRDefault="0045104D" w14:paraId="18A631DD" w14:textId="77777777">
            <w:pPr>
              <w:pStyle w:val="Compact"/>
              <w:rPr>
                <w:sz w:val="22"/>
                <w:szCs w:val="22"/>
                <w:lang w:val="en-US"/>
              </w:rPr>
            </w:pPr>
            <w:r w:rsidRPr="001F6297">
              <w:rPr>
                <w:sz w:val="22"/>
                <w:szCs w:val="22"/>
                <w:lang w:val="en-US"/>
              </w:rPr>
              <w:t>4340 (73.8%)</w:t>
            </w:r>
          </w:p>
        </w:tc>
        <w:tc>
          <w:tcPr>
            <w:tcW w:w="1985" w:type="dxa"/>
          </w:tcPr>
          <w:p w:rsidRPr="001F6297" w:rsidR="0045104D" w:rsidP="001F6297" w:rsidRDefault="0045104D" w14:paraId="3AD3982B" w14:textId="77777777">
            <w:pPr>
              <w:pStyle w:val="Compact"/>
              <w:rPr>
                <w:sz w:val="22"/>
                <w:szCs w:val="22"/>
                <w:lang w:val="en-US"/>
              </w:rPr>
            </w:pPr>
            <w:r w:rsidRPr="001F6297">
              <w:rPr>
                <w:sz w:val="22"/>
                <w:szCs w:val="22"/>
                <w:lang w:val="en-US"/>
              </w:rPr>
              <w:t>4526 (71.7%)</w:t>
            </w:r>
          </w:p>
        </w:tc>
      </w:tr>
      <w:tr w:rsidRPr="001F6297" w:rsidR="00BB5E30" w:rsidTr="00BB5E30" w14:paraId="6BA8EBB2" w14:textId="77777777">
        <w:tc>
          <w:tcPr>
            <w:tcW w:w="0" w:type="auto"/>
          </w:tcPr>
          <w:p w:rsidRPr="001F6297" w:rsidR="0045104D" w:rsidP="001F6297" w:rsidRDefault="0045104D" w14:paraId="1C7AC49A" w14:textId="77777777">
            <w:pPr>
              <w:pStyle w:val="Compact"/>
              <w:rPr>
                <w:sz w:val="22"/>
                <w:szCs w:val="22"/>
                <w:lang w:val="en-US"/>
              </w:rPr>
            </w:pPr>
            <w:r w:rsidRPr="001F6297">
              <w:rPr>
                <w:sz w:val="22"/>
                <w:szCs w:val="22"/>
                <w:lang w:val="en-US"/>
              </w:rPr>
              <w:t>  Radiological intervention</w:t>
            </w:r>
          </w:p>
        </w:tc>
        <w:tc>
          <w:tcPr>
            <w:tcW w:w="1985" w:type="dxa"/>
          </w:tcPr>
          <w:p w:rsidRPr="001F6297" w:rsidR="0045104D" w:rsidP="001F6297" w:rsidRDefault="0045104D" w14:paraId="2CD51B91" w14:textId="77777777">
            <w:pPr>
              <w:pStyle w:val="Compact"/>
              <w:rPr>
                <w:sz w:val="22"/>
                <w:szCs w:val="22"/>
                <w:lang w:val="en-US"/>
              </w:rPr>
            </w:pPr>
            <w:r w:rsidRPr="001F6297">
              <w:rPr>
                <w:sz w:val="22"/>
                <w:szCs w:val="22"/>
                <w:lang w:val="en-US"/>
              </w:rPr>
              <w:t>32 (7.4%)</w:t>
            </w:r>
          </w:p>
        </w:tc>
        <w:tc>
          <w:tcPr>
            <w:tcW w:w="1985" w:type="dxa"/>
          </w:tcPr>
          <w:p w:rsidRPr="001F6297" w:rsidR="0045104D" w:rsidP="001F6297" w:rsidRDefault="0045104D" w14:paraId="068F586E" w14:textId="77777777">
            <w:pPr>
              <w:pStyle w:val="Compact"/>
              <w:rPr>
                <w:sz w:val="22"/>
                <w:szCs w:val="22"/>
                <w:lang w:val="en-US"/>
              </w:rPr>
            </w:pPr>
            <w:r w:rsidRPr="001F6297">
              <w:rPr>
                <w:sz w:val="22"/>
                <w:szCs w:val="22"/>
                <w:lang w:val="en-US"/>
              </w:rPr>
              <w:t>50 (0.9%)</w:t>
            </w:r>
          </w:p>
        </w:tc>
        <w:tc>
          <w:tcPr>
            <w:tcW w:w="1985" w:type="dxa"/>
          </w:tcPr>
          <w:p w:rsidRPr="001F6297" w:rsidR="0045104D" w:rsidP="001F6297" w:rsidRDefault="0045104D" w14:paraId="444023C4" w14:textId="77777777">
            <w:pPr>
              <w:pStyle w:val="Compact"/>
              <w:rPr>
                <w:sz w:val="22"/>
                <w:szCs w:val="22"/>
                <w:lang w:val="en-US"/>
              </w:rPr>
            </w:pPr>
            <w:r w:rsidRPr="001F6297">
              <w:rPr>
                <w:sz w:val="22"/>
                <w:szCs w:val="22"/>
                <w:lang w:val="en-US"/>
              </w:rPr>
              <w:t>82 (1.3%)</w:t>
            </w:r>
          </w:p>
        </w:tc>
      </w:tr>
      <w:tr w:rsidRPr="001F6297" w:rsidR="00BB5E30" w:rsidTr="00BB5E30" w14:paraId="24591A9E" w14:textId="77777777">
        <w:tc>
          <w:tcPr>
            <w:tcW w:w="0" w:type="auto"/>
          </w:tcPr>
          <w:p w:rsidRPr="001F6297" w:rsidR="0045104D" w:rsidP="001F6297" w:rsidRDefault="0045104D" w14:paraId="4A66EF2B" w14:textId="77777777">
            <w:pPr>
              <w:pStyle w:val="Compact"/>
              <w:rPr>
                <w:sz w:val="22"/>
                <w:szCs w:val="22"/>
                <w:lang w:val="en-US"/>
              </w:rPr>
            </w:pPr>
            <w:r w:rsidRPr="001F6297">
              <w:rPr>
                <w:sz w:val="22"/>
                <w:szCs w:val="22"/>
                <w:lang w:val="en-US"/>
              </w:rPr>
              <w:t>  Thoracic drainage</w:t>
            </w:r>
          </w:p>
        </w:tc>
        <w:tc>
          <w:tcPr>
            <w:tcW w:w="1985" w:type="dxa"/>
          </w:tcPr>
          <w:p w:rsidRPr="001F6297" w:rsidR="0045104D" w:rsidP="001F6297" w:rsidRDefault="0045104D" w14:paraId="69F226DA" w14:textId="77777777">
            <w:pPr>
              <w:pStyle w:val="Compact"/>
              <w:rPr>
                <w:sz w:val="22"/>
                <w:szCs w:val="22"/>
                <w:lang w:val="en-US"/>
              </w:rPr>
            </w:pPr>
            <w:r w:rsidRPr="001F6297">
              <w:rPr>
                <w:sz w:val="22"/>
                <w:szCs w:val="22"/>
                <w:lang w:val="en-US"/>
              </w:rPr>
              <w:t>36 (8.4%)</w:t>
            </w:r>
          </w:p>
        </w:tc>
        <w:tc>
          <w:tcPr>
            <w:tcW w:w="1985" w:type="dxa"/>
          </w:tcPr>
          <w:p w:rsidRPr="001F6297" w:rsidR="0045104D" w:rsidP="001F6297" w:rsidRDefault="0045104D" w14:paraId="09C9580F" w14:textId="77777777">
            <w:pPr>
              <w:pStyle w:val="Compact"/>
              <w:rPr>
                <w:sz w:val="22"/>
                <w:szCs w:val="22"/>
                <w:lang w:val="en-US"/>
              </w:rPr>
            </w:pPr>
            <w:r w:rsidRPr="001F6297">
              <w:rPr>
                <w:sz w:val="22"/>
                <w:szCs w:val="22"/>
                <w:lang w:val="en-US"/>
              </w:rPr>
              <w:t>301 (5.1%)</w:t>
            </w:r>
          </w:p>
        </w:tc>
        <w:tc>
          <w:tcPr>
            <w:tcW w:w="1985" w:type="dxa"/>
          </w:tcPr>
          <w:p w:rsidRPr="001F6297" w:rsidR="0045104D" w:rsidP="001F6297" w:rsidRDefault="0045104D" w14:paraId="0C43E948" w14:textId="77777777">
            <w:pPr>
              <w:pStyle w:val="Compact"/>
              <w:rPr>
                <w:sz w:val="22"/>
                <w:szCs w:val="22"/>
                <w:lang w:val="en-US"/>
              </w:rPr>
            </w:pPr>
            <w:r w:rsidRPr="001F6297">
              <w:rPr>
                <w:sz w:val="22"/>
                <w:szCs w:val="22"/>
                <w:lang w:val="en-US"/>
              </w:rPr>
              <w:t>337 (5.3%)</w:t>
            </w:r>
          </w:p>
        </w:tc>
      </w:tr>
      <w:tr w:rsidRPr="001F6297" w:rsidR="00BB5E30" w:rsidTr="00BB5E30" w14:paraId="62AE05FE" w14:textId="77777777">
        <w:tc>
          <w:tcPr>
            <w:tcW w:w="0" w:type="auto"/>
          </w:tcPr>
          <w:p w:rsidRPr="001F6297" w:rsidR="0045104D" w:rsidP="001F6297" w:rsidRDefault="0045104D" w14:paraId="095EE05D" w14:textId="77777777">
            <w:pPr>
              <w:pStyle w:val="Compact"/>
              <w:rPr>
                <w:sz w:val="22"/>
                <w:szCs w:val="22"/>
                <w:lang w:val="en-US"/>
              </w:rPr>
            </w:pPr>
            <w:r w:rsidRPr="001F6297">
              <w:rPr>
                <w:sz w:val="22"/>
                <w:szCs w:val="22"/>
                <w:lang w:val="en-US"/>
              </w:rPr>
              <w:t>  External fracture fixation</w:t>
            </w:r>
          </w:p>
        </w:tc>
        <w:tc>
          <w:tcPr>
            <w:tcW w:w="1985" w:type="dxa"/>
          </w:tcPr>
          <w:p w:rsidRPr="001F6297" w:rsidR="0045104D" w:rsidP="001F6297" w:rsidRDefault="0045104D" w14:paraId="17D215C5" w14:textId="77777777">
            <w:pPr>
              <w:pStyle w:val="Compact"/>
              <w:rPr>
                <w:sz w:val="22"/>
                <w:szCs w:val="22"/>
                <w:lang w:val="en-US"/>
              </w:rPr>
            </w:pPr>
            <w:r w:rsidRPr="001F6297">
              <w:rPr>
                <w:sz w:val="22"/>
                <w:szCs w:val="22"/>
                <w:lang w:val="en-US"/>
              </w:rPr>
              <w:t>20 (4.6%)</w:t>
            </w:r>
          </w:p>
        </w:tc>
        <w:tc>
          <w:tcPr>
            <w:tcW w:w="1985" w:type="dxa"/>
          </w:tcPr>
          <w:p w:rsidRPr="001F6297" w:rsidR="0045104D" w:rsidP="001F6297" w:rsidRDefault="0045104D" w14:paraId="7199F311" w14:textId="77777777">
            <w:pPr>
              <w:pStyle w:val="Compact"/>
              <w:rPr>
                <w:sz w:val="22"/>
                <w:szCs w:val="22"/>
                <w:lang w:val="en-US"/>
              </w:rPr>
            </w:pPr>
            <w:r w:rsidRPr="001F6297">
              <w:rPr>
                <w:sz w:val="22"/>
                <w:szCs w:val="22"/>
                <w:lang w:val="en-US"/>
              </w:rPr>
              <w:t>123 (2.1%)</w:t>
            </w:r>
          </w:p>
        </w:tc>
        <w:tc>
          <w:tcPr>
            <w:tcW w:w="1985" w:type="dxa"/>
          </w:tcPr>
          <w:p w:rsidRPr="001F6297" w:rsidR="0045104D" w:rsidP="001F6297" w:rsidRDefault="0045104D" w14:paraId="3A0EBE79" w14:textId="77777777">
            <w:pPr>
              <w:pStyle w:val="Compact"/>
              <w:rPr>
                <w:sz w:val="22"/>
                <w:szCs w:val="22"/>
                <w:lang w:val="en-US"/>
              </w:rPr>
            </w:pPr>
            <w:r w:rsidRPr="001F6297">
              <w:rPr>
                <w:sz w:val="22"/>
                <w:szCs w:val="22"/>
                <w:lang w:val="en-US"/>
              </w:rPr>
              <w:t>143 (2.3%)</w:t>
            </w:r>
          </w:p>
        </w:tc>
      </w:tr>
      <w:tr w:rsidRPr="001F6297" w:rsidR="00BB5E30" w:rsidTr="00BB5E30" w14:paraId="5CCC11B3" w14:textId="77777777">
        <w:tc>
          <w:tcPr>
            <w:tcW w:w="0" w:type="auto"/>
          </w:tcPr>
          <w:p w:rsidRPr="001F6297" w:rsidR="0045104D" w:rsidP="001F6297" w:rsidRDefault="0045104D" w14:paraId="4928B98A" w14:textId="77777777">
            <w:pPr>
              <w:pStyle w:val="Compact"/>
              <w:rPr>
                <w:sz w:val="22"/>
                <w:szCs w:val="22"/>
                <w:lang w:val="en-US"/>
              </w:rPr>
            </w:pPr>
            <w:r w:rsidRPr="001F6297">
              <w:rPr>
                <w:sz w:val="22"/>
                <w:szCs w:val="22"/>
                <w:lang w:val="en-US"/>
              </w:rPr>
              <w:t>  Other intervention</w:t>
            </w:r>
          </w:p>
        </w:tc>
        <w:tc>
          <w:tcPr>
            <w:tcW w:w="1985" w:type="dxa"/>
          </w:tcPr>
          <w:p w:rsidRPr="001F6297" w:rsidR="0045104D" w:rsidP="001F6297" w:rsidRDefault="0045104D" w14:paraId="3A62BBEC" w14:textId="77777777">
            <w:pPr>
              <w:pStyle w:val="Compact"/>
              <w:rPr>
                <w:sz w:val="22"/>
                <w:szCs w:val="22"/>
                <w:lang w:val="en-US"/>
              </w:rPr>
            </w:pPr>
            <w:r w:rsidRPr="001F6297">
              <w:rPr>
                <w:sz w:val="22"/>
                <w:szCs w:val="22"/>
                <w:lang w:val="en-US"/>
              </w:rPr>
              <w:t>3 (0.7%)</w:t>
            </w:r>
          </w:p>
        </w:tc>
        <w:tc>
          <w:tcPr>
            <w:tcW w:w="1985" w:type="dxa"/>
          </w:tcPr>
          <w:p w:rsidRPr="001F6297" w:rsidR="0045104D" w:rsidP="001F6297" w:rsidRDefault="0045104D" w14:paraId="78D02FF0" w14:textId="77777777">
            <w:pPr>
              <w:pStyle w:val="Compact"/>
              <w:rPr>
                <w:sz w:val="22"/>
                <w:szCs w:val="22"/>
                <w:lang w:val="en-US"/>
              </w:rPr>
            </w:pPr>
            <w:r w:rsidRPr="001F6297">
              <w:rPr>
                <w:sz w:val="22"/>
                <w:szCs w:val="22"/>
                <w:lang w:val="en-US"/>
              </w:rPr>
              <w:t>41 (0.7%)</w:t>
            </w:r>
          </w:p>
        </w:tc>
        <w:tc>
          <w:tcPr>
            <w:tcW w:w="1985" w:type="dxa"/>
          </w:tcPr>
          <w:p w:rsidRPr="001F6297" w:rsidR="0045104D" w:rsidP="001F6297" w:rsidRDefault="0045104D" w14:paraId="65CBF6E8" w14:textId="77777777">
            <w:pPr>
              <w:pStyle w:val="Compact"/>
              <w:rPr>
                <w:sz w:val="22"/>
                <w:szCs w:val="22"/>
                <w:lang w:val="en-US"/>
              </w:rPr>
            </w:pPr>
            <w:r w:rsidRPr="001F6297">
              <w:rPr>
                <w:sz w:val="22"/>
                <w:szCs w:val="22"/>
                <w:lang w:val="en-US"/>
              </w:rPr>
              <w:t>44 (0.7%)</w:t>
            </w:r>
          </w:p>
        </w:tc>
      </w:tr>
      <w:tr w:rsidRPr="001F6297" w:rsidR="00BB5E30" w:rsidTr="00BB5E30" w14:paraId="427866D5" w14:textId="77777777">
        <w:tc>
          <w:tcPr>
            <w:tcW w:w="0" w:type="auto"/>
          </w:tcPr>
          <w:p w:rsidRPr="001F6297" w:rsidR="0045104D" w:rsidP="001F6297" w:rsidRDefault="0045104D" w14:paraId="1BCFDDB1" w14:textId="77777777">
            <w:pPr>
              <w:pStyle w:val="Compact"/>
              <w:rPr>
                <w:sz w:val="22"/>
                <w:szCs w:val="22"/>
                <w:lang w:val="en-US"/>
              </w:rPr>
            </w:pPr>
            <w:r w:rsidRPr="001F6297">
              <w:rPr>
                <w:sz w:val="22"/>
                <w:szCs w:val="22"/>
                <w:lang w:val="en-US"/>
              </w:rPr>
              <w:t>  Thoracotomy</w:t>
            </w:r>
          </w:p>
        </w:tc>
        <w:tc>
          <w:tcPr>
            <w:tcW w:w="1985" w:type="dxa"/>
          </w:tcPr>
          <w:p w:rsidRPr="001F6297" w:rsidR="0045104D" w:rsidP="001F6297" w:rsidRDefault="0045104D" w14:paraId="107884BA" w14:textId="77777777">
            <w:pPr>
              <w:pStyle w:val="Compact"/>
              <w:rPr>
                <w:sz w:val="22"/>
                <w:szCs w:val="22"/>
                <w:lang w:val="en-US"/>
              </w:rPr>
            </w:pPr>
            <w:r w:rsidRPr="001F6297">
              <w:rPr>
                <w:sz w:val="22"/>
                <w:szCs w:val="22"/>
                <w:lang w:val="en-US"/>
              </w:rPr>
              <w:t>8 (1.9%)</w:t>
            </w:r>
          </w:p>
        </w:tc>
        <w:tc>
          <w:tcPr>
            <w:tcW w:w="1985" w:type="dxa"/>
          </w:tcPr>
          <w:p w:rsidRPr="001F6297" w:rsidR="0045104D" w:rsidP="001F6297" w:rsidRDefault="0045104D" w14:paraId="7A889A99" w14:textId="77777777">
            <w:pPr>
              <w:pStyle w:val="Compact"/>
              <w:rPr>
                <w:sz w:val="22"/>
                <w:szCs w:val="22"/>
                <w:lang w:val="en-US"/>
              </w:rPr>
            </w:pPr>
            <w:r w:rsidRPr="001F6297">
              <w:rPr>
                <w:sz w:val="22"/>
                <w:szCs w:val="22"/>
                <w:lang w:val="en-US"/>
              </w:rPr>
              <w:t>88 (1.5%)</w:t>
            </w:r>
          </w:p>
        </w:tc>
        <w:tc>
          <w:tcPr>
            <w:tcW w:w="1985" w:type="dxa"/>
          </w:tcPr>
          <w:p w:rsidRPr="001F6297" w:rsidR="0045104D" w:rsidP="001F6297" w:rsidRDefault="0045104D" w14:paraId="659FE746" w14:textId="77777777">
            <w:pPr>
              <w:pStyle w:val="Compact"/>
              <w:rPr>
                <w:sz w:val="22"/>
                <w:szCs w:val="22"/>
                <w:lang w:val="en-US"/>
              </w:rPr>
            </w:pPr>
            <w:r w:rsidRPr="001F6297">
              <w:rPr>
                <w:sz w:val="22"/>
                <w:szCs w:val="22"/>
                <w:lang w:val="en-US"/>
              </w:rPr>
              <w:t>96 (1.5%)</w:t>
            </w:r>
          </w:p>
        </w:tc>
      </w:tr>
      <w:tr w:rsidRPr="001F6297" w:rsidR="00BB5E30" w:rsidTr="00BB5E30" w14:paraId="4A31853A" w14:textId="77777777">
        <w:tc>
          <w:tcPr>
            <w:tcW w:w="0" w:type="auto"/>
          </w:tcPr>
          <w:p w:rsidRPr="001F6297" w:rsidR="0045104D" w:rsidP="001F6297" w:rsidRDefault="0045104D" w14:paraId="200DE3A1" w14:textId="77777777">
            <w:pPr>
              <w:pStyle w:val="Compact"/>
              <w:rPr>
                <w:sz w:val="22"/>
                <w:szCs w:val="22"/>
                <w:lang w:val="en-US"/>
              </w:rPr>
            </w:pPr>
            <w:r w:rsidRPr="001F6297">
              <w:rPr>
                <w:sz w:val="22"/>
                <w:szCs w:val="22"/>
                <w:lang w:val="en-US"/>
              </w:rPr>
              <w:t>  Craniotomy</w:t>
            </w:r>
          </w:p>
        </w:tc>
        <w:tc>
          <w:tcPr>
            <w:tcW w:w="1985" w:type="dxa"/>
          </w:tcPr>
          <w:p w:rsidRPr="001F6297" w:rsidR="0045104D" w:rsidP="001F6297" w:rsidRDefault="0045104D" w14:paraId="4FE260B1" w14:textId="77777777">
            <w:pPr>
              <w:pStyle w:val="Compact"/>
              <w:rPr>
                <w:sz w:val="22"/>
                <w:szCs w:val="22"/>
                <w:lang w:val="en-US"/>
              </w:rPr>
            </w:pPr>
            <w:r w:rsidRPr="001F6297">
              <w:rPr>
                <w:sz w:val="22"/>
                <w:szCs w:val="22"/>
                <w:lang w:val="en-US"/>
              </w:rPr>
              <w:t>39 (9.0%)</w:t>
            </w:r>
          </w:p>
        </w:tc>
        <w:tc>
          <w:tcPr>
            <w:tcW w:w="1985" w:type="dxa"/>
          </w:tcPr>
          <w:p w:rsidRPr="001F6297" w:rsidR="0045104D" w:rsidP="001F6297" w:rsidRDefault="0045104D" w14:paraId="3AA451E6" w14:textId="77777777">
            <w:pPr>
              <w:pStyle w:val="Compact"/>
              <w:rPr>
                <w:sz w:val="22"/>
                <w:szCs w:val="22"/>
                <w:lang w:val="en-US"/>
              </w:rPr>
            </w:pPr>
            <w:r w:rsidRPr="001F6297">
              <w:rPr>
                <w:sz w:val="22"/>
                <w:szCs w:val="22"/>
                <w:lang w:val="en-US"/>
              </w:rPr>
              <w:t>196 (3.3%)</w:t>
            </w:r>
          </w:p>
        </w:tc>
        <w:tc>
          <w:tcPr>
            <w:tcW w:w="1985" w:type="dxa"/>
          </w:tcPr>
          <w:p w:rsidRPr="001F6297" w:rsidR="0045104D" w:rsidP="001F6297" w:rsidRDefault="0045104D" w14:paraId="4CE6B819" w14:textId="77777777">
            <w:pPr>
              <w:pStyle w:val="Compact"/>
              <w:rPr>
                <w:sz w:val="22"/>
                <w:szCs w:val="22"/>
                <w:lang w:val="en-US"/>
              </w:rPr>
            </w:pPr>
            <w:r w:rsidRPr="001F6297">
              <w:rPr>
                <w:sz w:val="22"/>
                <w:szCs w:val="22"/>
                <w:lang w:val="en-US"/>
              </w:rPr>
              <w:t>235 (3.7%)</w:t>
            </w:r>
          </w:p>
        </w:tc>
      </w:tr>
      <w:tr w:rsidRPr="001F6297" w:rsidR="00BB5E30" w:rsidTr="00BB5E30" w14:paraId="2CB7A323" w14:textId="77777777">
        <w:tc>
          <w:tcPr>
            <w:tcW w:w="0" w:type="auto"/>
          </w:tcPr>
          <w:p w:rsidRPr="001F6297" w:rsidR="0045104D" w:rsidP="001F6297" w:rsidRDefault="0045104D" w14:paraId="68D0DC5B" w14:textId="77777777">
            <w:pPr>
              <w:pStyle w:val="Compact"/>
              <w:rPr>
                <w:sz w:val="22"/>
                <w:szCs w:val="22"/>
                <w:lang w:val="en-US"/>
              </w:rPr>
            </w:pPr>
            <w:r w:rsidRPr="001F6297">
              <w:rPr>
                <w:sz w:val="22"/>
                <w:szCs w:val="22"/>
                <w:lang w:val="en-US"/>
              </w:rPr>
              <w:t>  Pelvic packing</w:t>
            </w:r>
          </w:p>
        </w:tc>
        <w:tc>
          <w:tcPr>
            <w:tcW w:w="1985" w:type="dxa"/>
          </w:tcPr>
          <w:p w:rsidRPr="001F6297" w:rsidR="0045104D" w:rsidP="001F6297" w:rsidRDefault="0045104D" w14:paraId="2FA28A8B" w14:textId="77777777">
            <w:pPr>
              <w:pStyle w:val="Compact"/>
              <w:rPr>
                <w:sz w:val="22"/>
                <w:szCs w:val="22"/>
                <w:lang w:val="en-US"/>
              </w:rPr>
            </w:pPr>
            <w:r w:rsidRPr="001F6297">
              <w:rPr>
                <w:sz w:val="22"/>
                <w:szCs w:val="22"/>
                <w:lang w:val="en-US"/>
              </w:rPr>
              <w:t>0 (0%)</w:t>
            </w:r>
          </w:p>
        </w:tc>
        <w:tc>
          <w:tcPr>
            <w:tcW w:w="1985" w:type="dxa"/>
          </w:tcPr>
          <w:p w:rsidRPr="001F6297" w:rsidR="0045104D" w:rsidP="001F6297" w:rsidRDefault="0045104D" w14:paraId="09A9B72A" w14:textId="77777777">
            <w:pPr>
              <w:pStyle w:val="Compact"/>
              <w:rPr>
                <w:sz w:val="22"/>
                <w:szCs w:val="22"/>
                <w:lang w:val="en-US"/>
              </w:rPr>
            </w:pPr>
            <w:r w:rsidRPr="001F6297">
              <w:rPr>
                <w:sz w:val="22"/>
                <w:szCs w:val="22"/>
                <w:lang w:val="en-US"/>
              </w:rPr>
              <w:t>5 (0.1%)</w:t>
            </w:r>
          </w:p>
        </w:tc>
        <w:tc>
          <w:tcPr>
            <w:tcW w:w="1985" w:type="dxa"/>
          </w:tcPr>
          <w:p w:rsidRPr="001F6297" w:rsidR="0045104D" w:rsidP="001F6297" w:rsidRDefault="0045104D" w14:paraId="4EE4705E" w14:textId="77777777">
            <w:pPr>
              <w:pStyle w:val="Compact"/>
              <w:rPr>
                <w:sz w:val="22"/>
                <w:szCs w:val="22"/>
                <w:lang w:val="en-US"/>
              </w:rPr>
            </w:pPr>
            <w:r w:rsidRPr="001F6297">
              <w:rPr>
                <w:sz w:val="22"/>
                <w:szCs w:val="22"/>
                <w:lang w:val="en-US"/>
              </w:rPr>
              <w:t>5 (0.1%)</w:t>
            </w:r>
          </w:p>
        </w:tc>
      </w:tr>
      <w:tr w:rsidRPr="001F6297" w:rsidR="00BB5E30" w:rsidTr="00BB5E30" w14:paraId="7895D85F" w14:textId="77777777">
        <w:tc>
          <w:tcPr>
            <w:tcW w:w="0" w:type="auto"/>
          </w:tcPr>
          <w:p w:rsidRPr="001F6297" w:rsidR="0045104D" w:rsidP="001F6297" w:rsidRDefault="0045104D" w14:paraId="1BFA3927" w14:textId="77777777">
            <w:pPr>
              <w:pStyle w:val="Compact"/>
              <w:rPr>
                <w:sz w:val="22"/>
                <w:szCs w:val="22"/>
                <w:lang w:val="en-US"/>
              </w:rPr>
            </w:pPr>
            <w:r w:rsidRPr="001F6297">
              <w:rPr>
                <w:sz w:val="22"/>
                <w:szCs w:val="22"/>
                <w:lang w:val="en-US"/>
              </w:rPr>
              <w:t>  Surgical wound revision</w:t>
            </w:r>
          </w:p>
        </w:tc>
        <w:tc>
          <w:tcPr>
            <w:tcW w:w="1985" w:type="dxa"/>
          </w:tcPr>
          <w:p w:rsidRPr="001F6297" w:rsidR="0045104D" w:rsidP="001F6297" w:rsidRDefault="0045104D" w14:paraId="696F52ED" w14:textId="77777777">
            <w:pPr>
              <w:pStyle w:val="Compact"/>
              <w:rPr>
                <w:sz w:val="22"/>
                <w:szCs w:val="22"/>
                <w:lang w:val="en-US"/>
              </w:rPr>
            </w:pPr>
            <w:r w:rsidRPr="001F6297">
              <w:rPr>
                <w:sz w:val="22"/>
                <w:szCs w:val="22"/>
                <w:lang w:val="en-US"/>
              </w:rPr>
              <w:t>25 (5.8%)</w:t>
            </w:r>
          </w:p>
        </w:tc>
        <w:tc>
          <w:tcPr>
            <w:tcW w:w="1985" w:type="dxa"/>
          </w:tcPr>
          <w:p w:rsidRPr="001F6297" w:rsidR="0045104D" w:rsidP="001F6297" w:rsidRDefault="0045104D" w14:paraId="6ECD2C0E" w14:textId="77777777">
            <w:pPr>
              <w:pStyle w:val="Compact"/>
              <w:rPr>
                <w:sz w:val="22"/>
                <w:szCs w:val="22"/>
                <w:lang w:val="en-US"/>
              </w:rPr>
            </w:pPr>
            <w:r w:rsidRPr="001F6297">
              <w:rPr>
                <w:sz w:val="22"/>
                <w:szCs w:val="22"/>
                <w:lang w:val="en-US"/>
              </w:rPr>
              <w:t>284 (4.8%)</w:t>
            </w:r>
          </w:p>
        </w:tc>
        <w:tc>
          <w:tcPr>
            <w:tcW w:w="1985" w:type="dxa"/>
          </w:tcPr>
          <w:p w:rsidRPr="001F6297" w:rsidR="0045104D" w:rsidP="001F6297" w:rsidRDefault="0045104D" w14:paraId="50200CBF" w14:textId="77777777">
            <w:pPr>
              <w:pStyle w:val="Compact"/>
              <w:rPr>
                <w:sz w:val="22"/>
                <w:szCs w:val="22"/>
                <w:lang w:val="en-US"/>
              </w:rPr>
            </w:pPr>
            <w:r w:rsidRPr="001F6297">
              <w:rPr>
                <w:sz w:val="22"/>
                <w:szCs w:val="22"/>
                <w:lang w:val="en-US"/>
              </w:rPr>
              <w:t>309 (4.9%)</w:t>
            </w:r>
          </w:p>
        </w:tc>
      </w:tr>
      <w:tr w:rsidRPr="001F6297" w:rsidR="00BB5E30" w:rsidTr="00BB5E30" w14:paraId="10E1AD84" w14:textId="77777777">
        <w:tc>
          <w:tcPr>
            <w:tcW w:w="0" w:type="auto"/>
          </w:tcPr>
          <w:p w:rsidRPr="001F6297" w:rsidR="0045104D" w:rsidP="001F6297" w:rsidRDefault="0045104D" w14:paraId="279A9E50" w14:textId="77777777">
            <w:pPr>
              <w:pStyle w:val="Compact"/>
              <w:rPr>
                <w:sz w:val="22"/>
                <w:szCs w:val="22"/>
                <w:lang w:val="en-US"/>
              </w:rPr>
            </w:pPr>
            <w:r w:rsidRPr="001F6297">
              <w:rPr>
                <w:sz w:val="22"/>
                <w:szCs w:val="22"/>
                <w:lang w:val="en-US"/>
              </w:rPr>
              <w:t>  Laparotomy - hemostasis</w:t>
            </w:r>
          </w:p>
        </w:tc>
        <w:tc>
          <w:tcPr>
            <w:tcW w:w="1985" w:type="dxa"/>
          </w:tcPr>
          <w:p w:rsidRPr="001F6297" w:rsidR="0045104D" w:rsidP="001F6297" w:rsidRDefault="0045104D" w14:paraId="71B828D1" w14:textId="77777777">
            <w:pPr>
              <w:pStyle w:val="Compact"/>
              <w:rPr>
                <w:sz w:val="22"/>
                <w:szCs w:val="22"/>
                <w:lang w:val="en-US"/>
              </w:rPr>
            </w:pPr>
            <w:r w:rsidRPr="001F6297">
              <w:rPr>
                <w:sz w:val="22"/>
                <w:szCs w:val="22"/>
                <w:lang w:val="en-US"/>
              </w:rPr>
              <w:t>25 (5.8%)</w:t>
            </w:r>
          </w:p>
        </w:tc>
        <w:tc>
          <w:tcPr>
            <w:tcW w:w="1985" w:type="dxa"/>
          </w:tcPr>
          <w:p w:rsidRPr="001F6297" w:rsidR="0045104D" w:rsidP="001F6297" w:rsidRDefault="0045104D" w14:paraId="4102DE40" w14:textId="77777777">
            <w:pPr>
              <w:pStyle w:val="Compact"/>
              <w:rPr>
                <w:sz w:val="22"/>
                <w:szCs w:val="22"/>
                <w:lang w:val="en-US"/>
              </w:rPr>
            </w:pPr>
            <w:r w:rsidRPr="001F6297">
              <w:rPr>
                <w:sz w:val="22"/>
                <w:szCs w:val="22"/>
                <w:lang w:val="en-US"/>
              </w:rPr>
              <w:t>157 (2.7%)</w:t>
            </w:r>
          </w:p>
        </w:tc>
        <w:tc>
          <w:tcPr>
            <w:tcW w:w="1985" w:type="dxa"/>
          </w:tcPr>
          <w:p w:rsidRPr="001F6297" w:rsidR="0045104D" w:rsidP="001F6297" w:rsidRDefault="0045104D" w14:paraId="26150EB3" w14:textId="77777777">
            <w:pPr>
              <w:pStyle w:val="Compact"/>
              <w:rPr>
                <w:sz w:val="22"/>
                <w:szCs w:val="22"/>
                <w:lang w:val="en-US"/>
              </w:rPr>
            </w:pPr>
            <w:r w:rsidRPr="001F6297">
              <w:rPr>
                <w:sz w:val="22"/>
                <w:szCs w:val="22"/>
                <w:lang w:val="en-US"/>
              </w:rPr>
              <w:t>182 (2.9%)</w:t>
            </w:r>
          </w:p>
        </w:tc>
      </w:tr>
      <w:tr w:rsidRPr="00CE5F24" w:rsidR="00BB5E30" w:rsidTr="00BB5E30" w14:paraId="0083E832" w14:textId="77777777">
        <w:tc>
          <w:tcPr>
            <w:tcW w:w="0" w:type="auto"/>
          </w:tcPr>
          <w:p w:rsidRPr="001F6297" w:rsidR="0045104D" w:rsidP="001F6297" w:rsidRDefault="0045104D" w14:paraId="3CCA552E" w14:textId="2878C01C">
            <w:pPr>
              <w:pStyle w:val="Compact"/>
              <w:rPr>
                <w:sz w:val="22"/>
                <w:szCs w:val="22"/>
                <w:lang w:val="en-US"/>
              </w:rPr>
            </w:pPr>
            <w:r w:rsidRPr="001F6297">
              <w:rPr>
                <w:sz w:val="22"/>
                <w:szCs w:val="22"/>
                <w:lang w:val="en-US"/>
              </w:rPr>
              <w:t>  </w:t>
            </w:r>
            <w:r w:rsidRPr="00E16361" w:rsidR="00EF4C61">
              <w:rPr>
                <w:sz w:val="22"/>
                <w:szCs w:val="22"/>
                <w:lang w:val="en-US"/>
              </w:rPr>
              <w:t xml:space="preserve">ICP </w:t>
            </w:r>
          </w:p>
        </w:tc>
        <w:tc>
          <w:tcPr>
            <w:tcW w:w="1985" w:type="dxa"/>
          </w:tcPr>
          <w:p w:rsidRPr="001F6297" w:rsidR="0045104D" w:rsidP="001F6297" w:rsidRDefault="0045104D" w14:paraId="39329057" w14:textId="65972156">
            <w:pPr>
              <w:pStyle w:val="Compact"/>
              <w:rPr>
                <w:sz w:val="22"/>
                <w:szCs w:val="22"/>
              </w:rPr>
            </w:pPr>
            <w:r w:rsidRPr="001F6297">
              <w:rPr>
                <w:sz w:val="22"/>
                <w:szCs w:val="22"/>
              </w:rPr>
              <w:t>13 (</w:t>
            </w:r>
            <w:r w:rsidRPr="00CE5F24" w:rsidR="00CE5F24">
              <w:rPr>
                <w:sz w:val="22"/>
                <w:szCs w:val="22"/>
              </w:rPr>
              <w:t>3</w:t>
            </w:r>
            <w:r w:rsidR="001F6297">
              <w:rPr>
                <w:sz w:val="22"/>
                <w:szCs w:val="22"/>
              </w:rPr>
              <w:t>.</w:t>
            </w:r>
            <w:r w:rsidRPr="00CE5F24" w:rsidR="00CE5F24">
              <w:rPr>
                <w:sz w:val="22"/>
                <w:szCs w:val="22"/>
              </w:rPr>
              <w:t>0</w:t>
            </w:r>
            <w:r w:rsidRPr="001F6297">
              <w:rPr>
                <w:sz w:val="22"/>
                <w:szCs w:val="22"/>
              </w:rPr>
              <w:t>%)</w:t>
            </w:r>
          </w:p>
        </w:tc>
        <w:tc>
          <w:tcPr>
            <w:tcW w:w="1985" w:type="dxa"/>
          </w:tcPr>
          <w:p w:rsidRPr="001F6297" w:rsidR="0045104D" w:rsidP="001F6297" w:rsidRDefault="0045104D" w14:paraId="63D83025" w14:textId="19CB511E">
            <w:pPr>
              <w:pStyle w:val="Compact"/>
              <w:rPr>
                <w:sz w:val="22"/>
                <w:szCs w:val="22"/>
              </w:rPr>
            </w:pPr>
            <w:r w:rsidRPr="001F6297">
              <w:rPr>
                <w:sz w:val="22"/>
                <w:szCs w:val="22"/>
              </w:rPr>
              <w:t>63 (</w:t>
            </w:r>
            <w:r w:rsidRPr="00CE5F24" w:rsidR="00CE5F24">
              <w:rPr>
                <w:sz w:val="22"/>
                <w:szCs w:val="22"/>
              </w:rPr>
              <w:t>1</w:t>
            </w:r>
            <w:r w:rsidR="001F6297">
              <w:rPr>
                <w:sz w:val="22"/>
                <w:szCs w:val="22"/>
              </w:rPr>
              <w:t>.</w:t>
            </w:r>
            <w:r w:rsidRPr="00CE5F24" w:rsidR="00CE5F24">
              <w:rPr>
                <w:sz w:val="22"/>
                <w:szCs w:val="22"/>
              </w:rPr>
              <w:t>1</w:t>
            </w:r>
            <w:r w:rsidRPr="001F6297">
              <w:rPr>
                <w:sz w:val="22"/>
                <w:szCs w:val="22"/>
              </w:rPr>
              <w:t>%)</w:t>
            </w:r>
          </w:p>
        </w:tc>
        <w:tc>
          <w:tcPr>
            <w:tcW w:w="1985" w:type="dxa"/>
          </w:tcPr>
          <w:p w:rsidRPr="001F6297" w:rsidR="0045104D" w:rsidP="001F6297" w:rsidRDefault="0045104D" w14:paraId="77BBF3C6" w14:textId="19B4EE4B">
            <w:pPr>
              <w:pStyle w:val="Compact"/>
              <w:rPr>
                <w:sz w:val="22"/>
                <w:szCs w:val="22"/>
              </w:rPr>
            </w:pPr>
            <w:r w:rsidRPr="001F6297">
              <w:rPr>
                <w:sz w:val="22"/>
                <w:szCs w:val="22"/>
              </w:rPr>
              <w:t>76 (</w:t>
            </w:r>
            <w:r w:rsidRPr="00206648" w:rsidR="00206648">
              <w:rPr>
                <w:sz w:val="22"/>
                <w:szCs w:val="22"/>
              </w:rPr>
              <w:t>1</w:t>
            </w:r>
            <w:r w:rsidR="001F6297">
              <w:rPr>
                <w:sz w:val="22"/>
                <w:szCs w:val="22"/>
              </w:rPr>
              <w:t>.</w:t>
            </w:r>
            <w:r w:rsidRPr="00206648" w:rsidR="00206648">
              <w:rPr>
                <w:sz w:val="22"/>
                <w:szCs w:val="22"/>
              </w:rPr>
              <w:t>2</w:t>
            </w:r>
            <w:r w:rsidRPr="001F6297">
              <w:rPr>
                <w:sz w:val="22"/>
                <w:szCs w:val="22"/>
              </w:rPr>
              <w:t>%)</w:t>
            </w:r>
          </w:p>
        </w:tc>
      </w:tr>
      <w:tr w:rsidRPr="001F6297" w:rsidR="00BB5E30" w:rsidTr="00BB5E30" w14:paraId="4590FBDB" w14:textId="77777777">
        <w:tc>
          <w:tcPr>
            <w:tcW w:w="0" w:type="auto"/>
          </w:tcPr>
          <w:p w:rsidRPr="001F6297" w:rsidR="0045104D" w:rsidP="001F6297" w:rsidRDefault="0045104D" w14:paraId="5F6F83FA" w14:textId="77777777">
            <w:pPr>
              <w:pStyle w:val="Compact"/>
              <w:rPr>
                <w:sz w:val="22"/>
                <w:szCs w:val="22"/>
              </w:rPr>
            </w:pPr>
            <w:r w:rsidRPr="001F6297">
              <w:rPr>
                <w:sz w:val="22"/>
                <w:szCs w:val="22"/>
              </w:rPr>
              <w:t>  Major fracture surgery</w:t>
            </w:r>
          </w:p>
        </w:tc>
        <w:tc>
          <w:tcPr>
            <w:tcW w:w="1985" w:type="dxa"/>
          </w:tcPr>
          <w:p w:rsidRPr="001F6297" w:rsidR="0045104D" w:rsidP="001F6297" w:rsidRDefault="0045104D" w14:paraId="54270867" w14:textId="508636A1">
            <w:pPr>
              <w:pStyle w:val="Compact"/>
              <w:rPr>
                <w:sz w:val="22"/>
                <w:szCs w:val="22"/>
              </w:rPr>
            </w:pPr>
            <w:r w:rsidRPr="001F6297">
              <w:rPr>
                <w:sz w:val="22"/>
                <w:szCs w:val="22"/>
              </w:rPr>
              <w:t>33 (</w:t>
            </w:r>
            <w:r w:rsidRPr="00CE5F24" w:rsidR="00CE5F24">
              <w:rPr>
                <w:sz w:val="22"/>
                <w:szCs w:val="22"/>
              </w:rPr>
              <w:t>7</w:t>
            </w:r>
            <w:r w:rsidR="001F6297">
              <w:rPr>
                <w:sz w:val="22"/>
                <w:szCs w:val="22"/>
              </w:rPr>
              <w:t>.</w:t>
            </w:r>
            <w:r w:rsidRPr="00CE5F24" w:rsidR="00CE5F24">
              <w:rPr>
                <w:sz w:val="22"/>
                <w:szCs w:val="22"/>
              </w:rPr>
              <w:t>7</w:t>
            </w:r>
            <w:r w:rsidRPr="001F6297">
              <w:rPr>
                <w:sz w:val="22"/>
                <w:szCs w:val="22"/>
              </w:rPr>
              <w:t>%)</w:t>
            </w:r>
          </w:p>
        </w:tc>
        <w:tc>
          <w:tcPr>
            <w:tcW w:w="1985" w:type="dxa"/>
          </w:tcPr>
          <w:p w:rsidRPr="001F6297" w:rsidR="0045104D" w:rsidP="001F6297" w:rsidRDefault="0045104D" w14:paraId="787A4303" w14:textId="2563C711">
            <w:pPr>
              <w:pStyle w:val="Compact"/>
              <w:rPr>
                <w:sz w:val="22"/>
                <w:szCs w:val="22"/>
              </w:rPr>
            </w:pPr>
            <w:r w:rsidRPr="001F6297">
              <w:rPr>
                <w:sz w:val="22"/>
                <w:szCs w:val="22"/>
              </w:rPr>
              <w:t>202 (</w:t>
            </w:r>
            <w:r w:rsidRPr="00CE5F24" w:rsidR="00CE5F24">
              <w:rPr>
                <w:sz w:val="22"/>
                <w:szCs w:val="22"/>
              </w:rPr>
              <w:t>3</w:t>
            </w:r>
            <w:r w:rsidR="001F6297">
              <w:rPr>
                <w:sz w:val="22"/>
                <w:szCs w:val="22"/>
              </w:rPr>
              <w:t>.</w:t>
            </w:r>
            <w:r w:rsidRPr="00CE5F24" w:rsidR="00CE5F24">
              <w:rPr>
                <w:sz w:val="22"/>
                <w:szCs w:val="22"/>
              </w:rPr>
              <w:t>4</w:t>
            </w:r>
            <w:r w:rsidRPr="001F6297">
              <w:rPr>
                <w:sz w:val="22"/>
                <w:szCs w:val="22"/>
              </w:rPr>
              <w:t>%)</w:t>
            </w:r>
          </w:p>
        </w:tc>
        <w:tc>
          <w:tcPr>
            <w:tcW w:w="1985" w:type="dxa"/>
          </w:tcPr>
          <w:p w:rsidRPr="001F6297" w:rsidR="0045104D" w:rsidP="001F6297" w:rsidRDefault="0045104D" w14:paraId="0569C401" w14:textId="6B91D43B">
            <w:pPr>
              <w:pStyle w:val="Compact"/>
              <w:rPr>
                <w:sz w:val="22"/>
                <w:szCs w:val="22"/>
              </w:rPr>
            </w:pPr>
            <w:r w:rsidRPr="001F6297">
              <w:rPr>
                <w:sz w:val="22"/>
                <w:szCs w:val="22"/>
              </w:rPr>
              <w:t>235 (</w:t>
            </w:r>
            <w:r w:rsidRPr="00206648" w:rsidR="00206648">
              <w:rPr>
                <w:sz w:val="22"/>
                <w:szCs w:val="22"/>
              </w:rPr>
              <w:t>3</w:t>
            </w:r>
            <w:r w:rsidR="001F6297">
              <w:rPr>
                <w:sz w:val="22"/>
                <w:szCs w:val="22"/>
              </w:rPr>
              <w:t>.</w:t>
            </w:r>
            <w:r w:rsidRPr="00206648" w:rsidR="00206648">
              <w:rPr>
                <w:sz w:val="22"/>
                <w:szCs w:val="22"/>
              </w:rPr>
              <w:t>7</w:t>
            </w:r>
            <w:r w:rsidRPr="001F6297">
              <w:rPr>
                <w:sz w:val="22"/>
                <w:szCs w:val="22"/>
              </w:rPr>
              <w:t>%)</w:t>
            </w:r>
          </w:p>
        </w:tc>
      </w:tr>
      <w:tr w:rsidRPr="001F6297" w:rsidR="00BB5E30" w:rsidTr="00BB5E30" w14:paraId="6A12EF80" w14:textId="77777777">
        <w:tc>
          <w:tcPr>
            <w:tcW w:w="0" w:type="auto"/>
          </w:tcPr>
          <w:p w:rsidRPr="001F6297" w:rsidR="0045104D" w:rsidP="001F6297" w:rsidRDefault="0045104D" w14:paraId="661AE1D0" w14:textId="77777777">
            <w:pPr>
              <w:pStyle w:val="Compact"/>
              <w:rPr>
                <w:sz w:val="22"/>
                <w:szCs w:val="22"/>
                <w:lang w:val="en-US"/>
              </w:rPr>
            </w:pPr>
            <w:r w:rsidRPr="001F6297">
              <w:rPr>
                <w:sz w:val="22"/>
                <w:szCs w:val="22"/>
                <w:lang w:val="en-US"/>
              </w:rPr>
              <w:t>  Revascularization</w:t>
            </w:r>
          </w:p>
        </w:tc>
        <w:tc>
          <w:tcPr>
            <w:tcW w:w="1985" w:type="dxa"/>
          </w:tcPr>
          <w:p w:rsidRPr="001F6297" w:rsidR="0045104D" w:rsidP="001F6297" w:rsidRDefault="0045104D" w14:paraId="3055DFED" w14:textId="77777777">
            <w:pPr>
              <w:pStyle w:val="Compact"/>
              <w:rPr>
                <w:sz w:val="22"/>
                <w:szCs w:val="22"/>
                <w:lang w:val="en-US"/>
              </w:rPr>
            </w:pPr>
            <w:r w:rsidRPr="001F6297">
              <w:rPr>
                <w:sz w:val="22"/>
                <w:szCs w:val="22"/>
                <w:lang w:val="en-US"/>
              </w:rPr>
              <w:t>11 (2.6%)</w:t>
            </w:r>
          </w:p>
        </w:tc>
        <w:tc>
          <w:tcPr>
            <w:tcW w:w="1985" w:type="dxa"/>
          </w:tcPr>
          <w:p w:rsidRPr="001F6297" w:rsidR="0045104D" w:rsidP="001F6297" w:rsidRDefault="0045104D" w14:paraId="697C4822" w14:textId="77777777">
            <w:pPr>
              <w:pStyle w:val="Compact"/>
              <w:rPr>
                <w:sz w:val="22"/>
                <w:szCs w:val="22"/>
                <w:lang w:val="en-US"/>
              </w:rPr>
            </w:pPr>
            <w:r w:rsidRPr="001F6297">
              <w:rPr>
                <w:sz w:val="22"/>
                <w:szCs w:val="22"/>
                <w:lang w:val="en-US"/>
              </w:rPr>
              <w:t>29 (0.5%)</w:t>
            </w:r>
          </w:p>
        </w:tc>
        <w:tc>
          <w:tcPr>
            <w:tcW w:w="1985" w:type="dxa"/>
          </w:tcPr>
          <w:p w:rsidRPr="001F6297" w:rsidR="0045104D" w:rsidP="001F6297" w:rsidRDefault="0045104D" w14:paraId="5FE833AA" w14:textId="77777777">
            <w:pPr>
              <w:pStyle w:val="Compact"/>
              <w:rPr>
                <w:sz w:val="22"/>
                <w:szCs w:val="22"/>
                <w:lang w:val="en-US"/>
              </w:rPr>
            </w:pPr>
            <w:r w:rsidRPr="001F6297">
              <w:rPr>
                <w:sz w:val="22"/>
                <w:szCs w:val="22"/>
                <w:lang w:val="en-US"/>
              </w:rPr>
              <w:t>40 (0.6%)</w:t>
            </w:r>
          </w:p>
        </w:tc>
      </w:tr>
      <w:tr w:rsidRPr="001F6297" w:rsidR="00BB5E30" w:rsidTr="00BB5E30" w14:paraId="3DC99B8C" w14:textId="77777777">
        <w:tc>
          <w:tcPr>
            <w:tcW w:w="0" w:type="auto"/>
          </w:tcPr>
          <w:p w:rsidRPr="001F6297" w:rsidR="0045104D" w:rsidP="001F6297" w:rsidRDefault="0045104D" w14:paraId="737AED2B" w14:textId="77777777">
            <w:pPr>
              <w:pStyle w:val="Compact"/>
              <w:rPr>
                <w:b/>
                <w:bCs/>
                <w:sz w:val="22"/>
                <w:szCs w:val="22"/>
                <w:lang w:val="en-US"/>
              </w:rPr>
            </w:pPr>
            <w:r w:rsidRPr="001F6297">
              <w:rPr>
                <w:b/>
                <w:bCs/>
                <w:sz w:val="22"/>
                <w:szCs w:val="22"/>
                <w:lang w:val="en-US"/>
              </w:rPr>
              <w:t>Mortality (within 30 days)</w:t>
            </w:r>
          </w:p>
        </w:tc>
        <w:tc>
          <w:tcPr>
            <w:tcW w:w="1985" w:type="dxa"/>
          </w:tcPr>
          <w:p w:rsidRPr="001F6297" w:rsidR="0045104D" w:rsidP="001F6297" w:rsidRDefault="0045104D" w14:paraId="4DE98B7F" w14:textId="77777777">
            <w:pPr>
              <w:pStyle w:val="Compact"/>
              <w:rPr>
                <w:b/>
                <w:bCs/>
                <w:sz w:val="22"/>
                <w:szCs w:val="22"/>
                <w:lang w:val="en-US"/>
              </w:rPr>
            </w:pPr>
          </w:p>
        </w:tc>
        <w:tc>
          <w:tcPr>
            <w:tcW w:w="1985" w:type="dxa"/>
          </w:tcPr>
          <w:p w:rsidRPr="001F6297" w:rsidR="0045104D" w:rsidP="001F6297" w:rsidRDefault="0045104D" w14:paraId="1399712A" w14:textId="77777777">
            <w:pPr>
              <w:pStyle w:val="Compact"/>
              <w:rPr>
                <w:b/>
                <w:bCs/>
                <w:sz w:val="22"/>
                <w:szCs w:val="22"/>
                <w:lang w:val="en-US"/>
              </w:rPr>
            </w:pPr>
          </w:p>
        </w:tc>
        <w:tc>
          <w:tcPr>
            <w:tcW w:w="1985" w:type="dxa"/>
          </w:tcPr>
          <w:p w:rsidRPr="001F6297" w:rsidR="0045104D" w:rsidP="001F6297" w:rsidRDefault="0045104D" w14:paraId="00970C90" w14:textId="77777777">
            <w:pPr>
              <w:pStyle w:val="Compact"/>
              <w:rPr>
                <w:b/>
                <w:bCs/>
                <w:sz w:val="22"/>
                <w:szCs w:val="22"/>
                <w:lang w:val="en-US"/>
              </w:rPr>
            </w:pPr>
          </w:p>
        </w:tc>
      </w:tr>
      <w:tr w:rsidRPr="001F6297" w:rsidR="00BB5E30" w:rsidTr="00BB5E30" w14:paraId="1F4AFE33" w14:textId="77777777">
        <w:tc>
          <w:tcPr>
            <w:tcW w:w="0" w:type="auto"/>
          </w:tcPr>
          <w:p w:rsidRPr="001F6297" w:rsidR="0045104D" w:rsidP="001F6297" w:rsidRDefault="0045104D" w14:paraId="7A611C47" w14:textId="77777777">
            <w:pPr>
              <w:pStyle w:val="Compact"/>
              <w:rPr>
                <w:sz w:val="22"/>
                <w:szCs w:val="22"/>
                <w:lang w:val="en-US"/>
              </w:rPr>
            </w:pPr>
            <w:r w:rsidRPr="001F6297">
              <w:rPr>
                <w:sz w:val="22"/>
                <w:szCs w:val="22"/>
                <w:lang w:val="en-US"/>
              </w:rPr>
              <w:t>  Dead</w:t>
            </w:r>
          </w:p>
        </w:tc>
        <w:tc>
          <w:tcPr>
            <w:tcW w:w="1985" w:type="dxa"/>
          </w:tcPr>
          <w:p w:rsidRPr="001F6297" w:rsidR="0045104D" w:rsidP="001F6297" w:rsidRDefault="0045104D" w14:paraId="7A86D3F7" w14:textId="77777777">
            <w:pPr>
              <w:pStyle w:val="Compact"/>
              <w:rPr>
                <w:sz w:val="22"/>
                <w:szCs w:val="22"/>
                <w:lang w:val="en-US"/>
              </w:rPr>
            </w:pPr>
            <w:r w:rsidRPr="001F6297">
              <w:rPr>
                <w:sz w:val="22"/>
                <w:szCs w:val="22"/>
                <w:lang w:val="en-US"/>
              </w:rPr>
              <w:t>34 (7.9%)</w:t>
            </w:r>
          </w:p>
        </w:tc>
        <w:tc>
          <w:tcPr>
            <w:tcW w:w="1985" w:type="dxa"/>
          </w:tcPr>
          <w:p w:rsidRPr="001F6297" w:rsidR="0045104D" w:rsidP="001F6297" w:rsidRDefault="0045104D" w14:paraId="217E9475" w14:textId="77777777">
            <w:pPr>
              <w:pStyle w:val="Compact"/>
              <w:rPr>
                <w:sz w:val="22"/>
                <w:szCs w:val="22"/>
                <w:lang w:val="en-US"/>
              </w:rPr>
            </w:pPr>
            <w:r w:rsidRPr="001F6297">
              <w:rPr>
                <w:sz w:val="22"/>
                <w:szCs w:val="22"/>
                <w:lang w:val="en-US"/>
              </w:rPr>
              <w:t>565 (9.6%)</w:t>
            </w:r>
          </w:p>
        </w:tc>
        <w:tc>
          <w:tcPr>
            <w:tcW w:w="1985" w:type="dxa"/>
          </w:tcPr>
          <w:p w:rsidRPr="001F6297" w:rsidR="0045104D" w:rsidP="001F6297" w:rsidRDefault="0045104D" w14:paraId="10120B5F" w14:textId="77777777">
            <w:pPr>
              <w:pStyle w:val="Compact"/>
              <w:rPr>
                <w:sz w:val="22"/>
                <w:szCs w:val="22"/>
                <w:lang w:val="en-US"/>
              </w:rPr>
            </w:pPr>
            <w:r w:rsidRPr="001F6297">
              <w:rPr>
                <w:sz w:val="22"/>
                <w:szCs w:val="22"/>
                <w:lang w:val="en-US"/>
              </w:rPr>
              <w:t>599 (9.5%)</w:t>
            </w:r>
          </w:p>
        </w:tc>
      </w:tr>
      <w:tr w:rsidRPr="001F6297" w:rsidR="00BB5E30" w:rsidTr="00BB5E30" w14:paraId="734CEF2D" w14:textId="77777777">
        <w:tc>
          <w:tcPr>
            <w:tcW w:w="0" w:type="auto"/>
          </w:tcPr>
          <w:p w:rsidRPr="001F6297" w:rsidR="0045104D" w:rsidP="001F6297" w:rsidRDefault="0045104D" w14:paraId="1B06B755" w14:textId="77777777">
            <w:pPr>
              <w:pStyle w:val="Compact"/>
              <w:rPr>
                <w:sz w:val="22"/>
                <w:szCs w:val="22"/>
                <w:lang w:val="en-US"/>
              </w:rPr>
            </w:pPr>
            <w:r w:rsidRPr="001F6297">
              <w:rPr>
                <w:sz w:val="22"/>
                <w:szCs w:val="22"/>
                <w:lang w:val="en-US"/>
              </w:rPr>
              <w:t>  Alive</w:t>
            </w:r>
          </w:p>
        </w:tc>
        <w:tc>
          <w:tcPr>
            <w:tcW w:w="1985" w:type="dxa"/>
          </w:tcPr>
          <w:p w:rsidRPr="001F6297" w:rsidR="0045104D" w:rsidP="001F6297" w:rsidRDefault="0045104D" w14:paraId="6BB3F252" w14:textId="77777777">
            <w:pPr>
              <w:pStyle w:val="Compact"/>
              <w:rPr>
                <w:sz w:val="22"/>
                <w:szCs w:val="22"/>
                <w:lang w:val="en-US"/>
              </w:rPr>
            </w:pPr>
            <w:r w:rsidRPr="001F6297">
              <w:rPr>
                <w:sz w:val="22"/>
                <w:szCs w:val="22"/>
                <w:lang w:val="en-US"/>
              </w:rPr>
              <w:t>395 (91.6%)</w:t>
            </w:r>
          </w:p>
        </w:tc>
        <w:tc>
          <w:tcPr>
            <w:tcW w:w="1985" w:type="dxa"/>
          </w:tcPr>
          <w:p w:rsidRPr="001F6297" w:rsidR="0045104D" w:rsidP="001F6297" w:rsidRDefault="0045104D" w14:paraId="716427B3" w14:textId="77777777">
            <w:pPr>
              <w:pStyle w:val="Compact"/>
              <w:rPr>
                <w:sz w:val="22"/>
                <w:szCs w:val="22"/>
                <w:lang w:val="en-US"/>
              </w:rPr>
            </w:pPr>
            <w:r w:rsidRPr="001F6297">
              <w:rPr>
                <w:sz w:val="22"/>
                <w:szCs w:val="22"/>
                <w:lang w:val="en-US"/>
              </w:rPr>
              <w:t>5304 (90.2%)</w:t>
            </w:r>
          </w:p>
        </w:tc>
        <w:tc>
          <w:tcPr>
            <w:tcW w:w="1985" w:type="dxa"/>
          </w:tcPr>
          <w:p w:rsidRPr="001F6297" w:rsidR="0045104D" w:rsidP="001F6297" w:rsidRDefault="0045104D" w14:paraId="2A53FE3B" w14:textId="77777777">
            <w:pPr>
              <w:pStyle w:val="Compact"/>
              <w:rPr>
                <w:sz w:val="22"/>
                <w:szCs w:val="22"/>
                <w:lang w:val="en-US"/>
              </w:rPr>
            </w:pPr>
            <w:r w:rsidRPr="001F6297">
              <w:rPr>
                <w:sz w:val="22"/>
                <w:szCs w:val="22"/>
                <w:lang w:val="en-US"/>
              </w:rPr>
              <w:t>5699 (90.3%)</w:t>
            </w:r>
          </w:p>
        </w:tc>
      </w:tr>
      <w:tr w:rsidRPr="001F6297" w:rsidR="00BB5E30" w:rsidTr="00BB5E30" w14:paraId="743CAF51" w14:textId="77777777">
        <w:tc>
          <w:tcPr>
            <w:tcW w:w="0" w:type="auto"/>
          </w:tcPr>
          <w:p w:rsidRPr="001F6297" w:rsidR="0045104D" w:rsidP="001F6297" w:rsidRDefault="0045104D" w14:paraId="69809811" w14:textId="77777777">
            <w:pPr>
              <w:pStyle w:val="Compact"/>
              <w:rPr>
                <w:sz w:val="22"/>
                <w:szCs w:val="22"/>
                <w:lang w:val="en-US"/>
              </w:rPr>
            </w:pPr>
            <w:r w:rsidRPr="001F6297">
              <w:rPr>
                <w:sz w:val="22"/>
                <w:szCs w:val="22"/>
                <w:lang w:val="en-US"/>
              </w:rPr>
              <w:t>  Missing</w:t>
            </w:r>
          </w:p>
        </w:tc>
        <w:tc>
          <w:tcPr>
            <w:tcW w:w="1985" w:type="dxa"/>
          </w:tcPr>
          <w:p w:rsidRPr="001F6297" w:rsidR="0045104D" w:rsidP="001F6297" w:rsidRDefault="0045104D" w14:paraId="0556B4CC" w14:textId="77777777">
            <w:pPr>
              <w:pStyle w:val="Compact"/>
              <w:rPr>
                <w:sz w:val="22"/>
                <w:szCs w:val="22"/>
                <w:lang w:val="en-US"/>
              </w:rPr>
            </w:pPr>
            <w:r w:rsidRPr="001F6297">
              <w:rPr>
                <w:sz w:val="22"/>
                <w:szCs w:val="22"/>
                <w:lang w:val="en-US"/>
              </w:rPr>
              <w:t>2 (0.5%)</w:t>
            </w:r>
          </w:p>
        </w:tc>
        <w:tc>
          <w:tcPr>
            <w:tcW w:w="1985" w:type="dxa"/>
          </w:tcPr>
          <w:p w:rsidRPr="001F6297" w:rsidR="0045104D" w:rsidP="001F6297" w:rsidRDefault="0045104D" w14:paraId="6A62A9CF" w14:textId="77777777">
            <w:pPr>
              <w:pStyle w:val="Compact"/>
              <w:rPr>
                <w:sz w:val="22"/>
                <w:szCs w:val="22"/>
                <w:lang w:val="en-US"/>
              </w:rPr>
            </w:pPr>
            <w:r w:rsidRPr="001F6297">
              <w:rPr>
                <w:sz w:val="22"/>
                <w:szCs w:val="22"/>
                <w:lang w:val="en-US"/>
              </w:rPr>
              <w:t>10 (0.2%)</w:t>
            </w:r>
          </w:p>
        </w:tc>
        <w:tc>
          <w:tcPr>
            <w:tcW w:w="1985" w:type="dxa"/>
          </w:tcPr>
          <w:p w:rsidRPr="001F6297" w:rsidR="0045104D" w:rsidP="001F6297" w:rsidRDefault="0045104D" w14:paraId="661950C6" w14:textId="77777777">
            <w:pPr>
              <w:pStyle w:val="Compact"/>
              <w:rPr>
                <w:sz w:val="22"/>
                <w:szCs w:val="22"/>
                <w:lang w:val="en-US"/>
              </w:rPr>
            </w:pPr>
            <w:r w:rsidRPr="001F6297">
              <w:rPr>
                <w:sz w:val="22"/>
                <w:szCs w:val="22"/>
                <w:lang w:val="en-US"/>
              </w:rPr>
              <w:t>12 (0.2%)</w:t>
            </w:r>
          </w:p>
        </w:tc>
      </w:tr>
    </w:tbl>
    <w:bookmarkEnd w:id="2"/>
    <w:p w:rsidRPr="001F6297" w:rsidR="0045104D" w:rsidP="001F6297" w:rsidRDefault="0045104D" w14:paraId="571EAC23" w14:textId="2CDFB860">
      <w:pPr>
        <w:spacing w:after="0" w:line="240" w:lineRule="auto"/>
        <w:jc w:val="both"/>
        <w:rPr>
          <w:b/>
          <w:bCs/>
          <w:sz w:val="20"/>
          <w:szCs w:val="20"/>
          <w:lang w:val="en-US"/>
        </w:rPr>
      </w:pPr>
      <w:r w:rsidRPr="001F6297">
        <w:rPr>
          <w:iCs/>
          <w:sz w:val="20"/>
          <w:szCs w:val="20"/>
          <w:lang w:val="en-US"/>
        </w:rPr>
        <w:t xml:space="preserve"> </w:t>
      </w:r>
      <w:r w:rsidRPr="001F6297">
        <w:rPr>
          <w:sz w:val="20"/>
          <w:szCs w:val="20"/>
          <w:lang w:val="en-US"/>
        </w:rPr>
        <w:t>GCS = Glasgow Coma Scale, OFI = Opportunity for improvement</w:t>
      </w:r>
      <w:r w:rsidRPr="001F6297" w:rsidR="00EF4C61">
        <w:rPr>
          <w:sz w:val="20"/>
          <w:szCs w:val="20"/>
          <w:lang w:val="en-US"/>
        </w:rPr>
        <w:t xml:space="preserve">, ICP = Intracranial pressure </w:t>
      </w:r>
      <w:r w:rsidR="00206648">
        <w:rPr>
          <w:sz w:val="20"/>
          <w:szCs w:val="20"/>
          <w:lang w:val="en-US"/>
        </w:rPr>
        <w:t xml:space="preserve">measurement </w:t>
      </w:r>
      <w:r w:rsidRPr="001F6297" w:rsidR="00CE5F24">
        <w:rPr>
          <w:sz w:val="20"/>
          <w:szCs w:val="20"/>
          <w:lang w:val="en-US"/>
        </w:rPr>
        <w:t xml:space="preserve">as sole intervention. </w:t>
      </w:r>
    </w:p>
    <w:p w:rsidRPr="00A62EBB" w:rsidR="0045104D" w:rsidP="00085A01" w:rsidRDefault="0045104D" w14:paraId="4EBEA257" w14:textId="77777777">
      <w:pPr>
        <w:pStyle w:val="Brdtext"/>
        <w:spacing w:line="360" w:lineRule="auto"/>
        <w:rPr>
          <w:b/>
          <w:bCs/>
          <w:lang w:val="en-US"/>
        </w:rPr>
      </w:pPr>
    </w:p>
    <w:p w:rsidRPr="001F6297" w:rsidR="0045104D" w:rsidP="001F6297" w:rsidRDefault="0045104D" w14:paraId="0266C577" w14:textId="026A230D">
      <w:pPr>
        <w:pStyle w:val="Brdtext"/>
        <w:spacing w:line="360" w:lineRule="auto"/>
        <w:rPr>
          <w:b/>
          <w:bCs/>
          <w:sz w:val="28"/>
          <w:szCs w:val="28"/>
          <w:lang w:val="en-US"/>
        </w:rPr>
      </w:pPr>
      <w:r w:rsidRPr="001F6297">
        <w:rPr>
          <w:b/>
          <w:bCs/>
          <w:sz w:val="28"/>
          <w:szCs w:val="28"/>
          <w:lang w:val="en-US"/>
        </w:rPr>
        <w:t>Associations with Opportunit</w:t>
      </w:r>
      <w:r w:rsidRPr="001F6297" w:rsidR="005C424C">
        <w:rPr>
          <w:sz w:val="28"/>
          <w:szCs w:val="28"/>
          <w:lang w:val="en-US"/>
        </w:rPr>
        <w:t>y</w:t>
      </w:r>
      <w:r w:rsidRPr="001F6297">
        <w:rPr>
          <w:b/>
          <w:bCs/>
          <w:sz w:val="28"/>
          <w:szCs w:val="28"/>
          <w:lang w:val="en-US"/>
        </w:rPr>
        <w:t xml:space="preserve"> for Improvement</w:t>
      </w:r>
    </w:p>
    <w:p w:rsidRPr="00A62EBB" w:rsidR="0045104D" w:rsidP="001F6297" w:rsidRDefault="0045104D" w14:paraId="3BB22240" w14:textId="0743D352">
      <w:pPr>
        <w:pStyle w:val="Brdtext"/>
        <w:spacing w:line="360" w:lineRule="auto"/>
        <w:rPr>
          <w:rFonts w:eastAsiaTheme="minorHAnsi"/>
          <w:lang w:val="en-US"/>
        </w:rPr>
      </w:pPr>
      <w:r w:rsidRPr="00A62EBB">
        <w:rPr>
          <w:rFonts w:eastAsiaTheme="minorHAnsi"/>
          <w:lang w:val="en-US"/>
        </w:rPr>
        <w:t xml:space="preserve">At least one OFI was reported in 431 (6.8%) cases. </w:t>
      </w:r>
      <w:r w:rsidRPr="00C55B9F" w:rsidR="00E44711">
        <w:rPr>
          <w:rFonts w:eastAsiaTheme="minorHAnsi"/>
          <w:lang w:val="en-US"/>
        </w:rPr>
        <w:t xml:space="preserve">Patients with reported OFIs exhibited higher </w:t>
      </w:r>
      <w:r w:rsidR="00E44711">
        <w:rPr>
          <w:rFonts w:eastAsiaTheme="minorHAnsi"/>
          <w:lang w:val="en-US"/>
        </w:rPr>
        <w:t xml:space="preserve">mean </w:t>
      </w:r>
      <w:r w:rsidRPr="00C55B9F" w:rsidR="00E44711">
        <w:rPr>
          <w:rFonts w:eastAsiaTheme="minorHAnsi"/>
          <w:lang w:val="en-US"/>
        </w:rPr>
        <w:t>age compared to no-OFI patients (4</w:t>
      </w:r>
      <w:r w:rsidR="00E44711">
        <w:rPr>
          <w:rFonts w:eastAsiaTheme="minorHAnsi"/>
          <w:lang w:val="en-US"/>
        </w:rPr>
        <w:t>8</w:t>
      </w:r>
      <w:r w:rsidRPr="00C55B9F" w:rsidR="00E44711">
        <w:rPr>
          <w:rFonts w:eastAsiaTheme="minorHAnsi"/>
          <w:lang w:val="en-US"/>
        </w:rPr>
        <w:t xml:space="preserve"> </w:t>
      </w:r>
      <w:r w:rsidR="00E44711">
        <w:rPr>
          <w:rFonts w:eastAsiaTheme="minorHAnsi"/>
          <w:lang w:val="en-US"/>
        </w:rPr>
        <w:t>vs</w:t>
      </w:r>
      <w:r w:rsidRPr="00C55B9F" w:rsidR="00E44711">
        <w:rPr>
          <w:rFonts w:eastAsiaTheme="minorHAnsi"/>
          <w:lang w:val="en-US"/>
        </w:rPr>
        <w:t xml:space="preserve"> 4</w:t>
      </w:r>
      <w:r w:rsidR="00E44711">
        <w:rPr>
          <w:rFonts w:eastAsiaTheme="minorHAnsi"/>
          <w:lang w:val="en-US"/>
        </w:rPr>
        <w:t>5</w:t>
      </w:r>
      <w:r w:rsidRPr="00C55B9F" w:rsidR="00E44711">
        <w:rPr>
          <w:rFonts w:eastAsiaTheme="minorHAnsi"/>
          <w:lang w:val="en-US"/>
        </w:rPr>
        <w:t>).</w:t>
      </w:r>
      <w:r w:rsidR="00E44711">
        <w:rPr>
          <w:rFonts w:eastAsiaTheme="minorHAnsi"/>
          <w:lang w:val="en-US"/>
        </w:rPr>
        <w:t xml:space="preserve"> </w:t>
      </w:r>
      <w:r w:rsidRPr="00C55B9F" w:rsidR="00E44711">
        <w:rPr>
          <w:rFonts w:eastAsiaTheme="minorHAnsi"/>
          <w:lang w:val="en-US"/>
        </w:rPr>
        <w:t xml:space="preserve">Both groups </w:t>
      </w:r>
      <w:r w:rsidR="009167FD">
        <w:rPr>
          <w:rFonts w:eastAsiaTheme="minorHAnsi"/>
          <w:lang w:val="en-US"/>
        </w:rPr>
        <w:t>showed</w:t>
      </w:r>
      <w:r w:rsidRPr="00C55B9F" w:rsidR="009167FD">
        <w:rPr>
          <w:rFonts w:eastAsiaTheme="minorHAnsi"/>
          <w:lang w:val="en-US"/>
        </w:rPr>
        <w:t xml:space="preserve"> </w:t>
      </w:r>
      <w:r w:rsidRPr="00C55B9F" w:rsidR="00E44711">
        <w:rPr>
          <w:rFonts w:eastAsiaTheme="minorHAnsi"/>
          <w:lang w:val="en-US"/>
        </w:rPr>
        <w:t>an overrepresentation of males</w:t>
      </w:r>
      <w:r w:rsidR="00E44711">
        <w:rPr>
          <w:rFonts w:eastAsiaTheme="minorHAnsi"/>
          <w:lang w:val="en-US"/>
        </w:rPr>
        <w:t>,</w:t>
      </w:r>
      <w:r w:rsidRPr="00C55B9F" w:rsidR="00E44711">
        <w:rPr>
          <w:rFonts w:eastAsiaTheme="minorHAnsi"/>
          <w:lang w:val="en-US"/>
        </w:rPr>
        <w:t xml:space="preserve"> </w:t>
      </w:r>
      <w:r w:rsidRPr="008E6015" w:rsidR="00E44711">
        <w:rPr>
          <w:rFonts w:eastAsiaTheme="minorHAnsi"/>
          <w:lang w:val="en-US"/>
        </w:rPr>
        <w:t>73.5% and 69.2%</w:t>
      </w:r>
      <w:r w:rsidR="00E44711">
        <w:rPr>
          <w:rFonts w:eastAsiaTheme="minorHAnsi"/>
          <w:lang w:val="en-US"/>
        </w:rPr>
        <w:t>,</w:t>
      </w:r>
      <w:r w:rsidRPr="008E6015" w:rsidR="00E44711">
        <w:rPr>
          <w:rFonts w:eastAsiaTheme="minorHAnsi"/>
          <w:lang w:val="en-US"/>
        </w:rPr>
        <w:t xml:space="preserve"> respectively</w:t>
      </w:r>
      <w:r w:rsidRPr="00C55B9F" w:rsidR="00E44711">
        <w:rPr>
          <w:rFonts w:eastAsiaTheme="minorHAnsi"/>
          <w:lang w:val="en-US"/>
        </w:rPr>
        <w:t xml:space="preserve">. OFI patients had </w:t>
      </w:r>
      <w:r w:rsidR="00E44711">
        <w:rPr>
          <w:rFonts w:eastAsiaTheme="minorHAnsi"/>
          <w:lang w:val="en-US"/>
        </w:rPr>
        <w:t xml:space="preserve">a </w:t>
      </w:r>
      <w:r w:rsidRPr="00C55B9F" w:rsidR="00E44711">
        <w:rPr>
          <w:rFonts w:eastAsiaTheme="minorHAnsi"/>
          <w:lang w:val="en-US"/>
        </w:rPr>
        <w:t>higher mean ISS compared to the no-OFI group</w:t>
      </w:r>
      <w:r w:rsidR="00E44711">
        <w:rPr>
          <w:rFonts w:eastAsiaTheme="minorHAnsi"/>
          <w:lang w:val="en-US"/>
        </w:rPr>
        <w:t xml:space="preserve">, </w:t>
      </w:r>
      <w:r w:rsidRPr="00781A2B" w:rsidR="00E44711">
        <w:rPr>
          <w:rFonts w:asciiTheme="minorHAnsi" w:hAnsiTheme="minorHAnsi" w:eastAsiaTheme="minorHAnsi" w:cstheme="minorHAnsi"/>
          <w:lang w:val="en-US"/>
        </w:rPr>
        <w:t>18.9</w:t>
      </w:r>
      <w:r w:rsidRPr="00564FCA" w:rsidR="00E44711">
        <w:rPr>
          <w:lang w:val="en-US"/>
        </w:rPr>
        <w:t xml:space="preserve"> </w:t>
      </w:r>
      <w:r w:rsidR="00E44711">
        <w:rPr>
          <w:lang w:val="en-US"/>
        </w:rPr>
        <w:t>(</w:t>
      </w:r>
      <w:r w:rsidR="00E44711">
        <w:rPr>
          <w:rFonts w:eastAsiaTheme="minorHAnsi"/>
          <w:lang w:val="en-US"/>
        </w:rPr>
        <w:t>SD</w:t>
      </w:r>
      <w:r w:rsidR="00E44711">
        <w:rPr>
          <w:rFonts w:asciiTheme="minorHAnsi" w:hAnsiTheme="minorHAnsi" w:eastAsiaTheme="minorHAnsi" w:cstheme="minorHAnsi"/>
          <w:lang w:val="en-US"/>
        </w:rPr>
        <w:t xml:space="preserve"> 11.3) vs </w:t>
      </w:r>
      <w:r w:rsidRPr="00C55B9F" w:rsidR="00E44711">
        <w:rPr>
          <w:rFonts w:eastAsiaTheme="minorHAnsi"/>
          <w:lang w:val="en-US"/>
        </w:rPr>
        <w:t>12</w:t>
      </w:r>
      <w:r w:rsidR="00E44711">
        <w:rPr>
          <w:rFonts w:eastAsiaTheme="minorHAnsi"/>
          <w:lang w:val="en-US"/>
        </w:rPr>
        <w:t xml:space="preserve"> </w:t>
      </w:r>
      <w:r w:rsidR="00E44711">
        <w:rPr>
          <w:rFonts w:asciiTheme="minorHAnsi" w:hAnsiTheme="minorHAnsi" w:eastAsiaTheme="minorHAnsi" w:cstheme="minorHAnsi"/>
          <w:lang w:val="en-US"/>
        </w:rPr>
        <w:t>(</w:t>
      </w:r>
      <w:r w:rsidR="00E44711">
        <w:rPr>
          <w:rFonts w:eastAsiaTheme="minorHAnsi"/>
          <w:lang w:val="en-US"/>
        </w:rPr>
        <w:t>SD</w:t>
      </w:r>
      <w:r w:rsidR="00E44711">
        <w:rPr>
          <w:rFonts w:asciiTheme="minorHAnsi" w:hAnsiTheme="minorHAnsi" w:eastAsiaTheme="minorHAnsi" w:cstheme="minorHAnsi"/>
          <w:lang w:val="en-US"/>
        </w:rPr>
        <w:t xml:space="preserve"> 13.5</w:t>
      </w:r>
      <w:r w:rsidRPr="00C55B9F" w:rsidR="00E44711">
        <w:rPr>
          <w:rFonts w:eastAsiaTheme="minorHAnsi"/>
          <w:lang w:val="en-US"/>
        </w:rPr>
        <w:t>).</w:t>
      </w:r>
      <w:r w:rsidRPr="00A62EBB">
        <w:rPr>
          <w:rFonts w:eastAsiaTheme="minorHAnsi"/>
          <w:lang w:val="en-US"/>
        </w:rPr>
        <w:t xml:space="preserve"> However, both groups had similar rates of </w:t>
      </w:r>
      <w:r w:rsidRPr="00A62EBB" w:rsidR="000E7E4A">
        <w:rPr>
          <w:lang w:val="en-US"/>
        </w:rPr>
        <w:t>GCS</w:t>
      </w:r>
      <w:r w:rsidRPr="00A62EBB">
        <w:rPr>
          <w:rFonts w:eastAsiaTheme="minorHAnsi"/>
          <w:lang w:val="en-US"/>
        </w:rPr>
        <w:t>, systolic blood pressure, and respiratory rate.</w:t>
      </w:r>
    </w:p>
    <w:p w:rsidRPr="00A62EBB" w:rsidR="0045104D" w:rsidP="001F6297" w:rsidRDefault="0045104D" w14:paraId="3BD8B7AF" w14:textId="77777777">
      <w:pPr>
        <w:pStyle w:val="Brdtext"/>
        <w:spacing w:line="360" w:lineRule="auto"/>
        <w:rPr>
          <w:rFonts w:eastAsiaTheme="minorHAnsi"/>
          <w:lang w:val="en-US"/>
        </w:rPr>
      </w:pPr>
      <w:commentRangeStart w:id="4"/>
      <w:r w:rsidRPr="00A62EBB">
        <w:rPr>
          <w:rFonts w:eastAsiaTheme="minorHAnsi"/>
          <w:lang w:val="en-US"/>
        </w:rPr>
        <w:t>In the OFI group, a lower proportion of patients underwent no resuscitation procedures than the no-OFI group (43.2% vs 73.8%). Cr</w:t>
      </w:r>
      <w:commentRangeEnd w:id="4"/>
      <w:r w:rsidR="004B50F1">
        <w:rPr>
          <w:rStyle w:val="Kommentarsreferens"/>
          <w:rFonts w:eastAsiaTheme="minorHAnsi"/>
          <w:lang w:eastAsia="en-US"/>
        </w:rPr>
        <w:commentReference w:id="4"/>
      </w:r>
      <w:r w:rsidRPr="00A62EBB">
        <w:rPr>
          <w:rFonts w:eastAsiaTheme="minorHAnsi"/>
          <w:lang w:val="en-US"/>
        </w:rPr>
        <w:t xml:space="preserve">aniotomy was the most common resuscitation </w:t>
      </w:r>
      <w:r w:rsidRPr="00A62EBB">
        <w:rPr>
          <w:rFonts w:eastAsiaTheme="minorHAnsi"/>
          <w:lang w:val="en-US"/>
        </w:rPr>
        <w:lastRenderedPageBreak/>
        <w:t>procedure performed in the OFI group, followed by thoracic drainage, major fracture surgery, and radiological intervention.</w:t>
      </w:r>
    </w:p>
    <w:p w:rsidRPr="00A62EBB" w:rsidR="0045104D" w:rsidP="001F6297" w:rsidRDefault="0045104D" w14:paraId="040B9B88" w14:textId="2E160A74">
      <w:pPr>
        <w:pStyle w:val="Brdtext"/>
        <w:spacing w:line="360" w:lineRule="auto"/>
        <w:rPr>
          <w:lang w:val="en-US"/>
        </w:rPr>
      </w:pPr>
      <w:r w:rsidRPr="00A62EBB">
        <w:rPr>
          <w:rFonts w:eastAsiaTheme="minorHAnsi"/>
          <w:lang w:val="en-US"/>
        </w:rPr>
        <w:t>The proportion of patients who underwent craniotomy and thoracic drainage was higher in the OFI group compared to the no-OFI group, 9.0% vs 3.3% and 8.4% vs 5.1%, respectively.</w:t>
      </w:r>
      <w:r w:rsidRPr="00A62EBB">
        <w:rPr>
          <w:rFonts w:eastAsiaTheme="minorHAnsi"/>
          <w:b/>
          <w:bCs/>
          <w:lang w:val="en-US"/>
        </w:rPr>
        <w:t xml:space="preserve"> </w:t>
      </w:r>
      <w:r w:rsidRPr="00A62EBB">
        <w:rPr>
          <w:rFonts w:eastAsiaTheme="minorHAnsi"/>
          <w:lang w:val="en-US"/>
        </w:rPr>
        <w:t>Major fracture surgery and radiological intervention were also more common in the OFI group, 7.4% vs 0.9% and 7.7% vs 3.4% (Table 2).</w:t>
      </w:r>
      <w:r w:rsidRPr="00A62EBB">
        <w:rPr>
          <w:lang w:val="en-US"/>
        </w:rPr>
        <w:t xml:space="preserve"> </w:t>
      </w:r>
    </w:p>
    <w:p w:rsidRPr="00A62EBB" w:rsidR="00AF6577" w:rsidP="001F6297" w:rsidRDefault="0045104D" w14:paraId="158E75DD" w14:textId="10913EFD">
      <w:pPr>
        <w:pStyle w:val="Brdtext"/>
        <w:spacing w:line="360" w:lineRule="auto"/>
        <w:rPr>
          <w:lang w:val="en-US"/>
        </w:rPr>
      </w:pPr>
      <w:r w:rsidRPr="00A62EBB">
        <w:rPr>
          <w:lang w:val="en-US"/>
        </w:rPr>
        <w:t>In the</w:t>
      </w:r>
      <w:r w:rsidR="00E44711">
        <w:rPr>
          <w:lang w:val="en-US"/>
        </w:rPr>
        <w:t xml:space="preserve"> logistic</w:t>
      </w:r>
      <w:r w:rsidRPr="00A62EBB">
        <w:rPr>
          <w:lang w:val="en-US"/>
        </w:rPr>
        <w:t xml:space="preserve"> multivariable regression analysis, revascularization </w:t>
      </w:r>
      <w:r w:rsidR="00E44711">
        <w:rPr>
          <w:lang w:val="en-US"/>
        </w:rPr>
        <w:t>(</w:t>
      </w:r>
      <w:r w:rsidRPr="00A62EBB">
        <w:rPr>
          <w:lang w:val="en-US"/>
        </w:rPr>
        <w:t xml:space="preserve">OR 7.44, CI: </w:t>
      </w:r>
      <w:r w:rsidRPr="00845E66" w:rsidR="00845E66">
        <w:rPr>
          <w:lang w:val="en-US"/>
        </w:rPr>
        <w:t>3.14, 16.3</w:t>
      </w:r>
      <w:r w:rsidRPr="00A62EBB">
        <w:rPr>
          <w:lang w:val="en-US"/>
        </w:rPr>
        <w:t xml:space="preserve">, p &lt;0.001), radiological intervention (OR 6.33, CI: </w:t>
      </w:r>
      <w:r w:rsidRPr="00F0550C" w:rsidR="00F0550C">
        <w:rPr>
          <w:lang w:val="en-US"/>
        </w:rPr>
        <w:t>3.62, 10.9</w:t>
      </w:r>
      <w:r w:rsidRPr="00A62EBB">
        <w:rPr>
          <w:lang w:val="en-US"/>
        </w:rPr>
        <w:t xml:space="preserve">, p &lt;0.001), intracranial pressure measurement as sole intervention (OR 5.29, CI: </w:t>
      </w:r>
      <w:r w:rsidRPr="00845E66" w:rsidR="00845E66">
        <w:rPr>
          <w:lang w:val="en-US"/>
        </w:rPr>
        <w:t>1.91, 13.7</w:t>
      </w:r>
      <w:r w:rsidRPr="00A62EBB">
        <w:rPr>
          <w:lang w:val="en-US"/>
        </w:rPr>
        <w:t xml:space="preserve">, p &lt;0.001), craniotomy (OR 3.82, CI: </w:t>
      </w:r>
      <w:r w:rsidRPr="00845E66" w:rsidR="00845E66">
        <w:rPr>
          <w:lang w:val="en-US"/>
        </w:rPr>
        <w:t>2.09, 6.82</w:t>
      </w:r>
      <w:r w:rsidRPr="00A62EBB">
        <w:rPr>
          <w:lang w:val="en-US"/>
        </w:rPr>
        <w:t xml:space="preserve">, p &lt;0.001), and external fracture fixation (OR 2.74, CI: </w:t>
      </w:r>
      <w:r w:rsidRPr="00845E66" w:rsidR="00845E66">
        <w:rPr>
          <w:lang w:val="en-US"/>
        </w:rPr>
        <w:t>1.53, 4.64</w:t>
      </w:r>
      <w:r w:rsidRPr="00A62EBB">
        <w:rPr>
          <w:lang w:val="en-US"/>
        </w:rPr>
        <w:t xml:space="preserve">, p &lt;0.001) were all significantly associated with a higher risk of getting OFIs compared to patients who did not undergo any </w:t>
      </w:r>
      <w:r w:rsidR="00E44711">
        <w:rPr>
          <w:lang w:val="en-US"/>
        </w:rPr>
        <w:t xml:space="preserve">of these </w:t>
      </w:r>
      <w:r w:rsidRPr="00A62EBB">
        <w:rPr>
          <w:lang w:val="en-US"/>
        </w:rPr>
        <w:t xml:space="preserve">emergency procedures. The OR of getting OFI in patients treated with laparotomy-hemostasis (OR 2.00, CI: </w:t>
      </w:r>
      <w:r w:rsidRPr="00845E66" w:rsidR="00845E66">
        <w:rPr>
          <w:lang w:val="en-US"/>
        </w:rPr>
        <w:t>1.10, 3.48</w:t>
      </w:r>
      <w:r w:rsidRPr="00A62EBB">
        <w:rPr>
          <w:lang w:val="en-US"/>
        </w:rPr>
        <w:t xml:space="preserve">, p 0.018) and major fracture surgery (OR 2.26, CI: 1.42, 3.48, p&lt;0.001) were also </w:t>
      </w:r>
      <w:r w:rsidR="00E44711">
        <w:rPr>
          <w:lang w:val="en-US"/>
        </w:rPr>
        <w:t xml:space="preserve">statistically </w:t>
      </w:r>
      <w:r w:rsidRPr="00A62EBB">
        <w:rPr>
          <w:lang w:val="en-US"/>
        </w:rPr>
        <w:t>significant, while thoracic drainage, thoracotomy, surgical wound revision, pelvic packing, and other interventions were not associated with OFIs.</w:t>
      </w:r>
      <w:r w:rsidRPr="00A62EBB" w:rsidR="00AF6577">
        <w:rPr>
          <w:lang w:val="en-US"/>
        </w:rPr>
        <w:t xml:space="preserve"> </w:t>
      </w:r>
    </w:p>
    <w:p w:rsidRPr="00A62EBB" w:rsidR="00E16DB6" w:rsidP="001F6297" w:rsidRDefault="00AF6577" w14:paraId="5821D3E3" w14:textId="622CE339">
      <w:pPr>
        <w:pStyle w:val="Brdtext"/>
        <w:spacing w:line="360" w:lineRule="auto"/>
        <w:rPr>
          <w:lang w:val="en-US"/>
        </w:rPr>
      </w:pPr>
      <w:r w:rsidRPr="00A62EBB">
        <w:rPr>
          <w:lang w:val="en-US"/>
        </w:rPr>
        <w:t xml:space="preserve">Additionally, the presence of OFI was significantly higher in both patients being alive at 30 days after trauma (OR 3.25, CI: </w:t>
      </w:r>
      <w:r w:rsidRPr="00845E66" w:rsidR="00845E66">
        <w:rPr>
          <w:lang w:val="en-US"/>
        </w:rPr>
        <w:t>1.64, 7.02</w:t>
      </w:r>
      <w:r w:rsidRPr="00A62EBB">
        <w:rPr>
          <w:lang w:val="en-US"/>
        </w:rPr>
        <w:t xml:space="preserve">, p=0.001) and higher ISS rates (OR 1.07, CI: 1.05, 1.08, p&lt;0.001). Neither age, gender, systolic blood pressure, respiratory rate, </w:t>
      </w:r>
      <w:r w:rsidR="009E7A49">
        <w:rPr>
          <w:lang w:val="en-US"/>
        </w:rPr>
        <w:t xml:space="preserve">or </w:t>
      </w:r>
      <w:r w:rsidRPr="00A62EBB">
        <w:rPr>
          <w:lang w:val="en-US"/>
        </w:rPr>
        <w:t>GCS were associated with the presence of OFIs Table 3.</w:t>
      </w:r>
    </w:p>
    <w:p w:rsidRPr="00A62EBB" w:rsidR="00A62EBB" w:rsidP="001F6297" w:rsidRDefault="00A62EBB" w14:paraId="54F15C8E" w14:textId="77777777">
      <w:pPr>
        <w:pStyle w:val="Brdtext"/>
        <w:spacing w:line="360" w:lineRule="auto"/>
        <w:rPr>
          <w:lang w:val="en-US"/>
        </w:rPr>
      </w:pPr>
    </w:p>
    <w:p w:rsidRPr="009571AE" w:rsidR="00E16DB6" w:rsidP="009571AE" w:rsidRDefault="00E16DB6" w14:paraId="25799606" w14:textId="2189C3E0">
      <w:pPr>
        <w:pStyle w:val="Compact"/>
        <w:rPr>
          <w:b/>
          <w:bCs/>
          <w:lang w:val="en-US"/>
        </w:rPr>
      </w:pPr>
      <w:r w:rsidRPr="009571AE">
        <w:rPr>
          <w:b/>
          <w:bCs/>
          <w:lang w:val="en-US"/>
        </w:rPr>
        <w:t>Table 3. Adjusted Associations between Emergency Procedures and OFI</w:t>
      </w:r>
    </w:p>
    <w:tbl>
      <w:tblPr>
        <w:tblStyle w:val="Table"/>
        <w:tblW w:w="5000" w:type="pct"/>
        <w:tblBorders>
          <w:top w:val="single" w:color="auto" w:sz="4" w:space="0"/>
          <w:bottom w:val="single" w:color="auto" w:sz="4" w:space="0"/>
        </w:tblBorders>
        <w:tblLayout w:type="fixed"/>
        <w:tblLook w:val="04A0" w:firstRow="1" w:lastRow="0" w:firstColumn="1" w:lastColumn="0" w:noHBand="0" w:noVBand="1"/>
      </w:tblPr>
      <w:tblGrid>
        <w:gridCol w:w="3971"/>
        <w:gridCol w:w="1700"/>
        <w:gridCol w:w="1700"/>
        <w:gridCol w:w="1700"/>
      </w:tblGrid>
      <w:tr w:rsidRPr="001A06ED" w:rsidR="00B70571" w:rsidTr="001A06ED" w14:paraId="50503090" w14:textId="77777777">
        <w:trPr>
          <w:cnfStyle w:val="100000000000" w:firstRow="1" w:lastRow="0" w:firstColumn="0" w:lastColumn="0" w:oddVBand="0" w:evenVBand="0" w:oddHBand="0" w:evenHBand="0" w:firstRowFirstColumn="0" w:firstRowLastColumn="0" w:lastRowFirstColumn="0" w:lastRowLastColumn="0"/>
        </w:trPr>
        <w:tc>
          <w:tcPr>
            <w:tcW w:w="5423" w:type="dxa"/>
            <w:tcBorders>
              <w:top w:val="single" w:color="auto" w:sz="4" w:space="0"/>
              <w:bottom w:val="single" w:color="auto" w:sz="4" w:space="0"/>
            </w:tcBorders>
            <w:vAlign w:val="top"/>
          </w:tcPr>
          <w:p w:rsidRPr="001A06ED" w:rsidR="00B70571" w:rsidP="00B70571" w:rsidRDefault="00B70571" w14:paraId="2BE537BB" w14:textId="77777777">
            <w:pPr>
              <w:pStyle w:val="Compact"/>
              <w:rPr>
                <w:rFonts w:eastAsia="Cambria"/>
                <w:b/>
                <w:bCs/>
                <w:sz w:val="22"/>
                <w:szCs w:val="22"/>
                <w:lang w:val="en-US"/>
              </w:rPr>
            </w:pPr>
            <w:r w:rsidRPr="001A06ED">
              <w:rPr>
                <w:rFonts w:eastAsia="Cambria"/>
                <w:b/>
                <w:bCs/>
                <w:sz w:val="22"/>
                <w:szCs w:val="22"/>
                <w:lang w:val="en-US"/>
              </w:rPr>
              <w:t>Characteristic</w:t>
            </w:r>
          </w:p>
        </w:tc>
        <w:tc>
          <w:tcPr>
            <w:tcW w:w="2268" w:type="dxa"/>
            <w:tcBorders>
              <w:top w:val="single" w:color="auto" w:sz="4" w:space="0"/>
              <w:bottom w:val="single" w:color="auto" w:sz="4" w:space="0"/>
            </w:tcBorders>
            <w:vAlign w:val="top"/>
          </w:tcPr>
          <w:p w:rsidRPr="001A06ED" w:rsidR="00B70571" w:rsidP="001A06ED" w:rsidRDefault="00B70571" w14:paraId="1397BCE1" w14:textId="77777777">
            <w:pPr>
              <w:pStyle w:val="Compact"/>
              <w:rPr>
                <w:rFonts w:eastAsia="Cambria"/>
                <w:b/>
                <w:bCs/>
                <w:sz w:val="22"/>
                <w:szCs w:val="22"/>
                <w:lang w:val="en-US"/>
              </w:rPr>
            </w:pPr>
            <w:r w:rsidRPr="001A06ED">
              <w:rPr>
                <w:rFonts w:eastAsia="Cambria"/>
                <w:b/>
                <w:bCs/>
                <w:sz w:val="22"/>
                <w:szCs w:val="22"/>
                <w:lang w:val="en-US"/>
              </w:rPr>
              <w:t>OR</w:t>
            </w:r>
          </w:p>
        </w:tc>
        <w:tc>
          <w:tcPr>
            <w:tcW w:w="2268" w:type="dxa"/>
            <w:tcBorders>
              <w:top w:val="single" w:color="auto" w:sz="4" w:space="0"/>
              <w:bottom w:val="single" w:color="auto" w:sz="4" w:space="0"/>
            </w:tcBorders>
            <w:vAlign w:val="top"/>
          </w:tcPr>
          <w:p w:rsidRPr="001A06ED" w:rsidR="00B70571" w:rsidP="001A06ED" w:rsidRDefault="00B70571" w14:paraId="3F35C334" w14:textId="77777777">
            <w:pPr>
              <w:pStyle w:val="Compact"/>
              <w:rPr>
                <w:rFonts w:eastAsia="Cambria"/>
                <w:b/>
                <w:bCs/>
                <w:sz w:val="22"/>
                <w:szCs w:val="22"/>
                <w:lang w:val="en-US"/>
              </w:rPr>
            </w:pPr>
            <w:r w:rsidRPr="001A06ED">
              <w:rPr>
                <w:rFonts w:eastAsia="Cambria"/>
                <w:b/>
                <w:bCs/>
                <w:sz w:val="22"/>
                <w:szCs w:val="22"/>
                <w:lang w:val="en-US"/>
              </w:rPr>
              <w:t>95% CI</w:t>
            </w:r>
          </w:p>
        </w:tc>
        <w:tc>
          <w:tcPr>
            <w:tcW w:w="2268" w:type="dxa"/>
            <w:tcBorders>
              <w:top w:val="single" w:color="auto" w:sz="4" w:space="0"/>
              <w:bottom w:val="single" w:color="auto" w:sz="4" w:space="0"/>
            </w:tcBorders>
            <w:vAlign w:val="top"/>
          </w:tcPr>
          <w:p w:rsidRPr="001A06ED" w:rsidR="00B70571" w:rsidP="001A06ED" w:rsidRDefault="00B70571" w14:paraId="0C8E75F7" w14:textId="77777777">
            <w:pPr>
              <w:pStyle w:val="Compact"/>
              <w:rPr>
                <w:rFonts w:eastAsia="Cambria"/>
                <w:b/>
                <w:bCs/>
                <w:sz w:val="22"/>
                <w:szCs w:val="22"/>
                <w:lang w:val="en-US"/>
              </w:rPr>
            </w:pPr>
            <w:r w:rsidRPr="001A06ED">
              <w:rPr>
                <w:rFonts w:eastAsia="Cambria"/>
                <w:b/>
                <w:bCs/>
                <w:sz w:val="22"/>
                <w:szCs w:val="22"/>
                <w:lang w:val="en-US"/>
              </w:rPr>
              <w:t>p-value</w:t>
            </w:r>
          </w:p>
        </w:tc>
      </w:tr>
      <w:tr w:rsidRPr="001F6297" w:rsidR="00B70571" w:rsidTr="001A06ED" w14:paraId="712E419D" w14:textId="77777777">
        <w:tc>
          <w:tcPr>
            <w:tcW w:w="5423" w:type="dxa"/>
            <w:tcBorders>
              <w:top w:val="single" w:color="auto" w:sz="4" w:space="0"/>
            </w:tcBorders>
          </w:tcPr>
          <w:p w:rsidRPr="001F6297" w:rsidR="00B70571" w:rsidP="00B70571" w:rsidRDefault="00B70571" w14:paraId="2F63E81E" w14:textId="77777777">
            <w:pPr>
              <w:pStyle w:val="Compact"/>
              <w:rPr>
                <w:rFonts w:eastAsia="Cambria"/>
                <w:b/>
                <w:sz w:val="22"/>
                <w:szCs w:val="22"/>
                <w:lang w:val="en-US"/>
              </w:rPr>
            </w:pPr>
            <w:r w:rsidRPr="001F6297">
              <w:rPr>
                <w:rFonts w:eastAsia="Cambria"/>
                <w:b/>
                <w:sz w:val="22"/>
                <w:szCs w:val="22"/>
                <w:lang w:val="en-US"/>
              </w:rPr>
              <w:t>Gender</w:t>
            </w:r>
          </w:p>
        </w:tc>
        <w:tc>
          <w:tcPr>
            <w:tcW w:w="2268" w:type="dxa"/>
            <w:tcBorders>
              <w:top w:val="single" w:color="auto" w:sz="4" w:space="0"/>
            </w:tcBorders>
          </w:tcPr>
          <w:p w:rsidRPr="001F6297" w:rsidR="00B70571" w:rsidP="001A06ED" w:rsidRDefault="00B70571" w14:paraId="26CC9EA4" w14:textId="77777777">
            <w:pPr>
              <w:pStyle w:val="Compact"/>
              <w:rPr>
                <w:rFonts w:eastAsia="Cambria"/>
                <w:b/>
                <w:sz w:val="22"/>
                <w:szCs w:val="22"/>
                <w:lang w:val="en-US"/>
              </w:rPr>
            </w:pPr>
          </w:p>
        </w:tc>
        <w:tc>
          <w:tcPr>
            <w:tcW w:w="2268" w:type="dxa"/>
            <w:tcBorders>
              <w:top w:val="single" w:color="auto" w:sz="4" w:space="0"/>
            </w:tcBorders>
          </w:tcPr>
          <w:p w:rsidRPr="001F6297" w:rsidR="00B70571" w:rsidP="001A06ED" w:rsidRDefault="00B70571" w14:paraId="12EEC7F5" w14:textId="77777777">
            <w:pPr>
              <w:pStyle w:val="Compact"/>
              <w:rPr>
                <w:rFonts w:eastAsia="Cambria"/>
                <w:b/>
                <w:sz w:val="22"/>
                <w:szCs w:val="22"/>
                <w:lang w:val="en-US"/>
              </w:rPr>
            </w:pPr>
          </w:p>
        </w:tc>
        <w:tc>
          <w:tcPr>
            <w:tcW w:w="2268" w:type="dxa"/>
            <w:tcBorders>
              <w:top w:val="single" w:color="auto" w:sz="4" w:space="0"/>
            </w:tcBorders>
          </w:tcPr>
          <w:p w:rsidRPr="001F6297" w:rsidR="00B70571" w:rsidP="001A06ED" w:rsidRDefault="00B70571" w14:paraId="6D79B554" w14:textId="77777777">
            <w:pPr>
              <w:pStyle w:val="Compact"/>
              <w:rPr>
                <w:rFonts w:eastAsia="Cambria"/>
                <w:b/>
                <w:sz w:val="22"/>
                <w:szCs w:val="22"/>
                <w:lang w:val="en-US"/>
              </w:rPr>
            </w:pPr>
          </w:p>
        </w:tc>
      </w:tr>
      <w:tr w:rsidRPr="00B70571" w:rsidR="00B70571" w:rsidTr="001A06ED" w14:paraId="1A338127" w14:textId="77777777">
        <w:tc>
          <w:tcPr>
            <w:tcW w:w="5423" w:type="dxa"/>
          </w:tcPr>
          <w:p w:rsidRPr="001F6297" w:rsidR="00B70571" w:rsidP="00B70571" w:rsidRDefault="00D33987" w14:paraId="169805AB" w14:textId="45DC93C3">
            <w:pPr>
              <w:pStyle w:val="Compact"/>
              <w:rPr>
                <w:rFonts w:eastAsia="Cambria"/>
                <w:sz w:val="22"/>
                <w:szCs w:val="22"/>
                <w:lang w:val="en-US"/>
              </w:rPr>
            </w:pPr>
            <w:r>
              <w:rPr>
                <w:rFonts w:eastAsia="Cambria"/>
                <w:sz w:val="22"/>
                <w:szCs w:val="22"/>
                <w:lang w:val="en-US"/>
              </w:rPr>
              <w:t xml:space="preserve">  </w:t>
            </w:r>
            <w:r w:rsidRPr="001F6297" w:rsidR="00B70571">
              <w:rPr>
                <w:rFonts w:eastAsia="Cambria"/>
                <w:sz w:val="22"/>
                <w:szCs w:val="22"/>
                <w:lang w:val="en-US"/>
              </w:rPr>
              <w:t>Female</w:t>
            </w:r>
          </w:p>
        </w:tc>
        <w:tc>
          <w:tcPr>
            <w:tcW w:w="2268" w:type="dxa"/>
          </w:tcPr>
          <w:p w:rsidRPr="001F6297" w:rsidR="00B70571" w:rsidP="001A06ED" w:rsidRDefault="00B70571" w14:paraId="611E3EAC" w14:textId="77777777">
            <w:pPr>
              <w:pStyle w:val="Compact"/>
              <w:rPr>
                <w:rFonts w:eastAsia="Cambria"/>
                <w:sz w:val="22"/>
                <w:szCs w:val="22"/>
                <w:lang w:val="en-US"/>
              </w:rPr>
            </w:pPr>
            <w:r w:rsidRPr="001F6297">
              <w:rPr>
                <w:rFonts w:eastAsia="Cambria"/>
                <w:sz w:val="22"/>
                <w:szCs w:val="22"/>
                <w:lang w:val="en-US"/>
              </w:rPr>
              <w:t>—</w:t>
            </w:r>
          </w:p>
        </w:tc>
        <w:tc>
          <w:tcPr>
            <w:tcW w:w="2268" w:type="dxa"/>
          </w:tcPr>
          <w:p w:rsidRPr="001F6297" w:rsidR="00B70571" w:rsidP="001A06ED" w:rsidRDefault="00B70571" w14:paraId="6057263F" w14:textId="77777777">
            <w:pPr>
              <w:pStyle w:val="Compact"/>
              <w:rPr>
                <w:rFonts w:eastAsia="Cambria"/>
                <w:sz w:val="22"/>
                <w:szCs w:val="22"/>
                <w:lang w:val="en-US"/>
              </w:rPr>
            </w:pPr>
            <w:r w:rsidRPr="001F6297">
              <w:rPr>
                <w:rFonts w:eastAsia="Cambria"/>
                <w:sz w:val="22"/>
                <w:szCs w:val="22"/>
                <w:lang w:val="en-US"/>
              </w:rPr>
              <w:t>—</w:t>
            </w:r>
          </w:p>
        </w:tc>
        <w:tc>
          <w:tcPr>
            <w:tcW w:w="2268" w:type="dxa"/>
          </w:tcPr>
          <w:p w:rsidRPr="001F6297" w:rsidR="00B70571" w:rsidP="001A06ED" w:rsidRDefault="00B70571" w14:paraId="0A632FF5" w14:textId="77777777">
            <w:pPr>
              <w:pStyle w:val="Compact"/>
              <w:rPr>
                <w:rFonts w:eastAsia="Cambria"/>
                <w:sz w:val="22"/>
                <w:szCs w:val="22"/>
                <w:lang w:val="en-US"/>
              </w:rPr>
            </w:pPr>
          </w:p>
        </w:tc>
      </w:tr>
      <w:tr w:rsidRPr="00B70571" w:rsidR="00B70571" w:rsidTr="001A06ED" w14:paraId="4F5A424A" w14:textId="77777777">
        <w:tc>
          <w:tcPr>
            <w:tcW w:w="5423" w:type="dxa"/>
          </w:tcPr>
          <w:p w:rsidRPr="001F6297" w:rsidR="00B70571" w:rsidP="00B70571" w:rsidRDefault="00D33987" w14:paraId="44EE8305" w14:textId="76E6DE60">
            <w:pPr>
              <w:pStyle w:val="Compact"/>
              <w:rPr>
                <w:rFonts w:eastAsia="Cambria"/>
                <w:sz w:val="22"/>
                <w:szCs w:val="22"/>
                <w:lang w:val="en-US"/>
              </w:rPr>
            </w:pPr>
            <w:r>
              <w:rPr>
                <w:rFonts w:eastAsia="Cambria"/>
                <w:sz w:val="22"/>
                <w:szCs w:val="22"/>
                <w:lang w:val="en-US"/>
              </w:rPr>
              <w:t xml:space="preserve">  </w:t>
            </w:r>
            <w:r w:rsidRPr="001F6297" w:rsidR="00B70571">
              <w:rPr>
                <w:rFonts w:eastAsia="Cambria"/>
                <w:sz w:val="22"/>
                <w:szCs w:val="22"/>
                <w:lang w:val="en-US"/>
              </w:rPr>
              <w:t>Male</w:t>
            </w:r>
          </w:p>
        </w:tc>
        <w:tc>
          <w:tcPr>
            <w:tcW w:w="2268" w:type="dxa"/>
          </w:tcPr>
          <w:p w:rsidRPr="001F6297" w:rsidR="00B70571" w:rsidP="001A06ED" w:rsidRDefault="00B70571" w14:paraId="0D252618" w14:textId="77777777">
            <w:pPr>
              <w:pStyle w:val="Compact"/>
              <w:rPr>
                <w:rFonts w:eastAsia="Cambria"/>
                <w:sz w:val="22"/>
                <w:szCs w:val="22"/>
                <w:lang w:val="en-US"/>
              </w:rPr>
            </w:pPr>
            <w:r w:rsidRPr="001F6297">
              <w:rPr>
                <w:rFonts w:eastAsia="Cambria"/>
                <w:sz w:val="22"/>
                <w:szCs w:val="22"/>
                <w:lang w:val="en-US"/>
              </w:rPr>
              <w:t>1.08</w:t>
            </w:r>
          </w:p>
        </w:tc>
        <w:tc>
          <w:tcPr>
            <w:tcW w:w="2268" w:type="dxa"/>
          </w:tcPr>
          <w:p w:rsidRPr="001F6297" w:rsidR="00B70571" w:rsidP="001A06ED" w:rsidRDefault="00B70571" w14:paraId="653320F0" w14:textId="77777777">
            <w:pPr>
              <w:pStyle w:val="Compact"/>
              <w:rPr>
                <w:rFonts w:eastAsia="Cambria"/>
                <w:sz w:val="22"/>
                <w:szCs w:val="22"/>
                <w:lang w:val="en-US"/>
              </w:rPr>
            </w:pPr>
            <w:r w:rsidRPr="001F6297">
              <w:rPr>
                <w:rFonts w:eastAsia="Cambria"/>
                <w:sz w:val="22"/>
                <w:szCs w:val="22"/>
                <w:lang w:val="en-US"/>
              </w:rPr>
              <w:t>0.83, 1.42</w:t>
            </w:r>
          </w:p>
        </w:tc>
        <w:tc>
          <w:tcPr>
            <w:tcW w:w="2268" w:type="dxa"/>
          </w:tcPr>
          <w:p w:rsidRPr="001F6297" w:rsidR="00B70571" w:rsidP="001A06ED" w:rsidRDefault="00B70571" w14:paraId="75837632" w14:textId="77777777">
            <w:pPr>
              <w:pStyle w:val="Compact"/>
              <w:rPr>
                <w:rFonts w:eastAsia="Cambria"/>
                <w:sz w:val="22"/>
                <w:szCs w:val="22"/>
                <w:lang w:val="en-US"/>
              </w:rPr>
            </w:pPr>
            <w:r w:rsidRPr="001F6297">
              <w:rPr>
                <w:rFonts w:eastAsia="Cambria"/>
                <w:sz w:val="22"/>
                <w:szCs w:val="22"/>
                <w:lang w:val="en-US"/>
              </w:rPr>
              <w:t>0.6</w:t>
            </w:r>
          </w:p>
        </w:tc>
      </w:tr>
      <w:tr w:rsidRPr="001F6297" w:rsidR="00B70571" w:rsidTr="001A06ED" w14:paraId="715A63F4" w14:textId="77777777">
        <w:tc>
          <w:tcPr>
            <w:tcW w:w="5423" w:type="dxa"/>
          </w:tcPr>
          <w:p w:rsidRPr="001F6297" w:rsidR="00B70571" w:rsidP="00B70571" w:rsidRDefault="00B70571" w14:paraId="54AE00E6" w14:textId="77777777">
            <w:pPr>
              <w:pStyle w:val="Compact"/>
              <w:rPr>
                <w:rFonts w:eastAsia="Cambria"/>
                <w:b/>
                <w:sz w:val="22"/>
                <w:szCs w:val="22"/>
                <w:lang w:val="en-US"/>
              </w:rPr>
            </w:pPr>
            <w:r w:rsidRPr="001F6297">
              <w:rPr>
                <w:rFonts w:eastAsia="Cambria"/>
                <w:b/>
                <w:sz w:val="22"/>
                <w:szCs w:val="22"/>
                <w:lang w:val="en-US"/>
              </w:rPr>
              <w:t>Mortality (within 30 days)</w:t>
            </w:r>
          </w:p>
        </w:tc>
        <w:tc>
          <w:tcPr>
            <w:tcW w:w="2268" w:type="dxa"/>
          </w:tcPr>
          <w:p w:rsidRPr="001F6297" w:rsidR="00B70571" w:rsidP="001A06ED" w:rsidRDefault="00B70571" w14:paraId="32656699" w14:textId="77777777">
            <w:pPr>
              <w:pStyle w:val="Compact"/>
              <w:rPr>
                <w:rFonts w:eastAsia="Cambria"/>
                <w:b/>
                <w:sz w:val="22"/>
                <w:szCs w:val="22"/>
                <w:lang w:val="en-US"/>
              </w:rPr>
            </w:pPr>
          </w:p>
        </w:tc>
        <w:tc>
          <w:tcPr>
            <w:tcW w:w="2268" w:type="dxa"/>
          </w:tcPr>
          <w:p w:rsidRPr="001F6297" w:rsidR="00B70571" w:rsidP="001A06ED" w:rsidRDefault="00B70571" w14:paraId="771DDCC3" w14:textId="77777777">
            <w:pPr>
              <w:pStyle w:val="Compact"/>
              <w:rPr>
                <w:rFonts w:eastAsia="Cambria"/>
                <w:b/>
                <w:sz w:val="22"/>
                <w:szCs w:val="22"/>
                <w:lang w:val="en-US"/>
              </w:rPr>
            </w:pPr>
          </w:p>
        </w:tc>
        <w:tc>
          <w:tcPr>
            <w:tcW w:w="2268" w:type="dxa"/>
          </w:tcPr>
          <w:p w:rsidRPr="001F6297" w:rsidR="00B70571" w:rsidP="001A06ED" w:rsidRDefault="00B70571" w14:paraId="4FAB153B" w14:textId="77777777">
            <w:pPr>
              <w:pStyle w:val="Compact"/>
              <w:rPr>
                <w:rFonts w:eastAsia="Cambria"/>
                <w:b/>
                <w:sz w:val="22"/>
                <w:szCs w:val="22"/>
                <w:lang w:val="en-US"/>
              </w:rPr>
            </w:pPr>
          </w:p>
        </w:tc>
      </w:tr>
      <w:tr w:rsidRPr="00B70571" w:rsidR="00B70571" w:rsidTr="001A06ED" w14:paraId="18DD95E1" w14:textId="77777777">
        <w:tc>
          <w:tcPr>
            <w:tcW w:w="5423" w:type="dxa"/>
          </w:tcPr>
          <w:p w:rsidRPr="001F6297" w:rsidR="00B70571" w:rsidP="00B70571" w:rsidRDefault="00D33987" w14:paraId="33B97A95" w14:textId="1D91149E">
            <w:pPr>
              <w:pStyle w:val="Compact"/>
              <w:rPr>
                <w:rFonts w:eastAsia="Cambria"/>
                <w:sz w:val="22"/>
                <w:szCs w:val="22"/>
                <w:lang w:val="en-US"/>
              </w:rPr>
            </w:pPr>
            <w:r>
              <w:rPr>
                <w:rFonts w:eastAsia="Cambria"/>
                <w:sz w:val="22"/>
                <w:szCs w:val="22"/>
                <w:lang w:val="en-US"/>
              </w:rPr>
              <w:t xml:space="preserve">  </w:t>
            </w:r>
            <w:r w:rsidRPr="001F6297" w:rsidR="00B70571">
              <w:rPr>
                <w:rFonts w:eastAsia="Cambria"/>
                <w:sz w:val="22"/>
                <w:szCs w:val="22"/>
                <w:lang w:val="en-US"/>
              </w:rPr>
              <w:t>Dead</w:t>
            </w:r>
          </w:p>
        </w:tc>
        <w:tc>
          <w:tcPr>
            <w:tcW w:w="2268" w:type="dxa"/>
          </w:tcPr>
          <w:p w:rsidRPr="001F6297" w:rsidR="00B70571" w:rsidP="001A06ED" w:rsidRDefault="00B70571" w14:paraId="6DA0722E" w14:textId="77777777">
            <w:pPr>
              <w:pStyle w:val="Compact"/>
              <w:rPr>
                <w:rFonts w:eastAsia="Cambria"/>
                <w:sz w:val="22"/>
                <w:szCs w:val="22"/>
                <w:lang w:val="en-US"/>
              </w:rPr>
            </w:pPr>
            <w:r w:rsidRPr="001F6297">
              <w:rPr>
                <w:rFonts w:eastAsia="Cambria"/>
                <w:sz w:val="22"/>
                <w:szCs w:val="22"/>
                <w:lang w:val="en-US"/>
              </w:rPr>
              <w:t>—</w:t>
            </w:r>
          </w:p>
        </w:tc>
        <w:tc>
          <w:tcPr>
            <w:tcW w:w="2268" w:type="dxa"/>
          </w:tcPr>
          <w:p w:rsidRPr="001F6297" w:rsidR="00B70571" w:rsidP="001A06ED" w:rsidRDefault="00B70571" w14:paraId="3F493690" w14:textId="77777777">
            <w:pPr>
              <w:pStyle w:val="Compact"/>
              <w:rPr>
                <w:rFonts w:eastAsia="Cambria"/>
                <w:sz w:val="22"/>
                <w:szCs w:val="22"/>
                <w:lang w:val="en-US"/>
              </w:rPr>
            </w:pPr>
            <w:r w:rsidRPr="001F6297">
              <w:rPr>
                <w:rFonts w:eastAsia="Cambria"/>
                <w:sz w:val="22"/>
                <w:szCs w:val="22"/>
                <w:lang w:val="en-US"/>
              </w:rPr>
              <w:t>—</w:t>
            </w:r>
          </w:p>
        </w:tc>
        <w:tc>
          <w:tcPr>
            <w:tcW w:w="2268" w:type="dxa"/>
          </w:tcPr>
          <w:p w:rsidRPr="001F6297" w:rsidR="00B70571" w:rsidP="001A06ED" w:rsidRDefault="00B70571" w14:paraId="76BF02DB" w14:textId="77777777">
            <w:pPr>
              <w:pStyle w:val="Compact"/>
              <w:rPr>
                <w:rFonts w:eastAsia="Cambria"/>
                <w:sz w:val="22"/>
                <w:szCs w:val="22"/>
                <w:lang w:val="en-US"/>
              </w:rPr>
            </w:pPr>
          </w:p>
        </w:tc>
      </w:tr>
      <w:tr w:rsidRPr="00B70571" w:rsidR="00B70571" w:rsidTr="001A06ED" w14:paraId="51D283A4" w14:textId="77777777">
        <w:tc>
          <w:tcPr>
            <w:tcW w:w="5423" w:type="dxa"/>
          </w:tcPr>
          <w:p w:rsidRPr="001F6297" w:rsidR="00B70571" w:rsidP="00B70571" w:rsidRDefault="00D33987" w14:paraId="07CB9835" w14:textId="458A4C37">
            <w:pPr>
              <w:pStyle w:val="Compact"/>
              <w:rPr>
                <w:rFonts w:eastAsia="Cambria"/>
                <w:sz w:val="22"/>
                <w:szCs w:val="22"/>
                <w:lang w:val="en-US"/>
              </w:rPr>
            </w:pPr>
            <w:r>
              <w:rPr>
                <w:rFonts w:eastAsia="Cambria"/>
                <w:sz w:val="22"/>
                <w:szCs w:val="22"/>
                <w:lang w:val="en-US"/>
              </w:rPr>
              <w:t xml:space="preserve">  </w:t>
            </w:r>
            <w:r w:rsidRPr="001F6297" w:rsidR="00B70571">
              <w:rPr>
                <w:rFonts w:eastAsia="Cambria"/>
                <w:sz w:val="22"/>
                <w:szCs w:val="22"/>
                <w:lang w:val="en-US"/>
              </w:rPr>
              <w:t>Alive</w:t>
            </w:r>
          </w:p>
        </w:tc>
        <w:tc>
          <w:tcPr>
            <w:tcW w:w="2268" w:type="dxa"/>
          </w:tcPr>
          <w:p w:rsidRPr="001F6297" w:rsidR="00B70571" w:rsidP="001A06ED" w:rsidRDefault="00B70571" w14:paraId="289AD6F6" w14:textId="77777777">
            <w:pPr>
              <w:pStyle w:val="Compact"/>
              <w:rPr>
                <w:rFonts w:eastAsia="Cambria"/>
                <w:sz w:val="22"/>
                <w:szCs w:val="22"/>
                <w:lang w:val="en-US"/>
              </w:rPr>
            </w:pPr>
            <w:r w:rsidRPr="001F6297">
              <w:rPr>
                <w:rFonts w:eastAsia="Cambria"/>
                <w:sz w:val="22"/>
                <w:szCs w:val="22"/>
                <w:lang w:val="en-US"/>
              </w:rPr>
              <w:t>3.25</w:t>
            </w:r>
          </w:p>
        </w:tc>
        <w:tc>
          <w:tcPr>
            <w:tcW w:w="2268" w:type="dxa"/>
          </w:tcPr>
          <w:p w:rsidRPr="001F6297" w:rsidR="00B70571" w:rsidP="001A06ED" w:rsidRDefault="00B70571" w14:paraId="57356D90" w14:textId="77777777">
            <w:pPr>
              <w:pStyle w:val="Compact"/>
              <w:rPr>
                <w:rFonts w:eastAsia="Cambria"/>
                <w:sz w:val="22"/>
                <w:szCs w:val="22"/>
                <w:lang w:val="en-US"/>
              </w:rPr>
            </w:pPr>
            <w:r w:rsidRPr="001F6297">
              <w:rPr>
                <w:rFonts w:eastAsia="Cambria"/>
                <w:sz w:val="22"/>
                <w:szCs w:val="22"/>
                <w:lang w:val="en-US"/>
              </w:rPr>
              <w:t>1.64, 7.02</w:t>
            </w:r>
          </w:p>
        </w:tc>
        <w:tc>
          <w:tcPr>
            <w:tcW w:w="2268" w:type="dxa"/>
          </w:tcPr>
          <w:p w:rsidRPr="001F6297" w:rsidR="00B70571" w:rsidP="001A06ED" w:rsidRDefault="00B70571" w14:paraId="37B9111E" w14:textId="77777777">
            <w:pPr>
              <w:pStyle w:val="Compact"/>
              <w:rPr>
                <w:rFonts w:eastAsia="Cambria"/>
                <w:sz w:val="22"/>
                <w:szCs w:val="22"/>
                <w:lang w:val="en-US"/>
              </w:rPr>
            </w:pPr>
            <w:r w:rsidRPr="001F6297">
              <w:rPr>
                <w:rFonts w:eastAsia="Cambria"/>
                <w:sz w:val="22"/>
                <w:szCs w:val="22"/>
                <w:lang w:val="en-US"/>
              </w:rPr>
              <w:t>0.001</w:t>
            </w:r>
          </w:p>
        </w:tc>
      </w:tr>
      <w:tr w:rsidRPr="00B70571" w:rsidR="00B70571" w:rsidTr="001A06ED" w14:paraId="2FBF3F99" w14:textId="77777777">
        <w:tc>
          <w:tcPr>
            <w:tcW w:w="5423" w:type="dxa"/>
          </w:tcPr>
          <w:p w:rsidRPr="001F6297" w:rsidR="00B70571" w:rsidP="00B70571" w:rsidRDefault="00B70571" w14:paraId="1410F8F5" w14:textId="77777777">
            <w:pPr>
              <w:pStyle w:val="Compact"/>
              <w:rPr>
                <w:rFonts w:eastAsia="Cambria"/>
                <w:b/>
                <w:bCs/>
                <w:sz w:val="22"/>
                <w:szCs w:val="22"/>
                <w:lang w:val="en-US"/>
              </w:rPr>
            </w:pPr>
            <w:r w:rsidRPr="001F6297">
              <w:rPr>
                <w:rFonts w:eastAsia="Cambria"/>
                <w:b/>
                <w:bCs/>
                <w:sz w:val="22"/>
                <w:szCs w:val="22"/>
                <w:lang w:val="en-US"/>
              </w:rPr>
              <w:t>Age</w:t>
            </w:r>
          </w:p>
        </w:tc>
        <w:tc>
          <w:tcPr>
            <w:tcW w:w="2268" w:type="dxa"/>
          </w:tcPr>
          <w:p w:rsidRPr="001F6297" w:rsidR="00B70571" w:rsidP="001A06ED" w:rsidRDefault="00B70571" w14:paraId="6A2B8254" w14:textId="77777777">
            <w:pPr>
              <w:pStyle w:val="Compact"/>
              <w:rPr>
                <w:rFonts w:eastAsia="Cambria"/>
                <w:sz w:val="22"/>
                <w:szCs w:val="22"/>
                <w:lang w:val="en-US"/>
              </w:rPr>
            </w:pPr>
            <w:r w:rsidRPr="001F6297">
              <w:rPr>
                <w:rFonts w:eastAsia="Cambria"/>
                <w:sz w:val="22"/>
                <w:szCs w:val="22"/>
                <w:lang w:val="en-US"/>
              </w:rPr>
              <w:t>1.01</w:t>
            </w:r>
          </w:p>
        </w:tc>
        <w:tc>
          <w:tcPr>
            <w:tcW w:w="2268" w:type="dxa"/>
          </w:tcPr>
          <w:p w:rsidRPr="001F6297" w:rsidR="00B70571" w:rsidP="001A06ED" w:rsidRDefault="00B70571" w14:paraId="2233BA9E" w14:textId="77777777">
            <w:pPr>
              <w:pStyle w:val="Compact"/>
              <w:rPr>
                <w:rFonts w:eastAsia="Cambria"/>
                <w:sz w:val="22"/>
                <w:szCs w:val="22"/>
                <w:lang w:val="en-US"/>
              </w:rPr>
            </w:pPr>
            <w:r w:rsidRPr="001F6297">
              <w:rPr>
                <w:rFonts w:eastAsia="Cambria"/>
                <w:sz w:val="22"/>
                <w:szCs w:val="22"/>
                <w:lang w:val="en-US"/>
              </w:rPr>
              <w:t>1.00, 1.01</w:t>
            </w:r>
          </w:p>
        </w:tc>
        <w:tc>
          <w:tcPr>
            <w:tcW w:w="2268" w:type="dxa"/>
          </w:tcPr>
          <w:p w:rsidRPr="001F6297" w:rsidR="00B70571" w:rsidP="001A06ED" w:rsidRDefault="00B70571" w14:paraId="358AFAAB" w14:textId="77777777">
            <w:pPr>
              <w:pStyle w:val="Compact"/>
              <w:rPr>
                <w:rFonts w:eastAsia="Cambria"/>
                <w:sz w:val="22"/>
                <w:szCs w:val="22"/>
                <w:lang w:val="en-US"/>
              </w:rPr>
            </w:pPr>
            <w:r w:rsidRPr="001F6297">
              <w:rPr>
                <w:rFonts w:eastAsia="Cambria"/>
                <w:sz w:val="22"/>
                <w:szCs w:val="22"/>
                <w:lang w:val="en-US"/>
              </w:rPr>
              <w:t>0.027</w:t>
            </w:r>
          </w:p>
        </w:tc>
      </w:tr>
      <w:tr w:rsidRPr="00B70571" w:rsidR="00B70571" w:rsidTr="001A06ED" w14:paraId="7A8BB00D" w14:textId="77777777">
        <w:tc>
          <w:tcPr>
            <w:tcW w:w="5423" w:type="dxa"/>
          </w:tcPr>
          <w:p w:rsidRPr="001F6297" w:rsidR="00B70571" w:rsidP="00B70571" w:rsidRDefault="00B70571" w14:paraId="56F7A360" w14:textId="77777777">
            <w:pPr>
              <w:pStyle w:val="Compact"/>
              <w:rPr>
                <w:rFonts w:eastAsia="Cambria"/>
                <w:b/>
                <w:bCs/>
                <w:sz w:val="22"/>
                <w:szCs w:val="22"/>
                <w:lang w:val="en-US"/>
              </w:rPr>
            </w:pPr>
            <w:r w:rsidRPr="001F6297">
              <w:rPr>
                <w:rFonts w:eastAsia="Cambria"/>
                <w:b/>
                <w:bCs/>
                <w:sz w:val="22"/>
                <w:szCs w:val="22"/>
                <w:lang w:val="en-US"/>
              </w:rPr>
              <w:t>Systolic Blood Pressure</w:t>
            </w:r>
          </w:p>
        </w:tc>
        <w:tc>
          <w:tcPr>
            <w:tcW w:w="2268" w:type="dxa"/>
          </w:tcPr>
          <w:p w:rsidRPr="001F6297" w:rsidR="00B70571" w:rsidP="001A06ED" w:rsidRDefault="00B70571" w14:paraId="75438F0F" w14:textId="77777777">
            <w:pPr>
              <w:pStyle w:val="Compact"/>
              <w:rPr>
                <w:rFonts w:eastAsia="Cambria"/>
                <w:sz w:val="22"/>
                <w:szCs w:val="22"/>
                <w:lang w:val="en-US"/>
              </w:rPr>
            </w:pPr>
            <w:r w:rsidRPr="001F6297">
              <w:rPr>
                <w:rFonts w:eastAsia="Cambria"/>
                <w:sz w:val="22"/>
                <w:szCs w:val="22"/>
                <w:lang w:val="en-US"/>
              </w:rPr>
              <w:t>1.00</w:t>
            </w:r>
          </w:p>
        </w:tc>
        <w:tc>
          <w:tcPr>
            <w:tcW w:w="2268" w:type="dxa"/>
          </w:tcPr>
          <w:p w:rsidRPr="001F6297" w:rsidR="00B70571" w:rsidP="001A06ED" w:rsidRDefault="00B70571" w14:paraId="3BD435F3" w14:textId="77777777">
            <w:pPr>
              <w:pStyle w:val="Compact"/>
              <w:rPr>
                <w:rFonts w:eastAsia="Cambria"/>
                <w:sz w:val="22"/>
                <w:szCs w:val="22"/>
                <w:lang w:val="en-US"/>
              </w:rPr>
            </w:pPr>
            <w:r w:rsidRPr="001F6297">
              <w:rPr>
                <w:rFonts w:eastAsia="Cambria"/>
                <w:sz w:val="22"/>
                <w:szCs w:val="22"/>
                <w:lang w:val="en-US"/>
              </w:rPr>
              <w:t>1.00, 1.01</w:t>
            </w:r>
          </w:p>
        </w:tc>
        <w:tc>
          <w:tcPr>
            <w:tcW w:w="2268" w:type="dxa"/>
          </w:tcPr>
          <w:p w:rsidRPr="001F6297" w:rsidR="00B70571" w:rsidP="001A06ED" w:rsidRDefault="00B70571" w14:paraId="57267CB9" w14:textId="77777777">
            <w:pPr>
              <w:pStyle w:val="Compact"/>
              <w:rPr>
                <w:rFonts w:eastAsia="Cambria"/>
                <w:sz w:val="22"/>
                <w:szCs w:val="22"/>
                <w:lang w:val="en-US"/>
              </w:rPr>
            </w:pPr>
            <w:r w:rsidRPr="001F6297">
              <w:rPr>
                <w:rFonts w:eastAsia="Cambria"/>
                <w:sz w:val="22"/>
                <w:szCs w:val="22"/>
                <w:lang w:val="en-US"/>
              </w:rPr>
              <w:t>0.2</w:t>
            </w:r>
          </w:p>
        </w:tc>
      </w:tr>
      <w:tr w:rsidRPr="00B70571" w:rsidR="00B70571" w:rsidTr="001A06ED" w14:paraId="358CA714" w14:textId="77777777">
        <w:tc>
          <w:tcPr>
            <w:tcW w:w="5423" w:type="dxa"/>
          </w:tcPr>
          <w:p w:rsidRPr="001F6297" w:rsidR="00B70571" w:rsidP="00B70571" w:rsidRDefault="00B70571" w14:paraId="5BEDE3AC" w14:textId="77777777">
            <w:pPr>
              <w:pStyle w:val="Compact"/>
              <w:rPr>
                <w:rFonts w:eastAsia="Cambria"/>
                <w:b/>
                <w:bCs/>
                <w:sz w:val="22"/>
                <w:szCs w:val="22"/>
                <w:lang w:val="en-US"/>
              </w:rPr>
            </w:pPr>
            <w:r w:rsidRPr="001F6297">
              <w:rPr>
                <w:rFonts w:eastAsia="Cambria"/>
                <w:b/>
                <w:bCs/>
                <w:sz w:val="22"/>
                <w:szCs w:val="22"/>
                <w:lang w:val="en-US"/>
              </w:rPr>
              <w:t>Respiratory rate</w:t>
            </w:r>
          </w:p>
        </w:tc>
        <w:tc>
          <w:tcPr>
            <w:tcW w:w="2268" w:type="dxa"/>
          </w:tcPr>
          <w:p w:rsidRPr="001F6297" w:rsidR="00B70571" w:rsidP="001A06ED" w:rsidRDefault="00B70571" w14:paraId="50442E8D" w14:textId="77777777">
            <w:pPr>
              <w:pStyle w:val="Compact"/>
              <w:rPr>
                <w:rFonts w:eastAsia="Cambria"/>
                <w:sz w:val="22"/>
                <w:szCs w:val="22"/>
                <w:lang w:val="en-US"/>
              </w:rPr>
            </w:pPr>
            <w:r w:rsidRPr="001F6297">
              <w:rPr>
                <w:rFonts w:eastAsia="Cambria"/>
                <w:sz w:val="22"/>
                <w:szCs w:val="22"/>
                <w:lang w:val="en-US"/>
              </w:rPr>
              <w:t>1.00</w:t>
            </w:r>
          </w:p>
        </w:tc>
        <w:tc>
          <w:tcPr>
            <w:tcW w:w="2268" w:type="dxa"/>
          </w:tcPr>
          <w:p w:rsidRPr="001F6297" w:rsidR="00B70571" w:rsidP="001A06ED" w:rsidRDefault="00B70571" w14:paraId="62BAB4BB" w14:textId="77777777">
            <w:pPr>
              <w:pStyle w:val="Compact"/>
              <w:rPr>
                <w:rFonts w:eastAsia="Cambria"/>
                <w:sz w:val="22"/>
                <w:szCs w:val="22"/>
                <w:lang w:val="en-US"/>
              </w:rPr>
            </w:pPr>
            <w:r w:rsidRPr="001F6297">
              <w:rPr>
                <w:rFonts w:eastAsia="Cambria"/>
                <w:sz w:val="22"/>
                <w:szCs w:val="22"/>
                <w:lang w:val="en-US"/>
              </w:rPr>
              <w:t>0.97, 1.02</w:t>
            </w:r>
          </w:p>
        </w:tc>
        <w:tc>
          <w:tcPr>
            <w:tcW w:w="2268" w:type="dxa"/>
          </w:tcPr>
          <w:p w:rsidRPr="001F6297" w:rsidR="00B70571" w:rsidP="001A06ED" w:rsidRDefault="00B70571" w14:paraId="2FB45E26" w14:textId="77777777">
            <w:pPr>
              <w:pStyle w:val="Compact"/>
              <w:rPr>
                <w:rFonts w:eastAsia="Cambria"/>
                <w:sz w:val="22"/>
                <w:szCs w:val="22"/>
                <w:lang w:val="en-US"/>
              </w:rPr>
            </w:pPr>
            <w:r w:rsidRPr="001F6297">
              <w:rPr>
                <w:rFonts w:eastAsia="Cambria"/>
                <w:sz w:val="22"/>
                <w:szCs w:val="22"/>
                <w:lang w:val="en-US"/>
              </w:rPr>
              <w:t>0.8</w:t>
            </w:r>
          </w:p>
        </w:tc>
      </w:tr>
      <w:tr w:rsidRPr="00B70571" w:rsidR="00B70571" w:rsidTr="001A06ED" w14:paraId="05E4BCF4" w14:textId="77777777">
        <w:tc>
          <w:tcPr>
            <w:tcW w:w="5423" w:type="dxa"/>
          </w:tcPr>
          <w:p w:rsidRPr="001F6297" w:rsidR="00B70571" w:rsidP="00B70571" w:rsidRDefault="00B70571" w14:paraId="6FF28AD8" w14:textId="77777777">
            <w:pPr>
              <w:pStyle w:val="Compact"/>
              <w:rPr>
                <w:rFonts w:eastAsia="Cambria"/>
                <w:b/>
                <w:bCs/>
                <w:sz w:val="22"/>
                <w:szCs w:val="22"/>
                <w:lang w:val="en-US"/>
              </w:rPr>
            </w:pPr>
            <w:r w:rsidRPr="001F6297">
              <w:rPr>
                <w:rFonts w:eastAsia="Cambria"/>
                <w:b/>
                <w:bCs/>
                <w:sz w:val="22"/>
                <w:szCs w:val="22"/>
                <w:lang w:val="en-US"/>
              </w:rPr>
              <w:t>GCS</w:t>
            </w:r>
          </w:p>
        </w:tc>
        <w:tc>
          <w:tcPr>
            <w:tcW w:w="2268" w:type="dxa"/>
          </w:tcPr>
          <w:p w:rsidRPr="001F6297" w:rsidR="00B70571" w:rsidP="001A06ED" w:rsidRDefault="00B70571" w14:paraId="46C585D7" w14:textId="77777777">
            <w:pPr>
              <w:pStyle w:val="Compact"/>
              <w:rPr>
                <w:rFonts w:eastAsia="Cambria"/>
                <w:sz w:val="22"/>
                <w:szCs w:val="22"/>
                <w:lang w:val="en-US"/>
              </w:rPr>
            </w:pPr>
            <w:r w:rsidRPr="001F6297">
              <w:rPr>
                <w:rFonts w:eastAsia="Cambria"/>
                <w:sz w:val="22"/>
                <w:szCs w:val="22"/>
                <w:lang w:val="en-US"/>
              </w:rPr>
              <w:t>1.06</w:t>
            </w:r>
          </w:p>
        </w:tc>
        <w:tc>
          <w:tcPr>
            <w:tcW w:w="2268" w:type="dxa"/>
          </w:tcPr>
          <w:p w:rsidRPr="001F6297" w:rsidR="00B70571" w:rsidP="001A06ED" w:rsidRDefault="00B70571" w14:paraId="22AC6F3C" w14:textId="77777777">
            <w:pPr>
              <w:pStyle w:val="Compact"/>
              <w:rPr>
                <w:rFonts w:eastAsia="Cambria"/>
                <w:sz w:val="22"/>
                <w:szCs w:val="22"/>
                <w:lang w:val="en-US"/>
              </w:rPr>
            </w:pPr>
            <w:r w:rsidRPr="001F6297">
              <w:rPr>
                <w:rFonts w:eastAsia="Cambria"/>
                <w:sz w:val="22"/>
                <w:szCs w:val="22"/>
                <w:lang w:val="en-US"/>
              </w:rPr>
              <w:t>1.00, 1.14</w:t>
            </w:r>
          </w:p>
        </w:tc>
        <w:tc>
          <w:tcPr>
            <w:tcW w:w="2268" w:type="dxa"/>
          </w:tcPr>
          <w:p w:rsidRPr="001F6297" w:rsidR="00B70571" w:rsidP="001A06ED" w:rsidRDefault="00B70571" w14:paraId="4C341A60" w14:textId="77777777">
            <w:pPr>
              <w:pStyle w:val="Compact"/>
              <w:rPr>
                <w:rFonts w:eastAsia="Cambria"/>
                <w:sz w:val="22"/>
                <w:szCs w:val="22"/>
                <w:lang w:val="en-US"/>
              </w:rPr>
            </w:pPr>
            <w:r w:rsidRPr="001F6297">
              <w:rPr>
                <w:rFonts w:eastAsia="Cambria"/>
                <w:sz w:val="22"/>
                <w:szCs w:val="22"/>
                <w:lang w:val="en-US"/>
              </w:rPr>
              <w:t>0.059</w:t>
            </w:r>
          </w:p>
        </w:tc>
      </w:tr>
      <w:tr w:rsidRPr="00B70571" w:rsidR="00B70571" w:rsidTr="001A06ED" w14:paraId="35A7C0A6" w14:textId="77777777">
        <w:tc>
          <w:tcPr>
            <w:tcW w:w="5423" w:type="dxa"/>
          </w:tcPr>
          <w:p w:rsidRPr="001F6297" w:rsidR="00B70571" w:rsidP="00B70571" w:rsidRDefault="00B70571" w14:paraId="33319B95" w14:textId="36B14F62">
            <w:pPr>
              <w:pStyle w:val="Compact"/>
              <w:rPr>
                <w:rFonts w:eastAsia="Cambria"/>
                <w:b/>
                <w:bCs/>
                <w:sz w:val="22"/>
                <w:szCs w:val="22"/>
                <w:lang w:val="en-US"/>
              </w:rPr>
            </w:pPr>
            <w:r w:rsidRPr="001F6297">
              <w:rPr>
                <w:rFonts w:eastAsia="Cambria"/>
                <w:b/>
                <w:bCs/>
                <w:sz w:val="22"/>
                <w:szCs w:val="22"/>
                <w:lang w:val="en-US"/>
              </w:rPr>
              <w:t xml:space="preserve">Injury severity score </w:t>
            </w:r>
          </w:p>
        </w:tc>
        <w:tc>
          <w:tcPr>
            <w:tcW w:w="2268" w:type="dxa"/>
          </w:tcPr>
          <w:p w:rsidRPr="001F6297" w:rsidR="00B70571" w:rsidP="001A06ED" w:rsidRDefault="00B70571" w14:paraId="112A6CC9" w14:textId="77777777">
            <w:pPr>
              <w:pStyle w:val="Compact"/>
              <w:rPr>
                <w:rFonts w:eastAsia="Cambria"/>
                <w:sz w:val="22"/>
                <w:szCs w:val="22"/>
                <w:lang w:val="en-US"/>
              </w:rPr>
            </w:pPr>
            <w:r w:rsidRPr="001F6297">
              <w:rPr>
                <w:rFonts w:eastAsia="Cambria"/>
                <w:sz w:val="22"/>
                <w:szCs w:val="22"/>
                <w:lang w:val="en-US"/>
              </w:rPr>
              <w:t>1.07</w:t>
            </w:r>
          </w:p>
        </w:tc>
        <w:tc>
          <w:tcPr>
            <w:tcW w:w="2268" w:type="dxa"/>
          </w:tcPr>
          <w:p w:rsidRPr="001F6297" w:rsidR="00B70571" w:rsidP="001A06ED" w:rsidRDefault="00B70571" w14:paraId="239C23B4" w14:textId="77777777">
            <w:pPr>
              <w:pStyle w:val="Compact"/>
              <w:rPr>
                <w:rFonts w:eastAsia="Cambria"/>
                <w:sz w:val="22"/>
                <w:szCs w:val="22"/>
                <w:lang w:val="en-US"/>
              </w:rPr>
            </w:pPr>
            <w:r w:rsidRPr="001F6297">
              <w:rPr>
                <w:rFonts w:eastAsia="Cambria"/>
                <w:sz w:val="22"/>
                <w:szCs w:val="22"/>
                <w:lang w:val="en-US"/>
              </w:rPr>
              <w:t>1.05, 1.08</w:t>
            </w:r>
          </w:p>
        </w:tc>
        <w:tc>
          <w:tcPr>
            <w:tcW w:w="2268" w:type="dxa"/>
          </w:tcPr>
          <w:p w:rsidRPr="001F6297" w:rsidR="00B70571" w:rsidP="001A06ED" w:rsidRDefault="00B70571" w14:paraId="38126B36" w14:textId="77777777">
            <w:pPr>
              <w:pStyle w:val="Compact"/>
              <w:rPr>
                <w:rFonts w:eastAsia="Cambria"/>
                <w:sz w:val="22"/>
                <w:szCs w:val="22"/>
                <w:lang w:val="en-US"/>
              </w:rPr>
            </w:pPr>
            <w:r w:rsidRPr="001F6297">
              <w:rPr>
                <w:rFonts w:eastAsia="Cambria"/>
                <w:sz w:val="22"/>
                <w:szCs w:val="22"/>
                <w:lang w:val="en-US"/>
              </w:rPr>
              <w:t>&lt;0.001</w:t>
            </w:r>
          </w:p>
        </w:tc>
      </w:tr>
      <w:tr w:rsidRPr="00B70571" w:rsidR="00B70571" w:rsidTr="001A06ED" w14:paraId="5B978BD8" w14:textId="77777777">
        <w:tc>
          <w:tcPr>
            <w:tcW w:w="5423" w:type="dxa"/>
          </w:tcPr>
          <w:p w:rsidRPr="001F6297" w:rsidR="00B70571" w:rsidP="00B70571" w:rsidRDefault="00B70571" w14:paraId="7F966576" w14:textId="77777777">
            <w:pPr>
              <w:pStyle w:val="Compact"/>
              <w:rPr>
                <w:rFonts w:eastAsia="Cambria"/>
                <w:b/>
                <w:bCs/>
                <w:sz w:val="22"/>
                <w:szCs w:val="22"/>
                <w:lang w:val="en-US"/>
              </w:rPr>
            </w:pPr>
            <w:r w:rsidRPr="001F6297">
              <w:rPr>
                <w:rFonts w:eastAsia="Cambria"/>
                <w:b/>
                <w:bCs/>
                <w:sz w:val="22"/>
                <w:szCs w:val="22"/>
                <w:lang w:val="en-US"/>
              </w:rPr>
              <w:lastRenderedPageBreak/>
              <w:t>Emergency procedure</w:t>
            </w:r>
          </w:p>
        </w:tc>
        <w:tc>
          <w:tcPr>
            <w:tcW w:w="2268" w:type="dxa"/>
          </w:tcPr>
          <w:p w:rsidRPr="001F6297" w:rsidR="00B70571" w:rsidP="001A06ED" w:rsidRDefault="00B70571" w14:paraId="47BF52CF" w14:textId="77777777">
            <w:pPr>
              <w:pStyle w:val="Compact"/>
              <w:rPr>
                <w:rFonts w:eastAsia="Cambria"/>
                <w:sz w:val="22"/>
                <w:szCs w:val="22"/>
                <w:lang w:val="en-US"/>
              </w:rPr>
            </w:pPr>
          </w:p>
        </w:tc>
        <w:tc>
          <w:tcPr>
            <w:tcW w:w="2268" w:type="dxa"/>
          </w:tcPr>
          <w:p w:rsidRPr="001F6297" w:rsidR="00B70571" w:rsidP="001A06ED" w:rsidRDefault="00B70571" w14:paraId="11D89B41" w14:textId="77777777">
            <w:pPr>
              <w:pStyle w:val="Compact"/>
              <w:rPr>
                <w:rFonts w:eastAsia="Cambria"/>
                <w:sz w:val="22"/>
                <w:szCs w:val="22"/>
                <w:lang w:val="en-US"/>
              </w:rPr>
            </w:pPr>
          </w:p>
        </w:tc>
        <w:tc>
          <w:tcPr>
            <w:tcW w:w="2268" w:type="dxa"/>
          </w:tcPr>
          <w:p w:rsidRPr="001F6297" w:rsidR="00B70571" w:rsidP="001A06ED" w:rsidRDefault="00B70571" w14:paraId="3DC8CE1A" w14:textId="77777777">
            <w:pPr>
              <w:pStyle w:val="Compact"/>
              <w:rPr>
                <w:rFonts w:eastAsia="Cambria"/>
                <w:sz w:val="22"/>
                <w:szCs w:val="22"/>
                <w:lang w:val="en-US"/>
              </w:rPr>
            </w:pPr>
          </w:p>
        </w:tc>
      </w:tr>
      <w:tr w:rsidRPr="00B70571" w:rsidR="00B70571" w:rsidTr="001A06ED" w14:paraId="589BD760" w14:textId="77777777">
        <w:tc>
          <w:tcPr>
            <w:tcW w:w="5423" w:type="dxa"/>
          </w:tcPr>
          <w:p w:rsidRPr="001F6297" w:rsidR="00B70571" w:rsidP="00B70571" w:rsidRDefault="00D33987" w14:paraId="5FDCB37C" w14:textId="7BAC5834">
            <w:pPr>
              <w:pStyle w:val="Compact"/>
              <w:rPr>
                <w:rFonts w:eastAsia="Cambria"/>
                <w:sz w:val="22"/>
                <w:szCs w:val="22"/>
                <w:lang w:val="en-US"/>
              </w:rPr>
            </w:pPr>
            <w:r>
              <w:rPr>
                <w:rFonts w:eastAsia="Cambria"/>
                <w:sz w:val="22"/>
                <w:szCs w:val="22"/>
                <w:lang w:val="en-US"/>
              </w:rPr>
              <w:t xml:space="preserve">  </w:t>
            </w:r>
            <w:r w:rsidRPr="001F6297" w:rsidR="00B70571">
              <w:rPr>
                <w:rFonts w:eastAsia="Cambria"/>
                <w:sz w:val="22"/>
                <w:szCs w:val="22"/>
                <w:lang w:val="en-US"/>
              </w:rPr>
              <w:t>None</w:t>
            </w:r>
          </w:p>
        </w:tc>
        <w:tc>
          <w:tcPr>
            <w:tcW w:w="2268" w:type="dxa"/>
          </w:tcPr>
          <w:p w:rsidRPr="001F6297" w:rsidR="00B70571" w:rsidP="001A06ED" w:rsidRDefault="00B70571" w14:paraId="30DE89F8" w14:textId="77777777">
            <w:pPr>
              <w:pStyle w:val="Compact"/>
              <w:rPr>
                <w:rFonts w:eastAsia="Cambria"/>
                <w:sz w:val="22"/>
                <w:szCs w:val="22"/>
                <w:lang w:val="en-US"/>
              </w:rPr>
            </w:pPr>
            <w:r w:rsidRPr="001F6297">
              <w:rPr>
                <w:rFonts w:eastAsia="Cambria"/>
                <w:sz w:val="22"/>
                <w:szCs w:val="22"/>
                <w:lang w:val="en-US"/>
              </w:rPr>
              <w:t>—</w:t>
            </w:r>
          </w:p>
        </w:tc>
        <w:tc>
          <w:tcPr>
            <w:tcW w:w="2268" w:type="dxa"/>
          </w:tcPr>
          <w:p w:rsidRPr="001F6297" w:rsidR="00B70571" w:rsidP="001A06ED" w:rsidRDefault="00B70571" w14:paraId="645FB47A" w14:textId="77777777">
            <w:pPr>
              <w:pStyle w:val="Compact"/>
              <w:rPr>
                <w:rFonts w:eastAsia="Cambria"/>
                <w:sz w:val="22"/>
                <w:szCs w:val="22"/>
                <w:lang w:val="en-US"/>
              </w:rPr>
            </w:pPr>
            <w:r w:rsidRPr="001F6297">
              <w:rPr>
                <w:rFonts w:eastAsia="Cambria"/>
                <w:sz w:val="22"/>
                <w:szCs w:val="22"/>
                <w:lang w:val="en-US"/>
              </w:rPr>
              <w:t>—</w:t>
            </w:r>
          </w:p>
        </w:tc>
        <w:tc>
          <w:tcPr>
            <w:tcW w:w="2268" w:type="dxa"/>
          </w:tcPr>
          <w:p w:rsidRPr="001F6297" w:rsidR="00B70571" w:rsidP="001A06ED" w:rsidRDefault="00B70571" w14:paraId="469B8DCD" w14:textId="77777777">
            <w:pPr>
              <w:pStyle w:val="Compact"/>
              <w:rPr>
                <w:rFonts w:eastAsia="Cambria"/>
                <w:sz w:val="22"/>
                <w:szCs w:val="22"/>
                <w:lang w:val="en-US"/>
              </w:rPr>
            </w:pPr>
          </w:p>
        </w:tc>
      </w:tr>
      <w:tr w:rsidRPr="00B70571" w:rsidR="00B70571" w:rsidTr="001A06ED" w14:paraId="3422D5C9" w14:textId="77777777">
        <w:tc>
          <w:tcPr>
            <w:tcW w:w="5423" w:type="dxa"/>
          </w:tcPr>
          <w:p w:rsidRPr="001F6297" w:rsidR="00B70571" w:rsidP="00B70571" w:rsidRDefault="00D33987" w14:paraId="6DA258E9" w14:textId="35D946F9">
            <w:pPr>
              <w:pStyle w:val="Compact"/>
              <w:rPr>
                <w:rFonts w:eastAsia="Cambria"/>
                <w:sz w:val="22"/>
                <w:szCs w:val="22"/>
                <w:lang w:val="en-US"/>
              </w:rPr>
            </w:pPr>
            <w:r>
              <w:rPr>
                <w:rFonts w:eastAsia="Cambria"/>
                <w:sz w:val="22"/>
                <w:szCs w:val="22"/>
                <w:lang w:val="en-US"/>
              </w:rPr>
              <w:t xml:space="preserve">  </w:t>
            </w:r>
            <w:r w:rsidRPr="001F6297" w:rsidR="00B70571">
              <w:rPr>
                <w:rFonts w:eastAsia="Cambria"/>
                <w:sz w:val="22"/>
                <w:szCs w:val="22"/>
                <w:lang w:val="en-US"/>
              </w:rPr>
              <w:t>Radiological intervention</w:t>
            </w:r>
          </w:p>
        </w:tc>
        <w:tc>
          <w:tcPr>
            <w:tcW w:w="2268" w:type="dxa"/>
          </w:tcPr>
          <w:p w:rsidRPr="001F6297" w:rsidR="00B70571" w:rsidP="001A06ED" w:rsidRDefault="00B70571" w14:paraId="0839D716" w14:textId="77777777">
            <w:pPr>
              <w:pStyle w:val="Compact"/>
              <w:rPr>
                <w:rFonts w:eastAsia="Cambria"/>
                <w:sz w:val="22"/>
                <w:szCs w:val="22"/>
                <w:lang w:val="en-US"/>
              </w:rPr>
            </w:pPr>
            <w:r w:rsidRPr="001F6297">
              <w:rPr>
                <w:rFonts w:eastAsia="Cambria"/>
                <w:sz w:val="22"/>
                <w:szCs w:val="22"/>
                <w:lang w:val="en-US"/>
              </w:rPr>
              <w:t>6.33</w:t>
            </w:r>
          </w:p>
        </w:tc>
        <w:tc>
          <w:tcPr>
            <w:tcW w:w="2268" w:type="dxa"/>
          </w:tcPr>
          <w:p w:rsidRPr="001F6297" w:rsidR="00B70571" w:rsidP="001A06ED" w:rsidRDefault="00B70571" w14:paraId="2DFD24F6" w14:textId="77777777">
            <w:pPr>
              <w:pStyle w:val="Compact"/>
              <w:rPr>
                <w:rFonts w:eastAsia="Cambria"/>
                <w:sz w:val="22"/>
                <w:szCs w:val="22"/>
                <w:lang w:val="en-US"/>
              </w:rPr>
            </w:pPr>
            <w:r w:rsidRPr="001F6297">
              <w:rPr>
                <w:rFonts w:eastAsia="Cambria"/>
                <w:sz w:val="22"/>
                <w:szCs w:val="22"/>
                <w:lang w:val="en-US"/>
              </w:rPr>
              <w:t>3.62, 10.9</w:t>
            </w:r>
          </w:p>
        </w:tc>
        <w:tc>
          <w:tcPr>
            <w:tcW w:w="2268" w:type="dxa"/>
          </w:tcPr>
          <w:p w:rsidRPr="001F6297" w:rsidR="00B70571" w:rsidP="001A06ED" w:rsidRDefault="00B70571" w14:paraId="637FAD28" w14:textId="77777777">
            <w:pPr>
              <w:pStyle w:val="Compact"/>
              <w:rPr>
                <w:rFonts w:eastAsia="Cambria"/>
                <w:sz w:val="22"/>
                <w:szCs w:val="22"/>
                <w:lang w:val="en-US"/>
              </w:rPr>
            </w:pPr>
            <w:r w:rsidRPr="001F6297">
              <w:rPr>
                <w:rFonts w:eastAsia="Cambria"/>
                <w:sz w:val="22"/>
                <w:szCs w:val="22"/>
                <w:lang w:val="en-US"/>
              </w:rPr>
              <w:t>&lt;0.001</w:t>
            </w:r>
          </w:p>
        </w:tc>
      </w:tr>
      <w:tr w:rsidRPr="00B70571" w:rsidR="00B70571" w:rsidTr="001A06ED" w14:paraId="3B76B23A" w14:textId="77777777">
        <w:tc>
          <w:tcPr>
            <w:tcW w:w="5423" w:type="dxa"/>
          </w:tcPr>
          <w:p w:rsidRPr="001F6297" w:rsidR="00B70571" w:rsidP="00B70571" w:rsidRDefault="00D33987" w14:paraId="37705C55" w14:textId="2C99515A">
            <w:pPr>
              <w:pStyle w:val="Compact"/>
              <w:rPr>
                <w:rFonts w:eastAsia="Cambria"/>
                <w:sz w:val="22"/>
                <w:szCs w:val="22"/>
                <w:lang w:val="en-US"/>
              </w:rPr>
            </w:pPr>
            <w:r>
              <w:rPr>
                <w:rFonts w:eastAsia="Cambria"/>
                <w:sz w:val="22"/>
                <w:szCs w:val="22"/>
                <w:lang w:val="en-US"/>
              </w:rPr>
              <w:t xml:space="preserve">  </w:t>
            </w:r>
            <w:r w:rsidRPr="001F6297" w:rsidR="00B70571">
              <w:rPr>
                <w:rFonts w:eastAsia="Cambria"/>
                <w:sz w:val="22"/>
                <w:szCs w:val="22"/>
                <w:lang w:val="en-US"/>
              </w:rPr>
              <w:t>Thoracic drainage</w:t>
            </w:r>
          </w:p>
        </w:tc>
        <w:tc>
          <w:tcPr>
            <w:tcW w:w="2268" w:type="dxa"/>
          </w:tcPr>
          <w:p w:rsidRPr="001F6297" w:rsidR="00B70571" w:rsidP="001A06ED" w:rsidRDefault="00B70571" w14:paraId="6C92FA53" w14:textId="77777777">
            <w:pPr>
              <w:pStyle w:val="Compact"/>
              <w:rPr>
                <w:rFonts w:eastAsia="Cambria"/>
                <w:sz w:val="22"/>
                <w:szCs w:val="22"/>
                <w:lang w:val="en-US"/>
              </w:rPr>
            </w:pPr>
            <w:r w:rsidRPr="001F6297">
              <w:rPr>
                <w:rFonts w:eastAsia="Cambria"/>
                <w:sz w:val="22"/>
                <w:szCs w:val="22"/>
                <w:lang w:val="en-US"/>
              </w:rPr>
              <w:t>1.46</w:t>
            </w:r>
          </w:p>
        </w:tc>
        <w:tc>
          <w:tcPr>
            <w:tcW w:w="2268" w:type="dxa"/>
          </w:tcPr>
          <w:p w:rsidRPr="001F6297" w:rsidR="00B70571" w:rsidP="001A06ED" w:rsidRDefault="00B70571" w14:paraId="5D9A2D00" w14:textId="77777777">
            <w:pPr>
              <w:pStyle w:val="Compact"/>
              <w:rPr>
                <w:rFonts w:eastAsia="Cambria"/>
                <w:sz w:val="22"/>
                <w:szCs w:val="22"/>
                <w:lang w:val="en-US"/>
              </w:rPr>
            </w:pPr>
            <w:r w:rsidRPr="001F6297">
              <w:rPr>
                <w:rFonts w:eastAsia="Cambria"/>
                <w:sz w:val="22"/>
                <w:szCs w:val="22"/>
                <w:lang w:val="en-US"/>
              </w:rPr>
              <w:t>0.87, 2.35</w:t>
            </w:r>
          </w:p>
        </w:tc>
        <w:tc>
          <w:tcPr>
            <w:tcW w:w="2268" w:type="dxa"/>
          </w:tcPr>
          <w:p w:rsidRPr="001F6297" w:rsidR="00B70571" w:rsidP="001A06ED" w:rsidRDefault="00B70571" w14:paraId="7EBD33BC" w14:textId="77777777">
            <w:pPr>
              <w:pStyle w:val="Compact"/>
              <w:rPr>
                <w:rFonts w:eastAsia="Cambria"/>
                <w:sz w:val="22"/>
                <w:szCs w:val="22"/>
                <w:lang w:val="en-US"/>
              </w:rPr>
            </w:pPr>
            <w:r w:rsidRPr="001F6297">
              <w:rPr>
                <w:rFonts w:eastAsia="Cambria"/>
                <w:sz w:val="22"/>
                <w:szCs w:val="22"/>
                <w:lang w:val="en-US"/>
              </w:rPr>
              <w:t>0.14</w:t>
            </w:r>
          </w:p>
        </w:tc>
      </w:tr>
      <w:tr w:rsidRPr="00B70571" w:rsidR="00B70571" w:rsidTr="001A06ED" w14:paraId="55895FD5" w14:textId="77777777">
        <w:tc>
          <w:tcPr>
            <w:tcW w:w="5423" w:type="dxa"/>
          </w:tcPr>
          <w:p w:rsidRPr="001F6297" w:rsidR="00B70571" w:rsidP="00B70571" w:rsidRDefault="00D33987" w14:paraId="53A02985" w14:textId="7BC348DE">
            <w:pPr>
              <w:pStyle w:val="Compact"/>
              <w:rPr>
                <w:rFonts w:eastAsia="Cambria"/>
                <w:sz w:val="22"/>
                <w:szCs w:val="22"/>
                <w:lang w:val="en-US"/>
              </w:rPr>
            </w:pPr>
            <w:r>
              <w:rPr>
                <w:rFonts w:eastAsia="Cambria"/>
                <w:sz w:val="22"/>
                <w:szCs w:val="22"/>
                <w:lang w:val="en-US"/>
              </w:rPr>
              <w:t xml:space="preserve">  </w:t>
            </w:r>
            <w:r w:rsidRPr="001F6297" w:rsidR="00B70571">
              <w:rPr>
                <w:rFonts w:eastAsia="Cambria"/>
                <w:sz w:val="22"/>
                <w:szCs w:val="22"/>
                <w:lang w:val="en-US"/>
              </w:rPr>
              <w:t>External fracture fixation</w:t>
            </w:r>
          </w:p>
        </w:tc>
        <w:tc>
          <w:tcPr>
            <w:tcW w:w="2268" w:type="dxa"/>
          </w:tcPr>
          <w:p w:rsidRPr="001F6297" w:rsidR="00B70571" w:rsidP="001A06ED" w:rsidRDefault="00B70571" w14:paraId="4265B3F9" w14:textId="77777777">
            <w:pPr>
              <w:pStyle w:val="Compact"/>
              <w:rPr>
                <w:rFonts w:eastAsia="Cambria"/>
                <w:sz w:val="22"/>
                <w:szCs w:val="22"/>
                <w:lang w:val="en-US"/>
              </w:rPr>
            </w:pPr>
            <w:r w:rsidRPr="001F6297">
              <w:rPr>
                <w:rFonts w:eastAsia="Cambria"/>
                <w:sz w:val="22"/>
                <w:szCs w:val="22"/>
                <w:lang w:val="en-US"/>
              </w:rPr>
              <w:t>2.74</w:t>
            </w:r>
          </w:p>
        </w:tc>
        <w:tc>
          <w:tcPr>
            <w:tcW w:w="2268" w:type="dxa"/>
          </w:tcPr>
          <w:p w:rsidRPr="001F6297" w:rsidR="00B70571" w:rsidP="001A06ED" w:rsidRDefault="00B70571" w14:paraId="52B63D6F" w14:textId="77777777">
            <w:pPr>
              <w:pStyle w:val="Compact"/>
              <w:rPr>
                <w:rFonts w:eastAsia="Cambria"/>
                <w:sz w:val="22"/>
                <w:szCs w:val="22"/>
                <w:lang w:val="en-US"/>
              </w:rPr>
            </w:pPr>
            <w:r w:rsidRPr="001F6297">
              <w:rPr>
                <w:rFonts w:eastAsia="Cambria"/>
                <w:sz w:val="22"/>
                <w:szCs w:val="22"/>
                <w:lang w:val="en-US"/>
              </w:rPr>
              <w:t>1.53, 4.64</w:t>
            </w:r>
          </w:p>
        </w:tc>
        <w:tc>
          <w:tcPr>
            <w:tcW w:w="2268" w:type="dxa"/>
          </w:tcPr>
          <w:p w:rsidRPr="001F6297" w:rsidR="00B70571" w:rsidP="001A06ED" w:rsidRDefault="00B70571" w14:paraId="345FAD55" w14:textId="77777777">
            <w:pPr>
              <w:pStyle w:val="Compact"/>
              <w:rPr>
                <w:rFonts w:eastAsia="Cambria"/>
                <w:sz w:val="22"/>
                <w:szCs w:val="22"/>
                <w:lang w:val="en-US"/>
              </w:rPr>
            </w:pPr>
            <w:r w:rsidRPr="001F6297">
              <w:rPr>
                <w:rFonts w:eastAsia="Cambria"/>
                <w:sz w:val="22"/>
                <w:szCs w:val="22"/>
                <w:lang w:val="en-US"/>
              </w:rPr>
              <w:t>&lt;0.001</w:t>
            </w:r>
          </w:p>
        </w:tc>
      </w:tr>
      <w:tr w:rsidRPr="00B70571" w:rsidR="00B70571" w:rsidTr="001A06ED" w14:paraId="2E041A2F" w14:textId="77777777">
        <w:tc>
          <w:tcPr>
            <w:tcW w:w="5423" w:type="dxa"/>
          </w:tcPr>
          <w:p w:rsidRPr="001F6297" w:rsidR="00B70571" w:rsidP="00B70571" w:rsidRDefault="00D33987" w14:paraId="122E52F0" w14:textId="4B89D3A1">
            <w:pPr>
              <w:pStyle w:val="Compact"/>
              <w:rPr>
                <w:rFonts w:eastAsia="Cambria"/>
                <w:sz w:val="22"/>
                <w:szCs w:val="22"/>
                <w:lang w:val="en-US"/>
              </w:rPr>
            </w:pPr>
            <w:r>
              <w:rPr>
                <w:rFonts w:eastAsia="Cambria"/>
                <w:sz w:val="22"/>
                <w:szCs w:val="22"/>
                <w:lang w:val="en-US"/>
              </w:rPr>
              <w:t xml:space="preserve">  </w:t>
            </w:r>
            <w:r w:rsidRPr="001F6297" w:rsidR="00B70571">
              <w:rPr>
                <w:rFonts w:eastAsia="Cambria"/>
                <w:sz w:val="22"/>
                <w:szCs w:val="22"/>
                <w:lang w:val="en-US"/>
              </w:rPr>
              <w:t>Other intervention</w:t>
            </w:r>
          </w:p>
        </w:tc>
        <w:tc>
          <w:tcPr>
            <w:tcW w:w="2268" w:type="dxa"/>
          </w:tcPr>
          <w:p w:rsidRPr="001F6297" w:rsidR="00B70571" w:rsidP="001A06ED" w:rsidRDefault="00B70571" w14:paraId="16306B86" w14:textId="77777777">
            <w:pPr>
              <w:pStyle w:val="Compact"/>
              <w:rPr>
                <w:rFonts w:eastAsia="Cambria"/>
                <w:sz w:val="22"/>
                <w:szCs w:val="22"/>
                <w:lang w:val="en-US"/>
              </w:rPr>
            </w:pPr>
            <w:r w:rsidRPr="001F6297">
              <w:rPr>
                <w:rFonts w:eastAsia="Cambria"/>
                <w:sz w:val="22"/>
                <w:szCs w:val="22"/>
                <w:lang w:val="en-US"/>
              </w:rPr>
              <w:t>0.91</w:t>
            </w:r>
          </w:p>
        </w:tc>
        <w:tc>
          <w:tcPr>
            <w:tcW w:w="2268" w:type="dxa"/>
          </w:tcPr>
          <w:p w:rsidRPr="001F6297" w:rsidR="00B70571" w:rsidP="001A06ED" w:rsidRDefault="00B70571" w14:paraId="5A99BF35" w14:textId="77777777">
            <w:pPr>
              <w:pStyle w:val="Compact"/>
              <w:rPr>
                <w:rFonts w:eastAsia="Cambria"/>
                <w:sz w:val="22"/>
                <w:szCs w:val="22"/>
                <w:lang w:val="en-US"/>
              </w:rPr>
            </w:pPr>
            <w:r w:rsidRPr="001F6297">
              <w:rPr>
                <w:rFonts w:eastAsia="Cambria"/>
                <w:sz w:val="22"/>
                <w:szCs w:val="22"/>
                <w:lang w:val="en-US"/>
              </w:rPr>
              <w:t>0.14, 3.16</w:t>
            </w:r>
          </w:p>
        </w:tc>
        <w:tc>
          <w:tcPr>
            <w:tcW w:w="2268" w:type="dxa"/>
          </w:tcPr>
          <w:p w:rsidRPr="001F6297" w:rsidR="00B70571" w:rsidP="001A06ED" w:rsidRDefault="00B70571" w14:paraId="574931B0" w14:textId="77777777">
            <w:pPr>
              <w:pStyle w:val="Compact"/>
              <w:rPr>
                <w:rFonts w:eastAsia="Cambria"/>
                <w:sz w:val="22"/>
                <w:szCs w:val="22"/>
                <w:lang w:val="en-US"/>
              </w:rPr>
            </w:pPr>
            <w:r w:rsidRPr="001F6297">
              <w:rPr>
                <w:rFonts w:eastAsia="Cambria"/>
                <w:sz w:val="22"/>
                <w:szCs w:val="22"/>
                <w:lang w:val="en-US"/>
              </w:rPr>
              <w:t>&gt;0.9</w:t>
            </w:r>
          </w:p>
        </w:tc>
      </w:tr>
      <w:tr w:rsidRPr="00B70571" w:rsidR="00B70571" w:rsidTr="001A06ED" w14:paraId="4DCAEFE0" w14:textId="77777777">
        <w:tc>
          <w:tcPr>
            <w:tcW w:w="5423" w:type="dxa"/>
          </w:tcPr>
          <w:p w:rsidRPr="001F6297" w:rsidR="00B70571" w:rsidP="00B70571" w:rsidRDefault="00D33987" w14:paraId="6E6D5078" w14:textId="346B6F82">
            <w:pPr>
              <w:pStyle w:val="Compact"/>
              <w:rPr>
                <w:rFonts w:eastAsia="Cambria"/>
                <w:sz w:val="22"/>
                <w:szCs w:val="22"/>
                <w:lang w:val="en-US"/>
              </w:rPr>
            </w:pPr>
            <w:r>
              <w:rPr>
                <w:rFonts w:eastAsia="Cambria"/>
                <w:sz w:val="22"/>
                <w:szCs w:val="22"/>
                <w:lang w:val="en-US"/>
              </w:rPr>
              <w:t xml:space="preserve">  </w:t>
            </w:r>
            <w:r w:rsidRPr="001F6297" w:rsidR="00B70571">
              <w:rPr>
                <w:rFonts w:eastAsia="Cambria"/>
                <w:sz w:val="22"/>
                <w:szCs w:val="22"/>
                <w:lang w:val="en-US"/>
              </w:rPr>
              <w:t>Thoracotomy</w:t>
            </w:r>
          </w:p>
        </w:tc>
        <w:tc>
          <w:tcPr>
            <w:tcW w:w="2268" w:type="dxa"/>
          </w:tcPr>
          <w:p w:rsidRPr="001F6297" w:rsidR="00B70571" w:rsidP="001A06ED" w:rsidRDefault="00B70571" w14:paraId="72B4EBCD" w14:textId="77777777">
            <w:pPr>
              <w:pStyle w:val="Compact"/>
              <w:rPr>
                <w:rFonts w:eastAsia="Cambria"/>
                <w:sz w:val="22"/>
                <w:szCs w:val="22"/>
                <w:lang w:val="en-US"/>
              </w:rPr>
            </w:pPr>
            <w:r w:rsidRPr="001F6297">
              <w:rPr>
                <w:rFonts w:eastAsia="Cambria"/>
                <w:sz w:val="22"/>
                <w:szCs w:val="22"/>
                <w:lang w:val="en-US"/>
              </w:rPr>
              <w:t>0.52</w:t>
            </w:r>
          </w:p>
        </w:tc>
        <w:tc>
          <w:tcPr>
            <w:tcW w:w="2268" w:type="dxa"/>
          </w:tcPr>
          <w:p w:rsidRPr="001F6297" w:rsidR="00B70571" w:rsidP="001A06ED" w:rsidRDefault="00B70571" w14:paraId="21C6FA01" w14:textId="77777777">
            <w:pPr>
              <w:pStyle w:val="Compact"/>
              <w:rPr>
                <w:rFonts w:eastAsia="Cambria"/>
                <w:sz w:val="22"/>
                <w:szCs w:val="22"/>
                <w:lang w:val="en-US"/>
              </w:rPr>
            </w:pPr>
            <w:r w:rsidRPr="001F6297">
              <w:rPr>
                <w:rFonts w:eastAsia="Cambria"/>
                <w:sz w:val="22"/>
                <w:szCs w:val="22"/>
                <w:lang w:val="en-US"/>
              </w:rPr>
              <w:t>0.03, 3.08</w:t>
            </w:r>
          </w:p>
        </w:tc>
        <w:tc>
          <w:tcPr>
            <w:tcW w:w="2268" w:type="dxa"/>
          </w:tcPr>
          <w:p w:rsidRPr="001F6297" w:rsidR="00B70571" w:rsidP="001A06ED" w:rsidRDefault="00B70571" w14:paraId="6971CCCE" w14:textId="77777777">
            <w:pPr>
              <w:pStyle w:val="Compact"/>
              <w:rPr>
                <w:rFonts w:eastAsia="Cambria"/>
                <w:sz w:val="22"/>
                <w:szCs w:val="22"/>
                <w:lang w:val="en-US"/>
              </w:rPr>
            </w:pPr>
            <w:r w:rsidRPr="001F6297">
              <w:rPr>
                <w:rFonts w:eastAsia="Cambria"/>
                <w:sz w:val="22"/>
                <w:szCs w:val="22"/>
                <w:lang w:val="en-US"/>
              </w:rPr>
              <w:t>0.6</w:t>
            </w:r>
          </w:p>
        </w:tc>
      </w:tr>
      <w:tr w:rsidRPr="00B70571" w:rsidR="00B70571" w:rsidTr="001A06ED" w14:paraId="79E8C433" w14:textId="77777777">
        <w:tc>
          <w:tcPr>
            <w:tcW w:w="5423" w:type="dxa"/>
          </w:tcPr>
          <w:p w:rsidRPr="001F6297" w:rsidR="00B70571" w:rsidP="00B70571" w:rsidRDefault="00D33987" w14:paraId="7D613392" w14:textId="4F9386F4">
            <w:pPr>
              <w:pStyle w:val="Compact"/>
              <w:rPr>
                <w:rFonts w:eastAsia="Cambria"/>
                <w:sz w:val="22"/>
                <w:szCs w:val="22"/>
                <w:lang w:val="en-US"/>
              </w:rPr>
            </w:pPr>
            <w:r>
              <w:rPr>
                <w:rFonts w:eastAsia="Cambria"/>
                <w:sz w:val="22"/>
                <w:szCs w:val="22"/>
                <w:lang w:val="en-US"/>
              </w:rPr>
              <w:t xml:space="preserve">  </w:t>
            </w:r>
            <w:r w:rsidRPr="001F6297" w:rsidR="00B70571">
              <w:rPr>
                <w:rFonts w:eastAsia="Cambria"/>
                <w:sz w:val="22"/>
                <w:szCs w:val="22"/>
                <w:lang w:val="en-US"/>
              </w:rPr>
              <w:t>Craniotomy</w:t>
            </w:r>
          </w:p>
        </w:tc>
        <w:tc>
          <w:tcPr>
            <w:tcW w:w="2268" w:type="dxa"/>
          </w:tcPr>
          <w:p w:rsidRPr="001F6297" w:rsidR="00B70571" w:rsidP="001A06ED" w:rsidRDefault="00B70571" w14:paraId="15046805" w14:textId="77777777">
            <w:pPr>
              <w:pStyle w:val="Compact"/>
              <w:rPr>
                <w:rFonts w:eastAsia="Cambria"/>
                <w:sz w:val="22"/>
                <w:szCs w:val="22"/>
                <w:lang w:val="en-US"/>
              </w:rPr>
            </w:pPr>
            <w:r w:rsidRPr="001F6297">
              <w:rPr>
                <w:rFonts w:eastAsia="Cambria"/>
                <w:sz w:val="22"/>
                <w:szCs w:val="22"/>
                <w:lang w:val="en-US"/>
              </w:rPr>
              <w:t>3.82</w:t>
            </w:r>
          </w:p>
        </w:tc>
        <w:tc>
          <w:tcPr>
            <w:tcW w:w="2268" w:type="dxa"/>
          </w:tcPr>
          <w:p w:rsidRPr="001F6297" w:rsidR="00B70571" w:rsidP="001A06ED" w:rsidRDefault="00B70571" w14:paraId="65174495" w14:textId="77777777">
            <w:pPr>
              <w:pStyle w:val="Compact"/>
              <w:rPr>
                <w:rFonts w:eastAsia="Cambria"/>
                <w:sz w:val="22"/>
                <w:szCs w:val="22"/>
                <w:lang w:val="en-US"/>
              </w:rPr>
            </w:pPr>
            <w:r w:rsidRPr="001F6297">
              <w:rPr>
                <w:rFonts w:eastAsia="Cambria"/>
                <w:sz w:val="22"/>
                <w:szCs w:val="22"/>
                <w:lang w:val="en-US"/>
              </w:rPr>
              <w:t>2.09, 6.82</w:t>
            </w:r>
          </w:p>
        </w:tc>
        <w:tc>
          <w:tcPr>
            <w:tcW w:w="2268" w:type="dxa"/>
          </w:tcPr>
          <w:p w:rsidRPr="001F6297" w:rsidR="00B70571" w:rsidP="001A06ED" w:rsidRDefault="00B70571" w14:paraId="48AEEDE2" w14:textId="77777777">
            <w:pPr>
              <w:pStyle w:val="Compact"/>
              <w:rPr>
                <w:rFonts w:eastAsia="Cambria"/>
                <w:sz w:val="22"/>
                <w:szCs w:val="22"/>
                <w:lang w:val="en-US"/>
              </w:rPr>
            </w:pPr>
            <w:r w:rsidRPr="001F6297">
              <w:rPr>
                <w:rFonts w:eastAsia="Cambria"/>
                <w:sz w:val="22"/>
                <w:szCs w:val="22"/>
                <w:lang w:val="en-US"/>
              </w:rPr>
              <w:t>&lt;0.001</w:t>
            </w:r>
          </w:p>
        </w:tc>
      </w:tr>
      <w:tr w:rsidRPr="00B70571" w:rsidR="00B70571" w:rsidTr="001A06ED" w14:paraId="42825C10" w14:textId="77777777">
        <w:tc>
          <w:tcPr>
            <w:tcW w:w="5423" w:type="dxa"/>
          </w:tcPr>
          <w:p w:rsidRPr="001F6297" w:rsidR="00B70571" w:rsidP="00B70571" w:rsidRDefault="00D33987" w14:paraId="71BBD535" w14:textId="353BFDCE">
            <w:pPr>
              <w:pStyle w:val="Compact"/>
              <w:rPr>
                <w:rFonts w:eastAsia="Cambria"/>
                <w:sz w:val="22"/>
                <w:szCs w:val="22"/>
                <w:lang w:val="en-US"/>
              </w:rPr>
            </w:pPr>
            <w:r>
              <w:rPr>
                <w:rFonts w:eastAsia="Cambria"/>
                <w:sz w:val="22"/>
                <w:szCs w:val="22"/>
                <w:lang w:val="en-US"/>
              </w:rPr>
              <w:t xml:space="preserve">  </w:t>
            </w:r>
            <w:r w:rsidRPr="001F6297" w:rsidR="00B70571">
              <w:rPr>
                <w:rFonts w:eastAsia="Cambria"/>
                <w:sz w:val="22"/>
                <w:szCs w:val="22"/>
                <w:lang w:val="en-US"/>
              </w:rPr>
              <w:t>Pelvic packing</w:t>
            </w:r>
          </w:p>
        </w:tc>
        <w:tc>
          <w:tcPr>
            <w:tcW w:w="2268" w:type="dxa"/>
          </w:tcPr>
          <w:p w:rsidRPr="001F6297" w:rsidR="00B70571" w:rsidP="001A06ED" w:rsidRDefault="00B70571" w14:paraId="4DEF35AF" w14:textId="77777777">
            <w:pPr>
              <w:pStyle w:val="Compact"/>
              <w:rPr>
                <w:rFonts w:eastAsia="Cambria"/>
                <w:sz w:val="22"/>
                <w:szCs w:val="22"/>
                <w:lang w:val="en-US"/>
              </w:rPr>
            </w:pPr>
            <w:r w:rsidRPr="001F6297">
              <w:rPr>
                <w:rFonts w:eastAsia="Cambria"/>
                <w:sz w:val="22"/>
                <w:szCs w:val="22"/>
                <w:lang w:val="en-US"/>
              </w:rPr>
              <w:t>0.00</w:t>
            </w:r>
          </w:p>
        </w:tc>
        <w:tc>
          <w:tcPr>
            <w:tcW w:w="2268" w:type="dxa"/>
          </w:tcPr>
          <w:p w:rsidRPr="001F6297" w:rsidR="00B70571" w:rsidP="001A06ED" w:rsidRDefault="00B70571" w14:paraId="6CEB55E9" w14:textId="77777777">
            <w:pPr>
              <w:pStyle w:val="Compact"/>
              <w:rPr>
                <w:rFonts w:eastAsia="Cambria"/>
                <w:sz w:val="22"/>
                <w:szCs w:val="22"/>
                <w:lang w:val="en-US"/>
              </w:rPr>
            </w:pPr>
          </w:p>
        </w:tc>
        <w:tc>
          <w:tcPr>
            <w:tcW w:w="2268" w:type="dxa"/>
          </w:tcPr>
          <w:p w:rsidRPr="001F6297" w:rsidR="00B70571" w:rsidP="001A06ED" w:rsidRDefault="00B70571" w14:paraId="1B4BB599" w14:textId="77777777">
            <w:pPr>
              <w:pStyle w:val="Compact"/>
              <w:rPr>
                <w:rFonts w:eastAsia="Cambria"/>
                <w:sz w:val="22"/>
                <w:szCs w:val="22"/>
                <w:lang w:val="en-US"/>
              </w:rPr>
            </w:pPr>
            <w:r w:rsidRPr="001F6297">
              <w:rPr>
                <w:rFonts w:eastAsia="Cambria"/>
                <w:sz w:val="22"/>
                <w:szCs w:val="22"/>
                <w:lang w:val="en-US"/>
              </w:rPr>
              <w:t>&gt;0.9</w:t>
            </w:r>
          </w:p>
        </w:tc>
      </w:tr>
      <w:tr w:rsidRPr="00B70571" w:rsidR="00B70571" w:rsidTr="001A06ED" w14:paraId="0550D874" w14:textId="77777777">
        <w:tc>
          <w:tcPr>
            <w:tcW w:w="5423" w:type="dxa"/>
          </w:tcPr>
          <w:p w:rsidRPr="001F6297" w:rsidR="00B70571" w:rsidP="00B70571" w:rsidRDefault="00D33987" w14:paraId="1E12B578" w14:textId="0C462CEF">
            <w:pPr>
              <w:pStyle w:val="Compact"/>
              <w:rPr>
                <w:rFonts w:eastAsia="Cambria"/>
                <w:sz w:val="22"/>
                <w:szCs w:val="22"/>
                <w:lang w:val="en-US"/>
              </w:rPr>
            </w:pPr>
            <w:r>
              <w:rPr>
                <w:rFonts w:eastAsia="Cambria"/>
                <w:sz w:val="22"/>
                <w:szCs w:val="22"/>
                <w:lang w:val="en-US"/>
              </w:rPr>
              <w:t xml:space="preserve">  </w:t>
            </w:r>
            <w:r w:rsidRPr="001F6297" w:rsidR="00B70571">
              <w:rPr>
                <w:rFonts w:eastAsia="Cambria"/>
                <w:sz w:val="22"/>
                <w:szCs w:val="22"/>
                <w:lang w:val="en-US"/>
              </w:rPr>
              <w:t>Surgical wound revision</w:t>
            </w:r>
          </w:p>
        </w:tc>
        <w:tc>
          <w:tcPr>
            <w:tcW w:w="2268" w:type="dxa"/>
          </w:tcPr>
          <w:p w:rsidRPr="001F6297" w:rsidR="00B70571" w:rsidP="001A06ED" w:rsidRDefault="00B70571" w14:paraId="4EC88666" w14:textId="77777777">
            <w:pPr>
              <w:pStyle w:val="Compact"/>
              <w:rPr>
                <w:rFonts w:eastAsia="Cambria"/>
                <w:sz w:val="22"/>
                <w:szCs w:val="22"/>
                <w:lang w:val="en-US"/>
              </w:rPr>
            </w:pPr>
            <w:r w:rsidRPr="001F6297">
              <w:rPr>
                <w:rFonts w:eastAsia="Cambria"/>
                <w:sz w:val="22"/>
                <w:szCs w:val="22"/>
                <w:lang w:val="en-US"/>
              </w:rPr>
              <w:t>1.57</w:t>
            </w:r>
          </w:p>
        </w:tc>
        <w:tc>
          <w:tcPr>
            <w:tcW w:w="2268" w:type="dxa"/>
          </w:tcPr>
          <w:p w:rsidRPr="001F6297" w:rsidR="00B70571" w:rsidP="001A06ED" w:rsidRDefault="00B70571" w14:paraId="7DD8CDAB" w14:textId="77777777">
            <w:pPr>
              <w:pStyle w:val="Compact"/>
              <w:rPr>
                <w:rFonts w:eastAsia="Cambria"/>
                <w:sz w:val="22"/>
                <w:szCs w:val="22"/>
                <w:lang w:val="en-US"/>
              </w:rPr>
            </w:pPr>
            <w:r w:rsidRPr="001F6297">
              <w:rPr>
                <w:rFonts w:eastAsia="Cambria"/>
                <w:sz w:val="22"/>
                <w:szCs w:val="22"/>
                <w:lang w:val="en-US"/>
              </w:rPr>
              <w:t>0.89, 2.60</w:t>
            </w:r>
          </w:p>
        </w:tc>
        <w:tc>
          <w:tcPr>
            <w:tcW w:w="2268" w:type="dxa"/>
          </w:tcPr>
          <w:p w:rsidRPr="001F6297" w:rsidR="00B70571" w:rsidP="001A06ED" w:rsidRDefault="00B70571" w14:paraId="0157186E" w14:textId="77777777">
            <w:pPr>
              <w:pStyle w:val="Compact"/>
              <w:rPr>
                <w:rFonts w:eastAsia="Cambria"/>
                <w:sz w:val="22"/>
                <w:szCs w:val="22"/>
                <w:lang w:val="en-US"/>
              </w:rPr>
            </w:pPr>
            <w:r w:rsidRPr="001F6297">
              <w:rPr>
                <w:rFonts w:eastAsia="Cambria"/>
                <w:sz w:val="22"/>
                <w:szCs w:val="22"/>
                <w:lang w:val="en-US"/>
              </w:rPr>
              <w:t>0.10</w:t>
            </w:r>
          </w:p>
        </w:tc>
      </w:tr>
      <w:tr w:rsidRPr="00B70571" w:rsidR="00B70571" w:rsidTr="001A06ED" w14:paraId="3A6982F9" w14:textId="77777777">
        <w:tc>
          <w:tcPr>
            <w:tcW w:w="5423" w:type="dxa"/>
          </w:tcPr>
          <w:p w:rsidRPr="001F6297" w:rsidR="00B70571" w:rsidP="00B70571" w:rsidRDefault="00D33987" w14:paraId="098C9F3B" w14:textId="7A86F371">
            <w:pPr>
              <w:pStyle w:val="Compact"/>
              <w:rPr>
                <w:rFonts w:eastAsia="Cambria"/>
                <w:sz w:val="22"/>
                <w:szCs w:val="22"/>
                <w:lang w:val="en-US"/>
              </w:rPr>
            </w:pPr>
            <w:r>
              <w:rPr>
                <w:rFonts w:eastAsia="Cambria"/>
                <w:sz w:val="22"/>
                <w:szCs w:val="22"/>
                <w:lang w:val="en-US"/>
              </w:rPr>
              <w:t xml:space="preserve">  </w:t>
            </w:r>
            <w:r w:rsidRPr="001F6297" w:rsidR="00B70571">
              <w:rPr>
                <w:rFonts w:eastAsia="Cambria"/>
                <w:sz w:val="22"/>
                <w:szCs w:val="22"/>
                <w:lang w:val="en-US"/>
              </w:rPr>
              <w:t>Laparotomy - hemostasis</w:t>
            </w:r>
          </w:p>
        </w:tc>
        <w:tc>
          <w:tcPr>
            <w:tcW w:w="2268" w:type="dxa"/>
          </w:tcPr>
          <w:p w:rsidRPr="001F6297" w:rsidR="00B70571" w:rsidP="001A06ED" w:rsidRDefault="00B70571" w14:paraId="72C5452C" w14:textId="77777777">
            <w:pPr>
              <w:pStyle w:val="Compact"/>
              <w:rPr>
                <w:rFonts w:eastAsia="Cambria"/>
                <w:sz w:val="22"/>
                <w:szCs w:val="22"/>
                <w:lang w:val="en-US"/>
              </w:rPr>
            </w:pPr>
            <w:r w:rsidRPr="001F6297">
              <w:rPr>
                <w:rFonts w:eastAsia="Cambria"/>
                <w:sz w:val="22"/>
                <w:szCs w:val="22"/>
                <w:lang w:val="en-US"/>
              </w:rPr>
              <w:t>2.00</w:t>
            </w:r>
          </w:p>
        </w:tc>
        <w:tc>
          <w:tcPr>
            <w:tcW w:w="2268" w:type="dxa"/>
          </w:tcPr>
          <w:p w:rsidRPr="001F6297" w:rsidR="00B70571" w:rsidP="001A06ED" w:rsidRDefault="00B70571" w14:paraId="14FBA666" w14:textId="77777777">
            <w:pPr>
              <w:pStyle w:val="Compact"/>
              <w:rPr>
                <w:rFonts w:eastAsia="Cambria"/>
                <w:sz w:val="22"/>
                <w:szCs w:val="22"/>
                <w:lang w:val="en-US"/>
              </w:rPr>
            </w:pPr>
            <w:r w:rsidRPr="001F6297">
              <w:rPr>
                <w:rFonts w:eastAsia="Cambria"/>
                <w:sz w:val="22"/>
                <w:szCs w:val="22"/>
                <w:lang w:val="en-US"/>
              </w:rPr>
              <w:t>1.10, 3.48</w:t>
            </w:r>
          </w:p>
        </w:tc>
        <w:tc>
          <w:tcPr>
            <w:tcW w:w="2268" w:type="dxa"/>
          </w:tcPr>
          <w:p w:rsidRPr="001F6297" w:rsidR="00B70571" w:rsidP="001A06ED" w:rsidRDefault="00B70571" w14:paraId="152B5506" w14:textId="77777777">
            <w:pPr>
              <w:pStyle w:val="Compact"/>
              <w:rPr>
                <w:rFonts w:eastAsia="Cambria"/>
                <w:sz w:val="22"/>
                <w:szCs w:val="22"/>
                <w:lang w:val="en-US"/>
              </w:rPr>
            </w:pPr>
            <w:r w:rsidRPr="001F6297">
              <w:rPr>
                <w:rFonts w:eastAsia="Cambria"/>
                <w:sz w:val="22"/>
                <w:szCs w:val="22"/>
                <w:lang w:val="en-US"/>
              </w:rPr>
              <w:t>0.018</w:t>
            </w:r>
          </w:p>
        </w:tc>
      </w:tr>
      <w:tr w:rsidRPr="00B70571" w:rsidR="00B70571" w:rsidTr="001A06ED" w14:paraId="519CE526" w14:textId="77777777">
        <w:tc>
          <w:tcPr>
            <w:tcW w:w="5423" w:type="dxa"/>
          </w:tcPr>
          <w:p w:rsidRPr="001F6297" w:rsidR="00B70571" w:rsidP="00B70571" w:rsidRDefault="00D33987" w14:paraId="7CD26258" w14:textId="30B0B7EE">
            <w:pPr>
              <w:pStyle w:val="Compact"/>
              <w:rPr>
                <w:rFonts w:eastAsia="Cambria"/>
                <w:sz w:val="22"/>
                <w:szCs w:val="22"/>
                <w:lang w:val="en-US"/>
              </w:rPr>
            </w:pPr>
            <w:r w:rsidRPr="00E16361">
              <w:rPr>
                <w:rFonts w:eastAsia="Cambria"/>
                <w:sz w:val="22"/>
                <w:szCs w:val="22"/>
                <w:lang w:val="en-US"/>
              </w:rPr>
              <w:t xml:space="preserve">  </w:t>
            </w:r>
            <w:r w:rsidRPr="00E16361" w:rsidR="00B70571">
              <w:rPr>
                <w:rFonts w:eastAsia="Cambria"/>
                <w:sz w:val="22"/>
                <w:szCs w:val="22"/>
                <w:lang w:val="en-US"/>
              </w:rPr>
              <w:t xml:space="preserve">ICP </w:t>
            </w:r>
          </w:p>
        </w:tc>
        <w:tc>
          <w:tcPr>
            <w:tcW w:w="2268" w:type="dxa"/>
          </w:tcPr>
          <w:p w:rsidRPr="001F6297" w:rsidR="00B70571" w:rsidP="001A06ED" w:rsidRDefault="00B70571" w14:paraId="2E13CCA5" w14:textId="77777777">
            <w:pPr>
              <w:pStyle w:val="Compact"/>
              <w:rPr>
                <w:rFonts w:eastAsia="Cambria"/>
                <w:sz w:val="22"/>
                <w:szCs w:val="22"/>
                <w:lang w:val="en-US"/>
              </w:rPr>
            </w:pPr>
            <w:r w:rsidRPr="001F6297">
              <w:rPr>
                <w:rFonts w:eastAsia="Cambria"/>
                <w:sz w:val="22"/>
                <w:szCs w:val="22"/>
                <w:lang w:val="en-US"/>
              </w:rPr>
              <w:t>5.29</w:t>
            </w:r>
          </w:p>
        </w:tc>
        <w:tc>
          <w:tcPr>
            <w:tcW w:w="2268" w:type="dxa"/>
          </w:tcPr>
          <w:p w:rsidRPr="001F6297" w:rsidR="00B70571" w:rsidP="001A06ED" w:rsidRDefault="00B70571" w14:paraId="489EA763" w14:textId="77777777">
            <w:pPr>
              <w:pStyle w:val="Compact"/>
              <w:rPr>
                <w:rFonts w:eastAsia="Cambria"/>
                <w:sz w:val="22"/>
                <w:szCs w:val="22"/>
                <w:lang w:val="en-US"/>
              </w:rPr>
            </w:pPr>
            <w:r w:rsidRPr="001F6297">
              <w:rPr>
                <w:rFonts w:eastAsia="Cambria"/>
                <w:sz w:val="22"/>
                <w:szCs w:val="22"/>
                <w:lang w:val="en-US"/>
              </w:rPr>
              <w:t>1.91, 13.7</w:t>
            </w:r>
          </w:p>
        </w:tc>
        <w:tc>
          <w:tcPr>
            <w:tcW w:w="2268" w:type="dxa"/>
          </w:tcPr>
          <w:p w:rsidRPr="001F6297" w:rsidR="00B70571" w:rsidP="001A06ED" w:rsidRDefault="00B70571" w14:paraId="09886BD1" w14:textId="77777777">
            <w:pPr>
              <w:pStyle w:val="Compact"/>
              <w:rPr>
                <w:rFonts w:eastAsia="Cambria"/>
                <w:sz w:val="22"/>
                <w:szCs w:val="22"/>
                <w:lang w:val="en-US"/>
              </w:rPr>
            </w:pPr>
            <w:r w:rsidRPr="001F6297">
              <w:rPr>
                <w:rFonts w:eastAsia="Cambria"/>
                <w:sz w:val="22"/>
                <w:szCs w:val="22"/>
                <w:lang w:val="en-US"/>
              </w:rPr>
              <w:t>&lt;0.001</w:t>
            </w:r>
          </w:p>
        </w:tc>
      </w:tr>
      <w:tr w:rsidRPr="00B70571" w:rsidR="00B70571" w:rsidTr="001A06ED" w14:paraId="5C5D692A" w14:textId="77777777">
        <w:tc>
          <w:tcPr>
            <w:tcW w:w="5423" w:type="dxa"/>
          </w:tcPr>
          <w:p w:rsidRPr="001F6297" w:rsidR="00B70571" w:rsidP="00B70571" w:rsidRDefault="00D33987" w14:paraId="0B0FD3CD" w14:textId="0A77377F">
            <w:pPr>
              <w:pStyle w:val="Compact"/>
              <w:rPr>
                <w:rFonts w:eastAsia="Cambria"/>
                <w:sz w:val="22"/>
                <w:szCs w:val="22"/>
                <w:lang w:val="en-US"/>
              </w:rPr>
            </w:pPr>
            <w:r>
              <w:rPr>
                <w:rFonts w:eastAsia="Cambria"/>
                <w:sz w:val="22"/>
                <w:szCs w:val="22"/>
                <w:lang w:val="en-US"/>
              </w:rPr>
              <w:t xml:space="preserve">  </w:t>
            </w:r>
            <w:r w:rsidRPr="001F6297" w:rsidR="00B70571">
              <w:rPr>
                <w:rFonts w:eastAsia="Cambria"/>
                <w:sz w:val="22"/>
                <w:szCs w:val="22"/>
                <w:lang w:val="en-US"/>
              </w:rPr>
              <w:t>Major fracture surgery</w:t>
            </w:r>
          </w:p>
        </w:tc>
        <w:tc>
          <w:tcPr>
            <w:tcW w:w="2268" w:type="dxa"/>
          </w:tcPr>
          <w:p w:rsidRPr="001F6297" w:rsidR="00B70571" w:rsidP="001A06ED" w:rsidRDefault="00B70571" w14:paraId="793D0FA6" w14:textId="77777777">
            <w:pPr>
              <w:pStyle w:val="Compact"/>
              <w:rPr>
                <w:rFonts w:eastAsia="Cambria"/>
                <w:sz w:val="22"/>
                <w:szCs w:val="22"/>
                <w:lang w:val="en-US"/>
              </w:rPr>
            </w:pPr>
            <w:r w:rsidRPr="001F6297">
              <w:rPr>
                <w:rFonts w:eastAsia="Cambria"/>
                <w:sz w:val="22"/>
                <w:szCs w:val="22"/>
                <w:lang w:val="en-US"/>
              </w:rPr>
              <w:t>2.26</w:t>
            </w:r>
          </w:p>
        </w:tc>
        <w:tc>
          <w:tcPr>
            <w:tcW w:w="2268" w:type="dxa"/>
          </w:tcPr>
          <w:p w:rsidRPr="001F6297" w:rsidR="00B70571" w:rsidP="001A06ED" w:rsidRDefault="00B70571" w14:paraId="368E4BA4" w14:textId="77777777">
            <w:pPr>
              <w:pStyle w:val="Compact"/>
              <w:rPr>
                <w:rFonts w:eastAsia="Cambria"/>
                <w:sz w:val="22"/>
                <w:szCs w:val="22"/>
                <w:lang w:val="en-US"/>
              </w:rPr>
            </w:pPr>
            <w:r w:rsidRPr="001F6297">
              <w:rPr>
                <w:rFonts w:eastAsia="Cambria"/>
                <w:sz w:val="22"/>
                <w:szCs w:val="22"/>
                <w:lang w:val="en-US"/>
              </w:rPr>
              <w:t>1.42, 3.48</w:t>
            </w:r>
          </w:p>
        </w:tc>
        <w:tc>
          <w:tcPr>
            <w:tcW w:w="2268" w:type="dxa"/>
          </w:tcPr>
          <w:p w:rsidRPr="001F6297" w:rsidR="00B70571" w:rsidP="001A06ED" w:rsidRDefault="00B70571" w14:paraId="0BF8A1A2" w14:textId="77777777">
            <w:pPr>
              <w:pStyle w:val="Compact"/>
              <w:rPr>
                <w:rFonts w:eastAsia="Cambria"/>
                <w:sz w:val="22"/>
                <w:szCs w:val="22"/>
                <w:lang w:val="en-US"/>
              </w:rPr>
            </w:pPr>
            <w:r w:rsidRPr="001F6297">
              <w:rPr>
                <w:rFonts w:eastAsia="Cambria"/>
                <w:sz w:val="22"/>
                <w:szCs w:val="22"/>
                <w:lang w:val="en-US"/>
              </w:rPr>
              <w:t>&lt;0.001</w:t>
            </w:r>
          </w:p>
        </w:tc>
      </w:tr>
      <w:tr w:rsidRPr="00B70571" w:rsidR="00B70571" w:rsidTr="001A06ED" w14:paraId="7F1DB873" w14:textId="77777777">
        <w:tc>
          <w:tcPr>
            <w:tcW w:w="5423" w:type="dxa"/>
          </w:tcPr>
          <w:p w:rsidRPr="001F6297" w:rsidR="00B70571" w:rsidP="00B70571" w:rsidRDefault="00D33987" w14:paraId="06985BA2" w14:textId="2B71CA17">
            <w:pPr>
              <w:pStyle w:val="Compact"/>
              <w:rPr>
                <w:rFonts w:eastAsia="Cambria"/>
                <w:sz w:val="22"/>
                <w:szCs w:val="22"/>
                <w:lang w:val="en-US"/>
              </w:rPr>
            </w:pPr>
            <w:r>
              <w:rPr>
                <w:rFonts w:eastAsia="Cambria"/>
                <w:sz w:val="22"/>
                <w:szCs w:val="22"/>
                <w:lang w:val="en-US"/>
              </w:rPr>
              <w:t xml:space="preserve">  </w:t>
            </w:r>
            <w:r w:rsidRPr="001F6297" w:rsidR="00B70571">
              <w:rPr>
                <w:rFonts w:eastAsia="Cambria"/>
                <w:sz w:val="22"/>
                <w:szCs w:val="22"/>
                <w:lang w:val="en-US"/>
              </w:rPr>
              <w:t>Revascularization</w:t>
            </w:r>
          </w:p>
        </w:tc>
        <w:tc>
          <w:tcPr>
            <w:tcW w:w="2268" w:type="dxa"/>
          </w:tcPr>
          <w:p w:rsidRPr="001F6297" w:rsidR="00B70571" w:rsidP="001A06ED" w:rsidRDefault="00B70571" w14:paraId="1E00147E" w14:textId="77777777">
            <w:pPr>
              <w:pStyle w:val="Compact"/>
              <w:rPr>
                <w:rFonts w:eastAsia="Cambria"/>
                <w:sz w:val="22"/>
                <w:szCs w:val="22"/>
                <w:lang w:val="en-US"/>
              </w:rPr>
            </w:pPr>
            <w:r w:rsidRPr="001F6297">
              <w:rPr>
                <w:rFonts w:eastAsia="Cambria"/>
                <w:sz w:val="22"/>
                <w:szCs w:val="22"/>
                <w:lang w:val="en-US"/>
              </w:rPr>
              <w:t>7.44</w:t>
            </w:r>
          </w:p>
        </w:tc>
        <w:tc>
          <w:tcPr>
            <w:tcW w:w="2268" w:type="dxa"/>
          </w:tcPr>
          <w:p w:rsidRPr="001F6297" w:rsidR="00B70571" w:rsidP="001A06ED" w:rsidRDefault="00B70571" w14:paraId="041EF9EC" w14:textId="77777777">
            <w:pPr>
              <w:pStyle w:val="Compact"/>
              <w:rPr>
                <w:rFonts w:eastAsia="Cambria"/>
                <w:sz w:val="22"/>
                <w:szCs w:val="22"/>
                <w:lang w:val="en-US"/>
              </w:rPr>
            </w:pPr>
            <w:r w:rsidRPr="001F6297">
              <w:rPr>
                <w:rFonts w:eastAsia="Cambria"/>
                <w:sz w:val="22"/>
                <w:szCs w:val="22"/>
                <w:lang w:val="en-US"/>
              </w:rPr>
              <w:t>3.14, 16.3</w:t>
            </w:r>
          </w:p>
        </w:tc>
        <w:tc>
          <w:tcPr>
            <w:tcW w:w="2268" w:type="dxa"/>
          </w:tcPr>
          <w:p w:rsidRPr="001F6297" w:rsidR="00B70571" w:rsidP="001A06ED" w:rsidRDefault="00B70571" w14:paraId="33668589" w14:textId="77777777">
            <w:pPr>
              <w:pStyle w:val="Compact"/>
              <w:rPr>
                <w:rFonts w:eastAsia="Cambria"/>
                <w:sz w:val="22"/>
                <w:szCs w:val="22"/>
                <w:lang w:val="en-US"/>
              </w:rPr>
            </w:pPr>
            <w:r w:rsidRPr="001F6297">
              <w:rPr>
                <w:rFonts w:eastAsia="Cambria"/>
                <w:sz w:val="22"/>
                <w:szCs w:val="22"/>
                <w:lang w:val="en-US"/>
              </w:rPr>
              <w:t>&lt;0.001</w:t>
            </w:r>
          </w:p>
        </w:tc>
      </w:tr>
    </w:tbl>
    <w:p w:rsidRPr="001F6297" w:rsidR="006609EF" w:rsidP="006609EF" w:rsidRDefault="00E16DB6" w14:paraId="51CB6426" w14:textId="47A0D816">
      <w:pPr>
        <w:spacing w:after="0" w:line="240" w:lineRule="auto"/>
        <w:jc w:val="both"/>
        <w:rPr>
          <w:b/>
          <w:bCs/>
          <w:sz w:val="20"/>
          <w:szCs w:val="20"/>
          <w:lang w:val="en-US"/>
        </w:rPr>
      </w:pPr>
      <w:r w:rsidRPr="009571AE">
        <w:rPr>
          <w:sz w:val="22"/>
          <w:szCs w:val="22"/>
          <w:lang w:val="en-US"/>
        </w:rPr>
        <w:t>OR = Odds ratio, CI = Confidence interval, GCS = Glasgow Coma Scale, OFI = Opportunity for improvement</w:t>
      </w:r>
      <w:r w:rsidRPr="009571AE" w:rsidR="00B70571">
        <w:rPr>
          <w:sz w:val="22"/>
          <w:szCs w:val="22"/>
          <w:lang w:val="en-US"/>
        </w:rPr>
        <w:t xml:space="preserve">, ICP </w:t>
      </w:r>
      <w:r w:rsidRPr="009571AE" w:rsidR="006609EF">
        <w:rPr>
          <w:sz w:val="22"/>
          <w:szCs w:val="22"/>
          <w:lang w:val="en-US"/>
        </w:rPr>
        <w:t xml:space="preserve">= </w:t>
      </w:r>
      <w:r w:rsidRPr="001F6297" w:rsidR="006609EF">
        <w:rPr>
          <w:sz w:val="20"/>
          <w:szCs w:val="20"/>
          <w:lang w:val="en-US"/>
        </w:rPr>
        <w:t xml:space="preserve">Intracranial pressure </w:t>
      </w:r>
      <w:r w:rsidR="006609EF">
        <w:rPr>
          <w:sz w:val="20"/>
          <w:szCs w:val="20"/>
          <w:lang w:val="en-US"/>
        </w:rPr>
        <w:t xml:space="preserve">measurement </w:t>
      </w:r>
      <w:r w:rsidRPr="001F6297" w:rsidR="006609EF">
        <w:rPr>
          <w:sz w:val="20"/>
          <w:szCs w:val="20"/>
          <w:lang w:val="en-US"/>
        </w:rPr>
        <w:t xml:space="preserve">as sole intervention. </w:t>
      </w:r>
    </w:p>
    <w:p w:rsidRPr="009571AE" w:rsidR="00E16DB6" w:rsidP="009571AE" w:rsidRDefault="00E16DB6" w14:paraId="6E0BE8C5" w14:textId="02CDD9A7">
      <w:pPr>
        <w:pStyle w:val="Compact"/>
        <w:rPr>
          <w:sz w:val="22"/>
          <w:szCs w:val="22"/>
          <w:lang w:val="en-US"/>
        </w:rPr>
      </w:pPr>
    </w:p>
    <w:p w:rsidR="00E16DB6" w:rsidP="00206648" w:rsidRDefault="00E16DB6" w14:paraId="64A483C5" w14:textId="55106D6E">
      <w:pPr>
        <w:spacing w:after="0" w:line="360" w:lineRule="auto"/>
        <w:jc w:val="both"/>
        <w:rPr>
          <w:lang w:val="en-US"/>
        </w:rPr>
      </w:pPr>
    </w:p>
    <w:p w:rsidRPr="00A62EBB" w:rsidR="00A6176E" w:rsidP="00206648" w:rsidRDefault="00A6176E" w14:paraId="7242F9BD" w14:textId="77777777">
      <w:pPr>
        <w:spacing w:after="0" w:line="360" w:lineRule="auto"/>
        <w:jc w:val="both"/>
        <w:rPr>
          <w:lang w:val="en-US"/>
        </w:rPr>
      </w:pPr>
    </w:p>
    <w:p w:rsidRPr="00A62EBB" w:rsidR="00450326" w:rsidP="00450326" w:rsidRDefault="00450326" w14:paraId="010A48BE" w14:textId="77777777" w14:noSpellErr="1">
      <w:pPr>
        <w:pStyle w:val="Rubrik1"/>
        <w:rPr>
          <w:lang w:val="en-US"/>
        </w:rPr>
      </w:pPr>
      <w:commentRangeStart w:id="1260046295"/>
      <w:r w:rsidRPr="60B49F40" w:rsidR="1DD6CB33">
        <w:rPr>
          <w:lang w:val="en-US"/>
        </w:rPr>
        <w:t>Discussion</w:t>
      </w:r>
      <w:commentRangeEnd w:id="1260046295"/>
      <w:r>
        <w:rPr>
          <w:rStyle w:val="CommentReference"/>
        </w:rPr>
        <w:commentReference w:id="1260046295"/>
      </w:r>
    </w:p>
    <w:p w:rsidR="00127F60" w:rsidP="00127F60" w:rsidRDefault="00482B99" w14:paraId="0D6E5CE9" w14:textId="33C7C9FF">
      <w:pPr>
        <w:pStyle w:val="Brdtext"/>
        <w:spacing w:line="360" w:lineRule="auto"/>
        <w:rPr>
          <w:lang w:val="en-US"/>
        </w:rPr>
      </w:pPr>
      <w:r>
        <w:rPr>
          <w:rFonts w:eastAsiaTheme="majorEastAsia"/>
          <w:lang w:val="en-US"/>
        </w:rPr>
        <w:t>In this</w:t>
      </w:r>
      <w:r w:rsidRPr="00A62EBB" w:rsidR="00450326">
        <w:rPr>
          <w:rFonts w:eastAsiaTheme="majorEastAsia"/>
          <w:lang w:val="en-US"/>
        </w:rPr>
        <w:t xml:space="preserve"> registry-based study</w:t>
      </w:r>
      <w:r w:rsidR="00A51B9E">
        <w:rPr>
          <w:rFonts w:eastAsiaTheme="majorEastAsia"/>
          <w:lang w:val="en-US"/>
        </w:rPr>
        <w:t>,</w:t>
      </w:r>
      <w:r>
        <w:rPr>
          <w:rFonts w:eastAsiaTheme="majorEastAsia"/>
          <w:lang w:val="en-US"/>
        </w:rPr>
        <w:t xml:space="preserve"> we</w:t>
      </w:r>
      <w:r w:rsidR="00A51B9E">
        <w:rPr>
          <w:rFonts w:eastAsiaTheme="majorEastAsia"/>
          <w:lang w:val="en-US"/>
        </w:rPr>
        <w:t xml:space="preserve"> explored</w:t>
      </w:r>
      <w:r w:rsidRPr="00A62EBB" w:rsidR="00450326">
        <w:rPr>
          <w:rFonts w:eastAsiaTheme="majorEastAsia"/>
          <w:lang w:val="en-US"/>
        </w:rPr>
        <w:t xml:space="preserve"> the </w:t>
      </w:r>
      <w:r w:rsidR="00A51B9E">
        <w:rPr>
          <w:rFonts w:eastAsiaTheme="majorEastAsia"/>
          <w:lang w:val="en-US"/>
        </w:rPr>
        <w:t xml:space="preserve">presence of OFI in relation to </w:t>
      </w:r>
      <w:r w:rsidRPr="00A62EBB" w:rsidR="00450326">
        <w:rPr>
          <w:lang w:val="en-US"/>
        </w:rPr>
        <w:t>emergency procedures</w:t>
      </w:r>
      <w:r w:rsidR="00A51B9E">
        <w:rPr>
          <w:lang w:val="en-US"/>
        </w:rPr>
        <w:t xml:space="preserve"> in trauma care at KUH</w:t>
      </w:r>
      <w:r w:rsidRPr="00A62EBB" w:rsidR="00450326">
        <w:rPr>
          <w:rFonts w:eastAsiaTheme="majorEastAsia"/>
          <w:lang w:val="en-US"/>
        </w:rPr>
        <w:t xml:space="preserve">. </w:t>
      </w:r>
      <w:r w:rsidRPr="00A62EBB" w:rsidR="00450326">
        <w:rPr>
          <w:lang w:val="en-US"/>
        </w:rPr>
        <w:t>OFIs</w:t>
      </w:r>
      <w:r w:rsidRPr="00A62EBB" w:rsidR="00450326">
        <w:rPr>
          <w:rFonts w:eastAsiaTheme="majorEastAsia"/>
          <w:lang w:val="en-US"/>
        </w:rPr>
        <w:t xml:space="preserve"> were </w:t>
      </w:r>
      <w:r w:rsidR="00A51B9E">
        <w:rPr>
          <w:rFonts w:eastAsiaTheme="majorEastAsia"/>
          <w:lang w:val="en-US"/>
        </w:rPr>
        <w:t xml:space="preserve">identified </w:t>
      </w:r>
      <w:r w:rsidRPr="00A62EBB" w:rsidR="00450326">
        <w:rPr>
          <w:rFonts w:eastAsiaTheme="majorEastAsia"/>
          <w:lang w:val="en-US"/>
        </w:rPr>
        <w:t xml:space="preserve">in 6.8% of all </w:t>
      </w:r>
      <w:r w:rsidR="00A51B9E">
        <w:rPr>
          <w:rFonts w:eastAsiaTheme="majorEastAsia"/>
          <w:lang w:val="en-US"/>
        </w:rPr>
        <w:t xml:space="preserve">patients </w:t>
      </w:r>
      <w:r w:rsidRPr="00A62EBB" w:rsidR="00450326">
        <w:rPr>
          <w:rFonts w:eastAsiaTheme="majorEastAsia"/>
          <w:lang w:val="en-US"/>
        </w:rPr>
        <w:t xml:space="preserve">and </w:t>
      </w:r>
      <w:r w:rsidR="00A51B9E">
        <w:rPr>
          <w:rFonts w:eastAsiaTheme="majorEastAsia"/>
          <w:lang w:val="en-US"/>
        </w:rPr>
        <w:t>were more common in patients who received emergency procedures</w:t>
      </w:r>
      <w:r w:rsidR="00127F60">
        <w:rPr>
          <w:rFonts w:eastAsiaTheme="majorEastAsia"/>
          <w:lang w:val="en-US"/>
        </w:rPr>
        <w:t>.</w:t>
      </w:r>
      <w:r w:rsidRPr="00127F60" w:rsidR="00127F60">
        <w:rPr>
          <w:rFonts w:eastAsiaTheme="majorEastAsia"/>
          <w:lang w:val="en-US"/>
        </w:rPr>
        <w:t xml:space="preserve"> </w:t>
      </w:r>
      <w:r w:rsidRPr="00D11A67" w:rsidR="00127F60">
        <w:rPr>
          <w:rFonts w:eastAsiaTheme="majorEastAsia"/>
          <w:lang w:val="en-US"/>
        </w:rPr>
        <w:t xml:space="preserve">Craniotomy and thoracic drainage were the most frequent resuscitation procedures </w:t>
      </w:r>
      <w:r w:rsidR="00812956">
        <w:rPr>
          <w:rFonts w:eastAsiaTheme="majorEastAsia"/>
          <w:lang w:val="en-US"/>
        </w:rPr>
        <w:t>in</w:t>
      </w:r>
      <w:r w:rsidRPr="00D11A67" w:rsidR="00127F60">
        <w:rPr>
          <w:rFonts w:eastAsiaTheme="majorEastAsia"/>
          <w:lang w:val="en-US"/>
        </w:rPr>
        <w:t xml:space="preserve"> the OFI and no-OFI</w:t>
      </w:r>
      <w:r w:rsidR="00812956">
        <w:rPr>
          <w:rFonts w:eastAsiaTheme="majorEastAsia"/>
          <w:lang w:val="en-US"/>
        </w:rPr>
        <w:t xml:space="preserve"> patient</w:t>
      </w:r>
      <w:r w:rsidRPr="00D11A67" w:rsidR="00127F60">
        <w:rPr>
          <w:rFonts w:eastAsiaTheme="majorEastAsia"/>
          <w:lang w:val="en-US"/>
        </w:rPr>
        <w:t xml:space="preserve"> groups.</w:t>
      </w:r>
      <w:r w:rsidRPr="0041392D" w:rsidR="00127F60">
        <w:rPr>
          <w:rFonts w:eastAsiaTheme="majorEastAsia"/>
          <w:lang w:val="en-US"/>
        </w:rPr>
        <w:t xml:space="preserve"> </w:t>
      </w:r>
      <w:r w:rsidR="00127F60">
        <w:rPr>
          <w:rFonts w:eastAsiaTheme="majorEastAsia"/>
          <w:lang w:val="en-US"/>
        </w:rPr>
        <w:t>T</w:t>
      </w:r>
      <w:r w:rsidRPr="0041392D" w:rsidR="00127F60">
        <w:rPr>
          <w:rFonts w:eastAsiaTheme="majorEastAsia"/>
          <w:lang w:val="en-US"/>
        </w:rPr>
        <w:t>he OFI group also exhibited a high incidence of radiological interventions, which was not observed in the group without OFI.</w:t>
      </w:r>
      <w:r w:rsidR="00127F60">
        <w:rPr>
          <w:rFonts w:eastAsiaTheme="majorEastAsia"/>
          <w:lang w:val="en-US"/>
        </w:rPr>
        <w:t xml:space="preserve"> </w:t>
      </w:r>
      <w:r w:rsidR="004D162C">
        <w:rPr>
          <w:rFonts w:eastAsiaTheme="majorEastAsia"/>
          <w:lang w:val="en-US"/>
        </w:rPr>
        <w:t xml:space="preserve">In patients that received emergency interventions, </w:t>
      </w:r>
      <w:r w:rsidRPr="00995B6B" w:rsidR="00995B6B">
        <w:rPr>
          <w:rFonts w:eastAsiaTheme="majorEastAsia"/>
          <w:lang w:val="en-US"/>
        </w:rPr>
        <w:t xml:space="preserve">OFI is found </w:t>
      </w:r>
      <w:r w:rsidR="00995B6B">
        <w:rPr>
          <w:rFonts w:eastAsiaTheme="majorEastAsia"/>
          <w:lang w:val="en-US"/>
        </w:rPr>
        <w:t xml:space="preserve">in </w:t>
      </w:r>
      <w:r w:rsidRPr="00995B6B" w:rsidR="00995B6B">
        <w:rPr>
          <w:rFonts w:eastAsiaTheme="majorEastAsia"/>
          <w:lang w:val="en-US"/>
        </w:rPr>
        <w:t>10% more patients compared to those who did not receive interventi</w:t>
      </w:r>
      <w:r w:rsidR="00995B6B">
        <w:rPr>
          <w:rFonts w:eastAsiaTheme="majorEastAsia"/>
          <w:lang w:val="en-US"/>
        </w:rPr>
        <w:t>o</w:t>
      </w:r>
      <w:r w:rsidRPr="00995B6B" w:rsidR="00995B6B">
        <w:rPr>
          <w:rFonts w:eastAsiaTheme="majorEastAsia"/>
          <w:lang w:val="en-US"/>
        </w:rPr>
        <w:t>n</w:t>
      </w:r>
      <w:r w:rsidR="00995B6B">
        <w:rPr>
          <w:rFonts w:eastAsiaTheme="majorEastAsia"/>
          <w:lang w:val="en-US"/>
        </w:rPr>
        <w:t>s.</w:t>
      </w:r>
      <w:r w:rsidR="009E7A49">
        <w:rPr>
          <w:rFonts w:eastAsiaTheme="majorEastAsia"/>
          <w:lang w:val="en-US"/>
        </w:rPr>
        <w:t xml:space="preserve"> </w:t>
      </w:r>
      <w:r w:rsidR="00995B6B">
        <w:rPr>
          <w:rFonts w:eastAsiaTheme="majorEastAsia"/>
          <w:lang w:val="en-US"/>
        </w:rPr>
        <w:t>T</w:t>
      </w:r>
      <w:r w:rsidRPr="00272A90" w:rsidR="00127F60">
        <w:rPr>
          <w:rFonts w:eastAsiaTheme="majorEastAsia"/>
          <w:lang w:val="en-US"/>
        </w:rPr>
        <w:t xml:space="preserve">he presence of OFI was statistically significant in relation to 7 out of 12 </w:t>
      </w:r>
      <w:r w:rsidR="00995B6B">
        <w:rPr>
          <w:rFonts w:eastAsiaTheme="majorEastAsia"/>
          <w:lang w:val="en-US"/>
        </w:rPr>
        <w:t xml:space="preserve">emergency </w:t>
      </w:r>
      <w:r w:rsidRPr="00272A90" w:rsidR="00127F60">
        <w:rPr>
          <w:rFonts w:eastAsiaTheme="majorEastAsia"/>
          <w:lang w:val="en-US"/>
        </w:rPr>
        <w:t>procedures,</w:t>
      </w:r>
      <w:r w:rsidRPr="00272A90" w:rsidR="00127F60">
        <w:rPr>
          <w:lang w:val="en-US"/>
        </w:rPr>
        <w:t xml:space="preserve"> and the strongest association was</w:t>
      </w:r>
      <w:r w:rsidR="00995B6B">
        <w:rPr>
          <w:lang w:val="en-US"/>
        </w:rPr>
        <w:t xml:space="preserve"> found</w:t>
      </w:r>
      <w:r w:rsidRPr="00272A90" w:rsidR="00127F60">
        <w:rPr>
          <w:lang w:val="en-US"/>
        </w:rPr>
        <w:t xml:space="preserve"> in</w:t>
      </w:r>
      <w:r w:rsidR="00995B6B">
        <w:rPr>
          <w:lang w:val="en-US"/>
        </w:rPr>
        <w:t xml:space="preserve"> relation to</w:t>
      </w:r>
      <w:r w:rsidRPr="00272A90" w:rsidR="00127F60">
        <w:rPr>
          <w:lang w:val="en-US"/>
        </w:rPr>
        <w:t xml:space="preserve"> revascularization </w:t>
      </w:r>
      <w:r w:rsidRPr="00272A90" w:rsidR="00127F60">
        <w:rPr>
          <w:rFonts w:eastAsiaTheme="majorEastAsia"/>
          <w:lang w:val="en-US"/>
        </w:rPr>
        <w:t>(OR 7.44)</w:t>
      </w:r>
      <w:r w:rsidRPr="00272A90" w:rsidR="00127F60">
        <w:rPr>
          <w:lang w:val="en-US"/>
        </w:rPr>
        <w:t>, radiological intervention (OR 6.33), and ICP measurement as sole intervention</w:t>
      </w:r>
      <w:r w:rsidRPr="00272A90" w:rsidDel="002A1874" w:rsidR="00127F60">
        <w:rPr>
          <w:lang w:val="en-US"/>
        </w:rPr>
        <w:t xml:space="preserve"> </w:t>
      </w:r>
      <w:r w:rsidRPr="00272A90" w:rsidR="00127F60">
        <w:rPr>
          <w:lang w:val="en-US"/>
        </w:rPr>
        <w:t>(OR 5.29).</w:t>
      </w:r>
      <w:r w:rsidR="002E40FB">
        <w:rPr>
          <w:lang w:val="en-US"/>
        </w:rPr>
        <w:t xml:space="preserve"> </w:t>
      </w:r>
    </w:p>
    <w:p w:rsidRPr="00A62EBB" w:rsidR="005A1041" w:rsidP="00127F60" w:rsidRDefault="003B1603" w14:paraId="5911C51C" w14:textId="13C7087F">
      <w:pPr>
        <w:pStyle w:val="Brdtext"/>
        <w:spacing w:line="360" w:lineRule="auto"/>
        <w:rPr>
          <w:rFonts w:eastAsiaTheme="majorEastAsia"/>
          <w:lang w:val="en-US"/>
        </w:rPr>
      </w:pPr>
      <w:r>
        <w:rPr>
          <w:rFonts w:eastAsiaTheme="majorEastAsia"/>
          <w:lang w:val="en-US"/>
        </w:rPr>
        <w:t>T</w:t>
      </w:r>
      <w:r w:rsidRPr="003B1603">
        <w:rPr>
          <w:rFonts w:eastAsiaTheme="majorEastAsia"/>
          <w:lang w:val="en-US"/>
        </w:rPr>
        <w:t>he knowledge about the occurrence of OFI in trauma care, especially during the initial phase of the care process</w:t>
      </w:r>
      <w:r w:rsidR="009E7A49">
        <w:rPr>
          <w:rFonts w:eastAsiaTheme="majorEastAsia"/>
          <w:lang w:val="en-US"/>
        </w:rPr>
        <w:t>,</w:t>
      </w:r>
      <w:r w:rsidRPr="003B1603">
        <w:rPr>
          <w:rFonts w:eastAsiaTheme="majorEastAsia"/>
          <w:lang w:val="en-US"/>
        </w:rPr>
        <w:t xml:space="preserve"> is limited.</w:t>
      </w:r>
      <w:r>
        <w:rPr>
          <w:rFonts w:eastAsiaTheme="majorEastAsia"/>
          <w:lang w:val="en-US"/>
        </w:rPr>
        <w:t xml:space="preserve"> </w:t>
      </w:r>
      <w:r w:rsidRPr="005A1041" w:rsidR="005A1041">
        <w:rPr>
          <w:rFonts w:eastAsiaTheme="majorEastAsia"/>
          <w:lang w:val="en-US"/>
        </w:rPr>
        <w:t>To the best of our knowledge, there are currently no published studies that have explored this specific topic using the same approach and methodology as ours</w:t>
      </w:r>
      <w:r w:rsidR="00346536">
        <w:rPr>
          <w:rFonts w:eastAsiaTheme="majorEastAsia"/>
          <w:lang w:val="en-US"/>
        </w:rPr>
        <w:t>; therefore</w:t>
      </w:r>
      <w:r w:rsidRPr="003B1603">
        <w:rPr>
          <w:rFonts w:eastAsiaTheme="majorEastAsia"/>
          <w:lang w:val="en-US"/>
        </w:rPr>
        <w:t>, it is challenging to compare our findings to results from previously published studies.</w:t>
      </w:r>
    </w:p>
    <w:p w:rsidR="0087164F" w:rsidP="00450326" w:rsidRDefault="009D4B88" w14:paraId="6FE835C2" w14:textId="11182A6C">
      <w:pPr>
        <w:pStyle w:val="Brdtext"/>
        <w:spacing w:line="360" w:lineRule="auto"/>
        <w:rPr>
          <w:rFonts w:eastAsiaTheme="majorEastAsia"/>
          <w:lang w:val="en-US"/>
        </w:rPr>
      </w:pPr>
      <w:r>
        <w:rPr>
          <w:rFonts w:eastAsiaTheme="majorEastAsia"/>
          <w:lang w:val="en-US"/>
        </w:rPr>
        <w:lastRenderedPageBreak/>
        <w:t xml:space="preserve">Among </w:t>
      </w:r>
      <w:r w:rsidRPr="00C61DFF" w:rsidR="009E5A40">
        <w:rPr>
          <w:rFonts w:eastAsiaTheme="majorEastAsia"/>
          <w:lang w:val="en-US"/>
        </w:rPr>
        <w:t xml:space="preserve">all </w:t>
      </w:r>
      <w:r w:rsidR="005913CE">
        <w:rPr>
          <w:rFonts w:eastAsiaTheme="majorEastAsia"/>
          <w:lang w:val="en-US"/>
        </w:rPr>
        <w:t xml:space="preserve">the </w:t>
      </w:r>
      <w:r w:rsidR="00812956">
        <w:rPr>
          <w:rFonts w:eastAsiaTheme="majorEastAsia"/>
          <w:lang w:val="en-US"/>
        </w:rPr>
        <w:t xml:space="preserve">analysed </w:t>
      </w:r>
      <w:r w:rsidR="005913CE">
        <w:rPr>
          <w:rFonts w:eastAsiaTheme="majorEastAsia"/>
          <w:lang w:val="en-US"/>
        </w:rPr>
        <w:t>interventions</w:t>
      </w:r>
      <w:r w:rsidR="009E5A40">
        <w:rPr>
          <w:rFonts w:eastAsiaTheme="majorEastAsia"/>
          <w:lang w:val="en-US"/>
        </w:rPr>
        <w:t xml:space="preserve">, the highest OR </w:t>
      </w:r>
      <w:r>
        <w:rPr>
          <w:rFonts w:eastAsiaTheme="majorEastAsia"/>
          <w:lang w:val="en-US"/>
        </w:rPr>
        <w:t xml:space="preserve">of </w:t>
      </w:r>
      <w:r w:rsidR="009E5A40">
        <w:rPr>
          <w:rFonts w:eastAsiaTheme="majorEastAsia"/>
          <w:lang w:val="en-US"/>
        </w:rPr>
        <w:t xml:space="preserve">identifying OFIs was </w:t>
      </w:r>
      <w:r w:rsidR="003B1603">
        <w:rPr>
          <w:rFonts w:eastAsiaTheme="majorEastAsia"/>
          <w:lang w:val="en-US"/>
        </w:rPr>
        <w:t xml:space="preserve">found in </w:t>
      </w:r>
      <w:r w:rsidR="009E5A40">
        <w:rPr>
          <w:rFonts w:eastAsiaTheme="majorEastAsia"/>
          <w:lang w:val="en-US"/>
        </w:rPr>
        <w:t>patients who received revascularization</w:t>
      </w:r>
      <w:r w:rsidRPr="00C61DFF" w:rsidR="00C61DFF">
        <w:rPr>
          <w:rFonts w:eastAsiaTheme="majorEastAsia"/>
          <w:lang w:val="en-US"/>
        </w:rPr>
        <w:t>.</w:t>
      </w:r>
      <w:r w:rsidR="0089645F">
        <w:rPr>
          <w:lang w:val="en-US"/>
        </w:rPr>
        <w:t xml:space="preserve"> </w:t>
      </w:r>
      <w:r>
        <w:rPr>
          <w:lang w:val="en-US"/>
        </w:rPr>
        <w:t>These procedures are commonly performed in patients with serious vascular injuries</w:t>
      </w:r>
      <w:r w:rsidR="009F70F0">
        <w:rPr>
          <w:lang w:val="en-US"/>
        </w:rPr>
        <w:t xml:space="preserve"> in</w:t>
      </w:r>
      <w:r>
        <w:rPr>
          <w:lang w:val="en-US"/>
        </w:rPr>
        <w:t xml:space="preserve"> need </w:t>
      </w:r>
      <w:r w:rsidR="009F70F0">
        <w:rPr>
          <w:lang w:val="en-US"/>
        </w:rPr>
        <w:t>of</w:t>
      </w:r>
      <w:r>
        <w:rPr>
          <w:lang w:val="en-US"/>
        </w:rPr>
        <w:t xml:space="preserve"> immediate vascular </w:t>
      </w:r>
      <w:r w:rsidR="0087164F">
        <w:rPr>
          <w:lang w:val="en-US"/>
        </w:rPr>
        <w:t>surgery</w:t>
      </w:r>
      <w:r>
        <w:rPr>
          <w:lang w:val="en-US"/>
        </w:rPr>
        <w:t xml:space="preserve"> and are frequently associated with complications such as </w:t>
      </w:r>
      <w:r w:rsidRPr="00A62EBB">
        <w:rPr>
          <w:lang w:val="en-US"/>
        </w:rPr>
        <w:t xml:space="preserve">bleeding, </w:t>
      </w:r>
      <w:r w:rsidR="004F518B">
        <w:rPr>
          <w:lang w:val="en-US"/>
        </w:rPr>
        <w:t>t</w:t>
      </w:r>
      <w:r w:rsidRPr="00A62EBB" w:rsidR="004F518B">
        <w:rPr>
          <w:lang w:val="en-US"/>
        </w:rPr>
        <w:t>hrombosis,</w:t>
      </w:r>
      <w:r w:rsidR="004F518B">
        <w:rPr>
          <w:lang w:val="en-US"/>
        </w:rPr>
        <w:t xml:space="preserve"> and infection </w:t>
      </w:r>
      <w:r w:rsidRPr="00A62EBB" w:rsidR="004F518B">
        <w:rPr>
          <w:rFonts w:eastAsiaTheme="majorEastAsia"/>
          <w:lang w:val="en-US"/>
        </w:rPr>
        <w:fldChar w:fldCharType="begin"/>
      </w:r>
      <w:r w:rsidR="0080166F">
        <w:rPr>
          <w:rFonts w:eastAsiaTheme="majorEastAsia"/>
          <w:lang w:val="en-US"/>
        </w:rPr>
        <w:instrText xml:space="preserve"> ADDIN ZOTERO_ITEM CSL_CITATION {"citationID":"LntC8sc0","properties":{"formattedCitation":"(30\\uc0\\u8211{}34)","plainCitation":"(30–34)","noteIndex":0},"citationItems":[{"id":306,"uris":["http://zotero.org/users/10948265/items/W5WP39S2"],"itemData":{"id":306,"type":"article-journal","abstract":"A seven years retrospective study was performed in 45 consecutive vascular injuries in the extremities to investigate the pattern of injuries, managements and outcomes. Motor-vehicle accidents were the leading cause of injuries (80%), followed by industrial injuries (11.1%) and iatrogenic injuries (4.4%). Popliteal and brachial artery injuries were commonly involved (20%). Fifteen (33.3%) patients had fractures, dislocation or fracture dislocation around the knee joint and 6 (13.3%) patients had soft tissue injuries without fracture. Traumatic arterial transection accounted for 34 (75.6%) cases, followed by laceration in 7 (15.6%) and 9 (6.7%) contusions. Associated nerve injuries were seen in 8 (17.8 %) patients using intra-operative findings as the gold standard, both conventional angiogram (CA) and computerized tomography angiogram (CTA) had 100% specificity and 100% sensitivity in determining the site of arterial injuries. The mean ischemic time was 25.31 hours (4 - 278 hours). Thirty-three (73.3 %) patients were treated more than 6 hours after injury and 6 patients underwent revascularization after 24 hours; all had good collateral circulation without distal pulses or evidence of ischemic neurological deficit. The mean ischemic time in 39 patients who underwent revascularization within 24 hours was 13.2 hours. Delayed amputation was performed in 5 patients (11.1%). Of the 6 patients who underwent delayed revascularization, one patient had early amputation, one -had delayed amputation following infection and multiple flap procedures while the rest of the patients' limbs survived. Joint stiffness was noted in 10 patients (22.2%) involving the knee joint, elbow and shoulder in two patients each. Infection was also noted in 5 patients (11.1%) with two of them were due to infected implants. Other complications encountered included nonunion (2 patients, 4.4%), delayed union (1 patient, 2.2%),limb length discrepancy (1 patient, 2.2%), hematoma (1 patient, 2.2%) and leaking anastomosis in one patient (2.2%). Volkmann's ischemic contracture occurred in 3 (6.7%) patients. There was no complication noted in 8 (17.8%) patients Three patients (6.7%) died of whom two were not due to vascular causes. We conclude that early detection and revascularization of traumatic vascular injuries is important but delayed revascularization also produced acceptable results.","container-title":"Malaysian Orthopaedic Journal","DOI":"10.5704/MOJ.1403.012","ISSN":"1985-2533","issue":"1","journalAbbreviation":"Malays Orthop J","language":"eng","note":"PMID: 25279079\nPMCID: PMC4093557","page":"14-20","source":"PubMed","title":"The outcomes of salvage surgery for vascular injury in the extremities: a special consideration for delayed revascularization","title-short":"The outcomes of salvage surgery for vascular injury in the extremities","volume":"8","author":[{"family":"Jagdish","given":"Krishnan"},{"family":"Paiman","given":"M."},{"family":"Nawfar","given":"As"},{"family":"Yusof","given":"Mi"},{"family":"Zulmi","given":"W."},{"family":"Azman","given":"Ws"},{"family":"Halim","given":"As"},{"family":"Mat Saad","given":"Az"},{"family":"Shafei","given":"Md"},{"family":"Faisham","given":"Wi"}],"issued":{"date-parts":[["2014",3]]}}},{"id":349,"uris":["http://zotero.org/users/10948265/items/DKKA5MSZ"],"itemData":{"id":349,"type":"webpage","title":"A contemporary analysis of the management of the mangled lower extremity","URL":"https://oce-ovid-com.proxy.kib.ki.se/article/01586154-201302000-00036/HTML","accessed":{"date-parts":[["2023",5,6]]}}},{"id":345,"uris":["http://zotero.org/users/10948265/items/2BDPK9XF"],"itemData":{"id":345,"type":"article-journal","abstract":"Background\nLower limb fractures with vascular injuries are associated with a high rate of secondary amputation. Reducing ischaemic time is vital for limb salvage. However, the optimal sequence of surgical management remains unclear. We aimed to review the literature to establish an evidence-based management algorithm.\nMethods\nAll identifiable English language or translated literature related to the surgical sequence of lower limb fractures with vascular injuries was reviewed.\nResults\nA total of 101 cases described in 10 publications (median age: 31; range: 2.5–76) were suitable for analysis. The mean MESS was 4.2. The limb-salvage rate with an ischaemic time of less than 6h was 87%, falling to 61% when ischaemic time exceeded 6h. A preoperative angiography caused a significant delay. The rate of re-vascularisation within 6h improved from 46% (33 of 71) to 90% (27 of 30) with the use of a shunt (p=0.04), with a mean ischaemic time of 3.8h (±1.7h, 1 standard deviation (SD)) versus 7.6h (±3.8h, 1SD) in those re-vascularised using grafts (p&lt;0.001). The amputation rate of 27% was reduced to 13% by using shunts.\nConclusion\nEarly recognition of vascular injury is vital. Formal angiograms are unnecessary and cause crucial delays. A vascular shunt can significantly reduce ischaemic time, enabling unhurried assessment of the feasibility of limb salvage, debridement of demonstrably non-viable tissue and safe skeletal fixation prior to definitive vascular and soft-tissue repair.","container-title":"Journal of Plastic, Reconstructive &amp; Aesthetic Surgery","DOI":"10.1016/j.bjps.2008.11.117","ISSN":"1748-6815","issue":"5","journalAbbreviation":"Journal of Plastic, Reconstructive &amp; Aesthetic Surgery","language":"en","page":"571-579","source":"ScienceDirect","title":"Improving lower limb salvage following fractures with vascular injury: a systematic review and new management algorithm","title-short":"Improving lower limb salvage following fractures with vascular injury","volume":"62","author":[{"family":"Glass","given":"G. E."},{"family":"Pearse","given":"M. F."},{"family":"Nanchahal","given":"J."}],"issued":{"date-parts":[["2009",5,1]]}}},{"id":352,"uris":["http://zotero.org/users/10948265/items/M8BMYEJG"],"itemData":{"id":352,"type":"article-journal","abstract":"In the trauma situation where the trauma team is faced with a severely injured limb, it requires judicious thinking and evaluating not only the injury in isolation but the patient as a whole when considering the management options. The aim must be to give the best quality of life and avoid repeated admissions to hospital for associated complications in the future., The decision to amputate or salvage a limb should be based on numerous factors, such as the patient’s pre-injury status, injury factors (soft tissue injury, location, contamination and physiological status), patient’s wish and available resources., The biggest challenge when faced with a complex limb injury is deciding what management route to take with a satisfactory outcome for the patient being the main goal., Many studies have been undertaken looking at the outcome of successful limb salvage versus primary amputation. Studies such as the Lower Extremity Assessment Project (LEAP) study have concluded that there was no difference of outcome at the two-year stage between the two strategies.","container-title":"Cureus","DOI":"10.7759/cureus.10092","ISSN":"2168-8184","issue":"8","journalAbbreviation":"Cureus","note":"PMID: 33005513\nPMCID: PMC7522192","page":"e10092","source":"PubMed Central","title":"Limb Salvage Versus Amputation: A Review of the Current Evidence","title-short":"Limb Salvage Versus Amputation","volume":"12","author":[{"family":"Qureshi","given":"Mobeen K"},{"family":"Ghaffar","given":"Ali"},{"family":"Tak","given":"Sameem"},{"family":"Khaled","given":"Ahmad"}]}},{"id":301,"uris":["http://zotero.org/users/10948265/items/DTJ32TNF"],"itemData":{"id":301,"type":"article-journal","abstract":"BACKGROUND: In the last decades a lot of new reconstructive techniques were developed for the treatment of mangled lower extremity. However failed attempt to limb salvage is related to high risk of mortality for the patient. Several scores were developed to establish guidelines for the decision to amputate or not, however in literature there is no consensus about the reliability of this scores.\nMETHODS: The authors focused their attention on the most used score system to provide guidance of the management of a mangled lower limb. The search term used included mangled lower extremity, MESS, PSI, LSI and NISSSA. The inclusion criteria were: studies dealing with mangled lower extremity; articles reporting MESS, PSI, LSI or NISSSA scores; articles published in English in PubMed, Cochrane, Scopus and web of science in the last 30 years, minimum number of cases in study of 15, minimum follow up of 1 year.\nRESULTS: According with the criteria described above, we found 134 articles in PubMed, 165 articles in Scopus, 111 articles in the Cochrane Library and 108 articles in Web of Science. The most used score in literature is the MESS. Few results are shown using the other severity scores. There are a lot of controversies in literature about the use of this scale. MESS seems to be more accurate than the LSI in prediction of limb salvage. LSI score shows better results when applied to type III tibial fractures. High sentivity of the PSI score is described when applied to predict successful limb salvage. Low sensitivity and specificity are described for the NISSSA score. The literature is very poor of articles related to mangled lower extremity in children. Higher sensitivity and specificity are described for these scores in children when compared to adult population.\nCONCLUSION: The mangled lower extremity treatment is a challenge for the surgeon. Many scores were developed to help the surgeon, however they cannot be used as the sole criterion by which amputation decision are made and, in case of succesful limb salvage, they are not predictive of the functional recovery. Moreover, undue enthusiasm for new surgical techniques can lead to increased morbidity and mortality in case of secondary amputation.","container-title":"BMC musculoskeletal disorders","DOI":"10.1186/s12891-015-0832-7","ISSN":"1471-2474","journalAbbreviation":"BMC Musculoskelet Disord","language":"eng","note":"PMID: 26796522\nPMCID: PMC4722671","page":"372","source":"PubMed","title":"Primary amputation vs limb salvage in mangled extremity: a systematic review of the current scoring system","title-short":"Primary amputation vs limb salvage in mangled extremity","volume":"16","author":[{"family":"Schirò","given":"Giuseppe Rosario"},{"family":"Sessa","given":"Sergio"},{"family":"Piccioli","given":"Andrea"},{"family":"Maccauro","given":"Giulio"}],"issued":{"date-parts":[["2015",12,2]]}}}],"schema":"https://github.com/citation-style-language/schema/raw/master/csl-citation.json"} </w:instrText>
      </w:r>
      <w:r w:rsidRPr="00A62EBB" w:rsidR="004F518B">
        <w:rPr>
          <w:rFonts w:eastAsiaTheme="majorEastAsia"/>
          <w:lang w:val="en-US"/>
        </w:rPr>
        <w:fldChar w:fldCharType="separate"/>
      </w:r>
      <w:r w:rsidRPr="0066254D" w:rsidR="0080166F">
        <w:rPr>
          <w:lang w:val="en-US"/>
        </w:rPr>
        <w:t>(30–34)</w:t>
      </w:r>
      <w:r w:rsidRPr="00A62EBB" w:rsidR="004F518B">
        <w:rPr>
          <w:rFonts w:eastAsiaTheme="majorEastAsia"/>
          <w:lang w:val="en-US"/>
        </w:rPr>
        <w:fldChar w:fldCharType="end"/>
      </w:r>
      <w:r>
        <w:rPr>
          <w:lang w:val="en-US"/>
        </w:rPr>
        <w:t xml:space="preserve">. </w:t>
      </w:r>
      <w:r w:rsidR="009F70F0">
        <w:rPr>
          <w:rFonts w:eastAsiaTheme="majorEastAsia"/>
          <w:lang w:val="en-US"/>
        </w:rPr>
        <w:t xml:space="preserve">This </w:t>
      </w:r>
      <w:r w:rsidRPr="00A62EBB" w:rsidR="0089645F">
        <w:rPr>
          <w:rFonts w:eastAsiaTheme="majorEastAsia"/>
          <w:lang w:val="en-US"/>
        </w:rPr>
        <w:t xml:space="preserve">complex and time-critical procedure requires rapid </w:t>
      </w:r>
      <w:r w:rsidR="00346536">
        <w:rPr>
          <w:rFonts w:eastAsiaTheme="majorEastAsia"/>
          <w:lang w:val="en-US"/>
        </w:rPr>
        <w:t>decision-making</w:t>
      </w:r>
      <w:r w:rsidRPr="00A62EBB" w:rsidR="0089645F">
        <w:rPr>
          <w:rFonts w:eastAsiaTheme="majorEastAsia"/>
          <w:lang w:val="en-US"/>
        </w:rPr>
        <w:t xml:space="preserve"> to restore blood flow to ischemic tissue</w:t>
      </w:r>
      <w:r w:rsidR="009F70F0">
        <w:rPr>
          <w:rFonts w:eastAsiaTheme="majorEastAsia"/>
          <w:lang w:val="en-US"/>
        </w:rPr>
        <w:t>s</w:t>
      </w:r>
      <w:r w:rsidR="0089645F">
        <w:rPr>
          <w:rFonts w:eastAsiaTheme="majorEastAsia"/>
          <w:lang w:val="en-US"/>
        </w:rPr>
        <w:t>.</w:t>
      </w:r>
      <w:r w:rsidR="009F70F0">
        <w:rPr>
          <w:rFonts w:eastAsiaTheme="majorEastAsia"/>
          <w:lang w:val="en-US"/>
        </w:rPr>
        <w:t xml:space="preserve"> </w:t>
      </w:r>
      <w:r w:rsidR="004F518B">
        <w:rPr>
          <w:rFonts w:eastAsiaTheme="majorEastAsia"/>
          <w:lang w:val="en-US"/>
        </w:rPr>
        <w:t>Consequently, we assume that errors during the immediate and late assessment of these patients are common and h</w:t>
      </w:r>
      <w:r w:rsidR="009F70F0">
        <w:rPr>
          <w:rFonts w:eastAsiaTheme="majorEastAsia"/>
          <w:lang w:val="en-US"/>
        </w:rPr>
        <w:t>ence</w:t>
      </w:r>
      <w:r w:rsidR="004F518B">
        <w:rPr>
          <w:rFonts w:eastAsiaTheme="majorEastAsia"/>
          <w:lang w:val="en-US"/>
        </w:rPr>
        <w:t xml:space="preserve"> associated with </w:t>
      </w:r>
      <w:r w:rsidR="00C1156C">
        <w:rPr>
          <w:rFonts w:eastAsiaTheme="majorEastAsia"/>
          <w:lang w:val="en-US"/>
        </w:rPr>
        <w:t>often</w:t>
      </w:r>
      <w:r w:rsidR="004F518B">
        <w:rPr>
          <w:rFonts w:eastAsiaTheme="majorEastAsia"/>
          <w:lang w:val="en-US"/>
        </w:rPr>
        <w:t xml:space="preserve"> reported OFIs. </w:t>
      </w:r>
    </w:p>
    <w:p w:rsidR="00EF527B" w:rsidP="001322D4" w:rsidRDefault="002E40FB" w14:paraId="11DBFC36" w14:textId="3C5401DB">
      <w:pPr>
        <w:pStyle w:val="Brdtext"/>
        <w:spacing w:line="360" w:lineRule="auto"/>
        <w:rPr>
          <w:rFonts w:eastAsiaTheme="majorEastAsia"/>
          <w:color w:val="FF0000"/>
          <w:lang w:val="en-US"/>
        </w:rPr>
      </w:pPr>
      <w:r w:rsidRPr="00272A90">
        <w:rPr>
          <w:rFonts w:eastAsiaTheme="majorEastAsia"/>
          <w:lang w:val="en-US"/>
        </w:rPr>
        <w:t xml:space="preserve">In severe abdominal trauma with </w:t>
      </w:r>
      <w:r w:rsidR="00D17DAE">
        <w:rPr>
          <w:rFonts w:eastAsiaTheme="majorEastAsia"/>
          <w:lang w:val="en-US"/>
        </w:rPr>
        <w:t>hemorrhage</w:t>
      </w:r>
      <w:r w:rsidRPr="00272A90">
        <w:rPr>
          <w:rFonts w:eastAsiaTheme="majorEastAsia"/>
          <w:lang w:val="en-US"/>
        </w:rPr>
        <w:t>, laparotomy</w:t>
      </w:r>
      <w:r w:rsidR="009E7A49">
        <w:rPr>
          <w:rFonts w:eastAsiaTheme="majorEastAsia"/>
          <w:lang w:val="en-US"/>
        </w:rPr>
        <w:t xml:space="preserve"> </w:t>
      </w:r>
      <w:r w:rsidR="00B93BE5">
        <w:rPr>
          <w:rFonts w:eastAsiaTheme="majorEastAsia"/>
          <w:lang w:val="en-US"/>
        </w:rPr>
        <w:t>is</w:t>
      </w:r>
      <w:r w:rsidRPr="00272A90">
        <w:rPr>
          <w:rFonts w:eastAsiaTheme="majorEastAsia"/>
          <w:lang w:val="en-US"/>
        </w:rPr>
        <w:t xml:space="preserve"> necessary </w:t>
      </w:r>
      <w:r>
        <w:rPr>
          <w:rFonts w:eastAsiaTheme="majorEastAsia"/>
          <w:lang w:val="en-US"/>
        </w:rPr>
        <w:t xml:space="preserve">to </w:t>
      </w:r>
      <w:r w:rsidR="00B93BE5">
        <w:rPr>
          <w:rFonts w:eastAsiaTheme="majorEastAsia"/>
          <w:lang w:val="en-US"/>
        </w:rPr>
        <w:t xml:space="preserve">achieve </w:t>
      </w:r>
      <w:r w:rsidRPr="00272A90" w:rsidR="00B93BE5">
        <w:rPr>
          <w:rFonts w:eastAsiaTheme="majorEastAsia"/>
          <w:lang w:val="en-US"/>
        </w:rPr>
        <w:t>hemostasis</w:t>
      </w:r>
      <w:r w:rsidR="009E7A49">
        <w:rPr>
          <w:rFonts w:eastAsiaTheme="majorEastAsia"/>
          <w:lang w:val="en-US"/>
        </w:rPr>
        <w:t xml:space="preserve"> </w:t>
      </w:r>
      <w:r>
        <w:rPr>
          <w:rFonts w:eastAsiaTheme="majorEastAsia"/>
          <w:lang w:val="en-US"/>
        </w:rPr>
        <w:t>and repair any injured organs</w:t>
      </w:r>
      <w:r w:rsidRPr="00272A90">
        <w:rPr>
          <w:rFonts w:eastAsiaTheme="majorEastAsia"/>
          <w:lang w:val="en-US"/>
        </w:rPr>
        <w:t xml:space="preserve">. </w:t>
      </w:r>
      <w:r w:rsidR="00E73D71">
        <w:rPr>
          <w:rFonts w:eastAsiaTheme="majorEastAsia"/>
          <w:lang w:val="en-US"/>
        </w:rPr>
        <w:t>The OR of reported OFIs in relation to l</w:t>
      </w:r>
      <w:r w:rsidRPr="00866C4E" w:rsidR="00866C4E">
        <w:rPr>
          <w:rFonts w:eastAsiaTheme="majorEastAsia"/>
          <w:lang w:val="en-US"/>
        </w:rPr>
        <w:t>aparotomy for hemostasis was</w:t>
      </w:r>
      <w:r w:rsidR="00E73D71">
        <w:rPr>
          <w:rFonts w:eastAsiaTheme="majorEastAsia"/>
          <w:lang w:val="en-US"/>
        </w:rPr>
        <w:t xml:space="preserve"> two.</w:t>
      </w:r>
      <w:r w:rsidR="00B93BE5">
        <w:rPr>
          <w:rFonts w:eastAsiaTheme="majorEastAsia"/>
          <w:lang w:val="en-US"/>
        </w:rPr>
        <w:t xml:space="preserve"> </w:t>
      </w:r>
      <w:r w:rsidR="00CB5A09">
        <w:rPr>
          <w:rFonts w:eastAsiaTheme="majorEastAsia"/>
          <w:lang w:val="en-US"/>
        </w:rPr>
        <w:t xml:space="preserve">Comprehensive data indicate </w:t>
      </w:r>
      <w:r w:rsidRPr="00A62EBB" w:rsidR="00450326">
        <w:rPr>
          <w:rFonts w:eastAsiaTheme="majorEastAsia"/>
          <w:lang w:val="en-US"/>
        </w:rPr>
        <w:t>that emergency laparotomy</w:t>
      </w:r>
      <w:r w:rsidR="00CB5A09">
        <w:rPr>
          <w:rFonts w:eastAsiaTheme="majorEastAsia"/>
          <w:lang w:val="en-US"/>
        </w:rPr>
        <w:t xml:space="preserve"> is associated</w:t>
      </w:r>
      <w:r w:rsidRPr="00A62EBB" w:rsidR="00450326">
        <w:rPr>
          <w:rFonts w:eastAsiaTheme="majorEastAsia"/>
          <w:lang w:val="en-US"/>
        </w:rPr>
        <w:t xml:space="preserve"> </w:t>
      </w:r>
      <w:r w:rsidR="00CB5A09">
        <w:rPr>
          <w:rFonts w:eastAsiaTheme="majorEastAsia"/>
          <w:lang w:val="en-US"/>
        </w:rPr>
        <w:t>with an increased risk of</w:t>
      </w:r>
      <w:r w:rsidRPr="00A62EBB" w:rsidR="00450326">
        <w:rPr>
          <w:rFonts w:eastAsiaTheme="majorEastAsia"/>
          <w:lang w:val="en-US"/>
        </w:rPr>
        <w:t xml:space="preserve"> mortality and morbidity</w:t>
      </w:r>
      <w:r w:rsidR="00812956">
        <w:rPr>
          <w:rFonts w:eastAsiaTheme="majorEastAsia"/>
          <w:lang w:val="en-US"/>
        </w:rPr>
        <w:t>,</w:t>
      </w:r>
      <w:r w:rsidR="00CB5A09">
        <w:rPr>
          <w:rFonts w:eastAsiaTheme="majorEastAsia"/>
          <w:lang w:val="en-US"/>
        </w:rPr>
        <w:t xml:space="preserve"> as well as OFIs. Our data are consistent with previous observations.</w:t>
      </w:r>
      <w:r w:rsidRPr="00A62EBB" w:rsidR="00450326">
        <w:rPr>
          <w:rFonts w:eastAsiaTheme="majorEastAsia"/>
          <w:lang w:val="en-US"/>
        </w:rPr>
        <w:t xml:space="preserve"> </w:t>
      </w:r>
      <w:r w:rsidR="00CB5A09">
        <w:rPr>
          <w:rFonts w:eastAsiaTheme="majorEastAsia"/>
          <w:lang w:val="en-US"/>
        </w:rPr>
        <w:t xml:space="preserve">In a study of 199 patients, Smith </w:t>
      </w:r>
      <w:r w:rsidR="00812956">
        <w:rPr>
          <w:rFonts w:eastAsiaTheme="majorEastAsia"/>
          <w:lang w:val="en-US"/>
        </w:rPr>
        <w:t>et al.</w:t>
      </w:r>
      <w:r w:rsidR="00CB5A09">
        <w:rPr>
          <w:rFonts w:eastAsiaTheme="majorEastAsia"/>
          <w:lang w:val="en-US"/>
        </w:rPr>
        <w:t xml:space="preserve"> reported overall damage control laparotomy mortality rates of 11% and a failure to rescue rate of</w:t>
      </w:r>
      <w:r w:rsidR="00EF305C">
        <w:rPr>
          <w:rFonts w:eastAsiaTheme="majorEastAsia"/>
          <w:lang w:val="en-US"/>
        </w:rPr>
        <w:t xml:space="preserve"> 8%.</w:t>
      </w:r>
      <w:r w:rsidR="002D4304">
        <w:rPr>
          <w:rFonts w:eastAsiaTheme="majorEastAsia"/>
          <w:lang w:val="en-US"/>
        </w:rPr>
        <w:t xml:space="preserve"> Emergency laparotomies are significantly associated with serious postoperative</w:t>
      </w:r>
      <w:r w:rsidR="00EF305C">
        <w:rPr>
          <w:rFonts w:eastAsiaTheme="majorEastAsia"/>
          <w:lang w:val="en-US"/>
        </w:rPr>
        <w:t xml:space="preserve"> </w:t>
      </w:r>
      <w:r w:rsidR="002D4304">
        <w:rPr>
          <w:rFonts w:eastAsiaTheme="majorEastAsia"/>
          <w:lang w:val="en-US"/>
        </w:rPr>
        <w:t xml:space="preserve">complications such as renal, respiratory, and thromboembolic events. </w:t>
      </w:r>
      <w:r w:rsidR="00884861">
        <w:rPr>
          <w:rFonts w:eastAsiaTheme="majorEastAsia"/>
          <w:lang w:val="en-US"/>
        </w:rPr>
        <w:t xml:space="preserve">Increased age and preexisting comorbidities are additional risk factors increasing the risk of failure to rescue </w:t>
      </w:r>
      <w:r w:rsidRPr="00A62EBB" w:rsidR="00884861">
        <w:rPr>
          <w:rFonts w:eastAsiaTheme="majorEastAsia"/>
          <w:lang w:val="en-US"/>
        </w:rPr>
        <w:fldChar w:fldCharType="begin"/>
      </w:r>
      <w:r w:rsidR="0080166F">
        <w:rPr>
          <w:rFonts w:eastAsiaTheme="majorEastAsia"/>
          <w:lang w:val="en-US"/>
        </w:rPr>
        <w:instrText xml:space="preserve"> ADDIN ZOTERO_ITEM CSL_CITATION {"citationID":"zMOTqzur","properties":{"formattedCitation":"(35)","plainCitation":"(35)","noteIndex":0},"citationItems":[{"id":395,"uris":["http://zotero.org/users/10948265/items/QS3GEMIX"],"itemData":{"id":395,"type":"webpage","language":"en","note":"DOI: 10.1177/000313481908500938","title":"Failure to Rescue: A Quality Improvement Imperative in Achieving Zero Death in Damage Control Laparotomy Patients","title-short":"Failure to Rescue","URL":"https://journals.sagepub.com/doi/epdf/10.1177/000313481908500938","accessed":{"date-parts":[["2023",5,6]]}}}],"schema":"https://github.com/citation-style-language/schema/raw/master/csl-citation.json"} </w:instrText>
      </w:r>
      <w:r w:rsidRPr="00A62EBB" w:rsidR="00884861">
        <w:rPr>
          <w:rFonts w:eastAsiaTheme="majorEastAsia"/>
          <w:lang w:val="en-US"/>
        </w:rPr>
        <w:fldChar w:fldCharType="separate"/>
      </w:r>
      <w:r w:rsidR="0080166F">
        <w:rPr>
          <w:rFonts w:eastAsiaTheme="majorEastAsia"/>
          <w:lang w:val="en-US"/>
        </w:rPr>
        <w:t>(35)</w:t>
      </w:r>
      <w:r w:rsidRPr="00A62EBB" w:rsidR="00884861">
        <w:rPr>
          <w:rFonts w:eastAsiaTheme="majorEastAsia"/>
          <w:lang w:val="en-US"/>
        </w:rPr>
        <w:fldChar w:fldCharType="end"/>
      </w:r>
      <w:r w:rsidRPr="00A62EBB" w:rsidR="00884861">
        <w:rPr>
          <w:rFonts w:eastAsiaTheme="majorEastAsia"/>
          <w:lang w:val="en-US"/>
        </w:rPr>
        <w:t>.</w:t>
      </w:r>
      <w:r w:rsidR="00884861">
        <w:rPr>
          <w:rFonts w:eastAsiaTheme="majorEastAsia"/>
          <w:lang w:val="en-US"/>
        </w:rPr>
        <w:t xml:space="preserve"> </w:t>
      </w:r>
      <w:r w:rsidR="002D4304">
        <w:rPr>
          <w:rFonts w:eastAsiaTheme="majorEastAsia"/>
          <w:lang w:val="en-US"/>
        </w:rPr>
        <w:t xml:space="preserve">Moreover, failure to rescue was more common in patients undergoing trauma laparotomies in patients with a higher average of ISS </w:t>
      </w:r>
      <w:r w:rsidR="002D4304">
        <w:rPr>
          <w:rFonts w:eastAsiaTheme="majorEastAsia"/>
          <w:lang w:val="en-US"/>
        </w:rPr>
        <w:fldChar w:fldCharType="begin"/>
      </w:r>
      <w:r w:rsidR="0080166F">
        <w:rPr>
          <w:rFonts w:eastAsiaTheme="majorEastAsia"/>
          <w:lang w:val="en-US"/>
        </w:rPr>
        <w:instrText xml:space="preserve"> ADDIN ZOTERO_ITEM CSL_CITATION {"citationID":"Aq9Wh7oZ","properties":{"formattedCitation":"(36)","plainCitation":"(36)","noteIndex":0},"citationItems":[{"id":459,"uris":["http://zotero.org/users/10948265/items/CG2L835U"],"itemData":{"id":459,"type":"article-journal","abstract":"BACKGROUND: Trauma is one of the leading causes of death in any age group. The 'lethal triad' of acidosis, hypothermia, and coagulopathy has been recognized as a significant cause of death in patients with traumatic injuries. In order to prevent the lethal triad two factors are essential, early control of bleeding and prevention of further heat loss. In patients with major abdominal trauma, damage control surgery (DCS) avoids extensive procedures on unstable patients, stabilizes potentially fatal problems at initial operation, and applies staged surgery after successful initial resuscitation. It is not currently known whether DCS is superior to immediate surgery for patients with major abdominal trauma.\nOBJECTIVES: To assess the effects of damage control surgery compared to traditional immediate definitive surgical treatment for patients with major abdominal trauma.\nSEARCH METHODS: We searched the Cochrane Injuries Group Specialised Register, CENTRAL (The Cochrane Library 2012, Issue 12 of 12), MEDLINE, EMBASE, Web of Science: Science Citation Index &amp; ISI Proceedings, Current Controlled Trials MetaRegister, Clinicaltrials.gov, Zetoc, and CINAHL for all published and unpublished randomised controlled trials. We did not restrict the searches by language, date, or publication status. The search was through December 2012.\nSELECTION CRITERIA: Randomised controlled trials of damage control surgery versus immediate traditional surgical repair were included in this review. We included patients with major abdominal trauma (Abbreviated Injury Scale &gt; 3) who were undergoing surgery. Patient selection was crucial as patients with relatively simple abdominal injuries should not undergo unnecessary procedures.\nDATA COLLECTION AND ANALYSIS: Two authors independently evaluated the search results.\nMAIN RESULTS: A total of 2551 studies were identified by our search. No randomised controlled trials comparing DCS with immediate and definitive repair in patients with major abdominal trauma were found. A total of 2551 studies were excluded because they were not relevant to the review topic and two studies were excluded with reasons after examining the full-text.\nAUTHORS' CONCLUSIONS: Evidence that supports the efficacy of damage control surgery with respect to traditional laparotomy in patients with major abdominal trauma is limited.","container-title":"The Cochrane Database of Systematic Reviews","DOI":"10.1002/14651858.CD007438.pub3","ISSN":"1469-493X","issue":"3","journalAbbreviation":"Cochrane Database Syst Rev","language":"eng","note":"PMID: 23543551\nPMCID: PMC7202128","page":"CD007438","source":"PubMed","title":"Damage control surgery for abdominal trauma","volume":"2013","author":[{"family":"Cirocchi","given":"Roberto"},{"family":"Montedori","given":"Alessandro"},{"family":"Farinella","given":"Eriberto"},{"family":"Bonacini","given":"Isabella"},{"family":"Tagliabue","given":"Ludovica"},{"family":"Abraha","given":"Iosief"}],"issued":{"date-parts":[["2013",3,28]]}}}],"schema":"https://github.com/citation-style-language/schema/raw/master/csl-citation.json"} </w:instrText>
      </w:r>
      <w:r w:rsidR="002D4304">
        <w:rPr>
          <w:rFonts w:eastAsiaTheme="majorEastAsia"/>
          <w:lang w:val="en-US"/>
        </w:rPr>
        <w:fldChar w:fldCharType="separate"/>
      </w:r>
      <w:r w:rsidR="0080166F">
        <w:rPr>
          <w:rFonts w:eastAsiaTheme="majorEastAsia"/>
          <w:noProof/>
          <w:lang w:val="en-US"/>
        </w:rPr>
        <w:t>(36)</w:t>
      </w:r>
      <w:r w:rsidR="002D4304">
        <w:rPr>
          <w:rFonts w:eastAsiaTheme="majorEastAsia"/>
          <w:lang w:val="en-US"/>
        </w:rPr>
        <w:fldChar w:fldCharType="end"/>
      </w:r>
      <w:r w:rsidR="002D4304">
        <w:rPr>
          <w:rFonts w:eastAsiaTheme="majorEastAsia"/>
          <w:lang w:val="en-US"/>
        </w:rPr>
        <w:t>.</w:t>
      </w:r>
      <w:r w:rsidR="006B61E9">
        <w:rPr>
          <w:rFonts w:eastAsiaTheme="majorEastAsia"/>
          <w:lang w:val="en-US"/>
        </w:rPr>
        <w:t xml:space="preserve"> </w:t>
      </w:r>
      <w:r w:rsidR="00812956">
        <w:rPr>
          <w:rFonts w:eastAsiaTheme="majorEastAsia"/>
          <w:lang w:val="en-US"/>
        </w:rPr>
        <w:t>Estimating</w:t>
      </w:r>
      <w:r w:rsidR="009D1913">
        <w:rPr>
          <w:rFonts w:eastAsiaTheme="majorEastAsia"/>
          <w:lang w:val="en-US"/>
        </w:rPr>
        <w:t xml:space="preserve"> </w:t>
      </w:r>
      <w:r w:rsidRPr="00884861" w:rsidR="009D1913">
        <w:rPr>
          <w:rFonts w:eastAsiaTheme="majorEastAsia"/>
          <w:lang w:val="en-US"/>
        </w:rPr>
        <w:t>factors</w:t>
      </w:r>
      <w:r w:rsidR="009D1913">
        <w:rPr>
          <w:rFonts w:eastAsiaTheme="majorEastAsia"/>
          <w:lang w:val="en-US"/>
        </w:rPr>
        <w:t xml:space="preserve"> associated with </w:t>
      </w:r>
      <w:r w:rsidR="00702B1D">
        <w:rPr>
          <w:rFonts w:eastAsiaTheme="majorEastAsia"/>
          <w:lang w:val="en-US"/>
        </w:rPr>
        <w:t>failure</w:t>
      </w:r>
      <w:r w:rsidR="009D1913">
        <w:rPr>
          <w:rFonts w:eastAsiaTheme="majorEastAsia"/>
          <w:lang w:val="en-US"/>
        </w:rPr>
        <w:t xml:space="preserve"> to rescue</w:t>
      </w:r>
      <w:r w:rsidR="00702B1D">
        <w:rPr>
          <w:rFonts w:eastAsiaTheme="majorEastAsia"/>
          <w:lang w:val="en-US"/>
        </w:rPr>
        <w:t xml:space="preserve"> </w:t>
      </w:r>
      <w:r w:rsidR="00D3322C">
        <w:rPr>
          <w:rFonts w:eastAsiaTheme="majorEastAsia"/>
          <w:lang w:val="en-US"/>
        </w:rPr>
        <w:t>is</w:t>
      </w:r>
      <w:r w:rsidR="00D1364C">
        <w:rPr>
          <w:rFonts w:eastAsiaTheme="majorEastAsia"/>
          <w:lang w:val="en-US"/>
        </w:rPr>
        <w:t xml:space="preserve"> </w:t>
      </w:r>
      <w:r w:rsidR="00702B1D">
        <w:rPr>
          <w:rFonts w:eastAsiaTheme="majorEastAsia"/>
          <w:lang w:val="en-US"/>
        </w:rPr>
        <w:t xml:space="preserve">suggested </w:t>
      </w:r>
      <w:r w:rsidR="00703C25">
        <w:rPr>
          <w:rFonts w:eastAsiaTheme="majorEastAsia"/>
          <w:lang w:val="en-US"/>
        </w:rPr>
        <w:t xml:space="preserve">to </w:t>
      </w:r>
      <w:r w:rsidR="008F19EE">
        <w:rPr>
          <w:rFonts w:eastAsiaTheme="majorEastAsia"/>
          <w:lang w:val="en-US"/>
        </w:rPr>
        <w:t>improv</w:t>
      </w:r>
      <w:r w:rsidR="000A6DC6">
        <w:rPr>
          <w:rFonts w:eastAsiaTheme="majorEastAsia"/>
          <w:lang w:val="en-US"/>
        </w:rPr>
        <w:t>e the</w:t>
      </w:r>
      <w:r w:rsidR="00883738">
        <w:rPr>
          <w:rFonts w:eastAsiaTheme="majorEastAsia"/>
          <w:lang w:val="en-US"/>
        </w:rPr>
        <w:t xml:space="preserve"> </w:t>
      </w:r>
      <w:r w:rsidR="002E5C8C">
        <w:rPr>
          <w:rFonts w:eastAsiaTheme="majorEastAsia"/>
          <w:lang w:val="en-US"/>
        </w:rPr>
        <w:t xml:space="preserve">quality </w:t>
      </w:r>
      <w:r w:rsidR="004E380B">
        <w:rPr>
          <w:rFonts w:eastAsiaTheme="majorEastAsia"/>
          <w:lang w:val="en-US"/>
        </w:rPr>
        <w:t xml:space="preserve">of </w:t>
      </w:r>
      <w:r w:rsidR="008F19EE">
        <w:rPr>
          <w:rFonts w:eastAsiaTheme="majorEastAsia"/>
          <w:lang w:val="en-US"/>
        </w:rPr>
        <w:t xml:space="preserve">interventions </w:t>
      </w:r>
      <w:r w:rsidR="00F15A38">
        <w:rPr>
          <w:rFonts w:eastAsiaTheme="majorEastAsia"/>
          <w:lang w:val="en-US"/>
        </w:rPr>
        <w:t>in damage control laparotomy</w:t>
      </w:r>
      <w:r w:rsidR="002430C0">
        <w:rPr>
          <w:rFonts w:eastAsiaTheme="majorEastAsia"/>
          <w:lang w:val="en-US"/>
        </w:rPr>
        <w:t xml:space="preserve"> </w:t>
      </w:r>
      <w:r w:rsidR="00883738">
        <w:rPr>
          <w:rFonts w:eastAsiaTheme="majorEastAsia"/>
          <w:lang w:val="en-US"/>
        </w:rPr>
        <w:t xml:space="preserve">and hence </w:t>
      </w:r>
      <w:r w:rsidR="00703C25">
        <w:rPr>
          <w:rFonts w:eastAsiaTheme="majorEastAsia"/>
          <w:lang w:val="en-US"/>
        </w:rPr>
        <w:t>clinical patient</w:t>
      </w:r>
      <w:r w:rsidR="007F190C">
        <w:rPr>
          <w:rFonts w:eastAsiaTheme="majorEastAsia"/>
          <w:lang w:val="en-US"/>
        </w:rPr>
        <w:t xml:space="preserve"> </w:t>
      </w:r>
      <w:r w:rsidR="00703C25">
        <w:rPr>
          <w:rFonts w:eastAsiaTheme="majorEastAsia"/>
          <w:lang w:val="en-US"/>
        </w:rPr>
        <w:t xml:space="preserve">outcomes </w:t>
      </w:r>
      <w:r w:rsidR="009F1BCF">
        <w:rPr>
          <w:rFonts w:eastAsiaTheme="majorEastAsia"/>
          <w:lang w:val="en-US"/>
        </w:rPr>
        <w:fldChar w:fldCharType="begin"/>
      </w:r>
      <w:r w:rsidR="0080166F">
        <w:rPr>
          <w:rFonts w:eastAsiaTheme="majorEastAsia"/>
          <w:lang w:val="en-US"/>
        </w:rPr>
        <w:instrText xml:space="preserve"> ADDIN ZOTERO_ITEM CSL_CITATION {"citationID":"2KsA6pn2","properties":{"formattedCitation":"(37)","plainCitation":"(37)","noteIndex":0},"citationItems":[{"id":462,"uris":["http://zotero.org/users/10948265/items/HSBTJB7Z"],"itemData":{"id":462,"type":"article-journal","abstract":"We asked if the factors that predict overall mortality following two common surgical procedures are different from those that predict adverse occurrences (complications) during the hospitalization or death after an adverse occurrence, which we refer to as \"failure to rescue.\" We examined 5,972 Medicare patients undergoing elective cholecystectomy or transurethral prostatectomy using three outcome measures: 1) the death rate (number of deaths/number of patients); 2) the adverse occurrence rate (number of patients who developed an adverse occurrence/number of patients); and 3) the failure rate (number of deaths in patients who developed an adverse occurrence/number of patients with an adverse occurrence). The death rate was associated with both hospital and patient characteristics. The adverse occurrence rate was associated primarily with patient characteristics. In contrast, failure to rescue was associated more with hospital characteristics, and was less influenced by patient admission severity of illness as measured by the MedisGroups score. We concluded that factors associated with hospital failure to rescue are different from factors associated with adverse occurrences or death. Understanding the reasons behind variation in mortality rates across hospitals should improve our ability to use mortality statistics to help hospitals upgrade the quality of care.","container-title":"Medical Care","DOI":"10.1097/00005650-199207000-00004","ISSN":"0025-7079","issue":"7","journalAbbreviation":"Med Care","language":"eng","note":"PMID: 1614231","page":"615-629","source":"PubMed","title":"Hospital and patient characteristics associated with death after surgery. A study of adverse occurrence and failure to rescue","volume":"30","author":[{"family":"Silber","given":"J. H."},{"family":"Williams","given":"S. V."},{"family":"Krakauer","given":"H."},{"family":"Schwartz","given":"J. S."}],"issued":{"date-parts":[["1992",7]]}}}],"schema":"https://github.com/citation-style-language/schema/raw/master/csl-citation.json"} </w:instrText>
      </w:r>
      <w:r w:rsidR="009F1BCF">
        <w:rPr>
          <w:rFonts w:eastAsiaTheme="majorEastAsia"/>
          <w:lang w:val="en-US"/>
        </w:rPr>
        <w:fldChar w:fldCharType="separate"/>
      </w:r>
      <w:r w:rsidR="0080166F">
        <w:rPr>
          <w:rFonts w:eastAsiaTheme="majorEastAsia"/>
          <w:noProof/>
          <w:lang w:val="en-US"/>
        </w:rPr>
        <w:t>(37)</w:t>
      </w:r>
      <w:r w:rsidR="009F1BCF">
        <w:rPr>
          <w:rFonts w:eastAsiaTheme="majorEastAsia"/>
          <w:lang w:val="en-US"/>
        </w:rPr>
        <w:fldChar w:fldCharType="end"/>
      </w:r>
      <w:r w:rsidR="002430C0">
        <w:rPr>
          <w:rFonts w:eastAsiaTheme="majorEastAsia"/>
          <w:lang w:val="en-US"/>
        </w:rPr>
        <w:t>.</w:t>
      </w:r>
      <w:r w:rsidR="002E5C8C">
        <w:rPr>
          <w:rFonts w:eastAsiaTheme="majorEastAsia"/>
          <w:lang w:val="en-US"/>
        </w:rPr>
        <w:t xml:space="preserve"> </w:t>
      </w:r>
    </w:p>
    <w:p w:rsidR="00B93BE5" w:rsidP="001322D4" w:rsidRDefault="001322D4" w14:paraId="2E13CDC3" w14:textId="4A720216">
      <w:pPr>
        <w:pStyle w:val="Brdtext"/>
        <w:spacing w:line="360" w:lineRule="auto"/>
        <w:rPr>
          <w:rFonts w:eastAsiaTheme="majorEastAsia"/>
          <w:lang w:val="en-US"/>
        </w:rPr>
      </w:pPr>
      <w:r w:rsidRPr="00272A90">
        <w:rPr>
          <w:rFonts w:eastAsiaTheme="majorEastAsia"/>
          <w:lang w:val="en-US"/>
        </w:rPr>
        <w:t>When the source of bleeding is identified, endovascular embolization is performed</w:t>
      </w:r>
      <w:r w:rsidR="00B93BE5">
        <w:rPr>
          <w:rFonts w:eastAsiaTheme="majorEastAsia"/>
          <w:lang w:val="en-US"/>
        </w:rPr>
        <w:t xml:space="preserve"> as </w:t>
      </w:r>
      <w:r w:rsidR="009E7A49">
        <w:rPr>
          <w:rFonts w:eastAsiaTheme="majorEastAsia"/>
          <w:lang w:val="en-US"/>
        </w:rPr>
        <w:t xml:space="preserve">a </w:t>
      </w:r>
      <w:r w:rsidR="00B93BE5">
        <w:rPr>
          <w:rFonts w:eastAsiaTheme="majorEastAsia"/>
          <w:lang w:val="en-US"/>
        </w:rPr>
        <w:t>primary emergency intervention</w:t>
      </w:r>
      <w:r w:rsidRPr="00272A90">
        <w:rPr>
          <w:rFonts w:eastAsiaTheme="majorEastAsia"/>
          <w:lang w:val="en-US"/>
        </w:rPr>
        <w:t xml:space="preserve">. </w:t>
      </w:r>
      <w:r w:rsidR="00B93BE5">
        <w:rPr>
          <w:rFonts w:eastAsiaTheme="majorEastAsia"/>
          <w:lang w:val="en-US"/>
        </w:rPr>
        <w:t>This</w:t>
      </w:r>
      <w:r w:rsidRPr="00272A90">
        <w:rPr>
          <w:rFonts w:eastAsiaTheme="majorEastAsia"/>
          <w:lang w:val="en-US"/>
        </w:rPr>
        <w:t xml:space="preserve"> is a radiologic intervention</w:t>
      </w:r>
      <w:r w:rsidR="00B93BE5">
        <w:rPr>
          <w:rFonts w:eastAsiaTheme="majorEastAsia"/>
          <w:lang w:val="en-US"/>
        </w:rPr>
        <w:t xml:space="preserve"> where the surgeon</w:t>
      </w:r>
      <w:r w:rsidRPr="00B93BE5" w:rsidR="00B93BE5">
        <w:rPr>
          <w:rFonts w:eastAsiaTheme="majorEastAsia"/>
          <w:lang w:val="en-US"/>
        </w:rPr>
        <w:t xml:space="preserve"> makes a small incision in the groin area to access a blood vessel</w:t>
      </w:r>
      <w:r w:rsidR="00945269">
        <w:rPr>
          <w:rFonts w:eastAsiaTheme="majorEastAsia"/>
          <w:lang w:val="en-US"/>
        </w:rPr>
        <w:t xml:space="preserve">, </w:t>
      </w:r>
      <w:proofErr w:type="gramStart"/>
      <w:r w:rsidR="00945269">
        <w:rPr>
          <w:rFonts w:eastAsiaTheme="majorEastAsia"/>
          <w:lang w:val="en-US"/>
        </w:rPr>
        <w:t>e.g.</w:t>
      </w:r>
      <w:proofErr w:type="gramEnd"/>
      <w:r w:rsidR="00945269">
        <w:rPr>
          <w:rFonts w:eastAsiaTheme="majorEastAsia"/>
          <w:lang w:val="en-US"/>
        </w:rPr>
        <w:t xml:space="preserve"> femoral artery, t</w:t>
      </w:r>
      <w:r w:rsidRPr="00B93BE5" w:rsidR="00B93BE5">
        <w:rPr>
          <w:rFonts w:eastAsiaTheme="majorEastAsia"/>
          <w:lang w:val="en-US"/>
        </w:rPr>
        <w:t xml:space="preserve">hreads a catheter into </w:t>
      </w:r>
      <w:r w:rsidR="00346536">
        <w:rPr>
          <w:rFonts w:eastAsiaTheme="majorEastAsia"/>
          <w:lang w:val="en-US"/>
        </w:rPr>
        <w:t xml:space="preserve">a </w:t>
      </w:r>
      <w:r w:rsidR="00945269">
        <w:rPr>
          <w:rFonts w:eastAsiaTheme="majorEastAsia"/>
          <w:lang w:val="en-US"/>
        </w:rPr>
        <w:t xml:space="preserve">damaged </w:t>
      </w:r>
      <w:r w:rsidRPr="00B93BE5" w:rsidR="00B93BE5">
        <w:rPr>
          <w:rFonts w:eastAsiaTheme="majorEastAsia"/>
          <w:lang w:val="en-US"/>
        </w:rPr>
        <w:t>vessel</w:t>
      </w:r>
      <w:r w:rsidR="00945269">
        <w:rPr>
          <w:rFonts w:eastAsiaTheme="majorEastAsia"/>
          <w:lang w:val="en-US"/>
        </w:rPr>
        <w:t xml:space="preserve"> and</w:t>
      </w:r>
      <w:r w:rsidRPr="00B93BE5" w:rsidR="00B93BE5">
        <w:rPr>
          <w:rFonts w:eastAsiaTheme="majorEastAsia"/>
          <w:lang w:val="en-US"/>
        </w:rPr>
        <w:t xml:space="preserve"> injects </w:t>
      </w:r>
      <w:r w:rsidRPr="00945269" w:rsidR="00945269">
        <w:rPr>
          <w:rFonts w:eastAsiaTheme="majorEastAsia"/>
          <w:lang w:val="en-US"/>
        </w:rPr>
        <w:t>medications or synthetic substances</w:t>
      </w:r>
      <w:r w:rsidR="00945269">
        <w:rPr>
          <w:rFonts w:eastAsiaTheme="majorEastAsia"/>
          <w:lang w:val="en-US"/>
        </w:rPr>
        <w:t xml:space="preserve"> </w:t>
      </w:r>
      <w:r w:rsidRPr="00945269" w:rsidR="00945269">
        <w:rPr>
          <w:rFonts w:eastAsiaTheme="majorEastAsia"/>
          <w:lang w:val="en-US"/>
        </w:rPr>
        <w:t>to block blood flow</w:t>
      </w:r>
      <w:r w:rsidR="00945269">
        <w:rPr>
          <w:rFonts w:eastAsiaTheme="majorEastAsia"/>
          <w:lang w:val="en-US"/>
        </w:rPr>
        <w:t xml:space="preserve"> selectively from </w:t>
      </w:r>
      <w:r w:rsidRPr="00B93BE5" w:rsidR="00945269">
        <w:rPr>
          <w:rFonts w:eastAsiaTheme="majorEastAsia"/>
          <w:lang w:val="en-US"/>
        </w:rPr>
        <w:t xml:space="preserve">the </w:t>
      </w:r>
      <w:r w:rsidR="00945269">
        <w:rPr>
          <w:rFonts w:eastAsiaTheme="majorEastAsia"/>
          <w:lang w:val="en-US"/>
        </w:rPr>
        <w:t xml:space="preserve">bleeding vessel. </w:t>
      </w:r>
    </w:p>
    <w:p w:rsidRPr="00AB6052" w:rsidR="001322D4" w:rsidP="00D14F74" w:rsidRDefault="001322D4" w14:paraId="0E678FC3" w14:textId="3E020AC7">
      <w:pPr>
        <w:pStyle w:val="Brdtext"/>
        <w:spacing w:line="360" w:lineRule="auto"/>
        <w:rPr>
          <w:rFonts w:asciiTheme="minorHAnsi" w:hAnsiTheme="minorHAnsi" w:eastAsiaTheme="majorEastAsia" w:cstheme="minorHAnsi"/>
          <w:lang w:val="en-US"/>
        </w:rPr>
      </w:pPr>
      <w:r w:rsidRPr="00272A90">
        <w:rPr>
          <w:lang w:val="en-US"/>
        </w:rPr>
        <w:t xml:space="preserve">In our study, </w:t>
      </w:r>
      <w:r w:rsidR="00812956">
        <w:rPr>
          <w:lang w:val="en-US"/>
        </w:rPr>
        <w:t xml:space="preserve">the </w:t>
      </w:r>
      <w:r w:rsidRPr="00272A90">
        <w:rPr>
          <w:lang w:val="en-US"/>
        </w:rPr>
        <w:t xml:space="preserve">radiological intervention was </w:t>
      </w:r>
      <w:r w:rsidR="00945269">
        <w:rPr>
          <w:lang w:val="en-US"/>
        </w:rPr>
        <w:t>significantly</w:t>
      </w:r>
      <w:r w:rsidRPr="00272A90" w:rsidR="00945269">
        <w:rPr>
          <w:lang w:val="en-US"/>
        </w:rPr>
        <w:t xml:space="preserve"> </w:t>
      </w:r>
      <w:r w:rsidRPr="00272A90">
        <w:rPr>
          <w:lang w:val="en-US"/>
        </w:rPr>
        <w:t>associated with OFI</w:t>
      </w:r>
      <w:r>
        <w:rPr>
          <w:lang w:val="en-US"/>
        </w:rPr>
        <w:t xml:space="preserve">. </w:t>
      </w:r>
      <w:r w:rsidRPr="00272A90">
        <w:rPr>
          <w:rFonts w:eastAsiaTheme="majorEastAsia"/>
          <w:lang w:val="en-US"/>
        </w:rPr>
        <w:t>These findings are interesting since laparotomy hemostasis, a more invasive approach for hemostasis, exhibited lower odds of OFI in our analysis.</w:t>
      </w:r>
      <w:r w:rsidRPr="00AB6052">
        <w:rPr>
          <w:rFonts w:asciiTheme="minorHAnsi" w:hAnsiTheme="minorHAnsi" w:eastAsiaTheme="majorEastAsia" w:cstheme="minorHAnsi"/>
          <w:lang w:val="en-US"/>
        </w:rPr>
        <w:t xml:space="preserve"> An argument that supports the high prevalence of OFI in </w:t>
      </w:r>
      <w:r w:rsidRPr="00AB6052">
        <w:rPr>
          <w:rFonts w:asciiTheme="minorHAnsi" w:hAnsiTheme="minorHAnsi" w:cstheme="minorHAnsi"/>
          <w:lang w:val="en-US"/>
        </w:rPr>
        <w:t xml:space="preserve">radiological intervention </w:t>
      </w:r>
      <w:r w:rsidRPr="00AB6052">
        <w:rPr>
          <w:rFonts w:asciiTheme="minorHAnsi" w:hAnsiTheme="minorHAnsi" w:eastAsiaTheme="majorEastAsia" w:cstheme="minorHAnsi"/>
          <w:lang w:val="en-US"/>
        </w:rPr>
        <w:t xml:space="preserve">is that complications that arise during procedures may be more challenging to address </w:t>
      </w:r>
      <w:r>
        <w:rPr>
          <w:rFonts w:asciiTheme="minorHAnsi" w:hAnsiTheme="minorHAnsi" w:eastAsiaTheme="majorEastAsia" w:cstheme="minorHAnsi"/>
          <w:noProof/>
          <w:lang w:val="en-US"/>
        </w:rPr>
        <w:t>(34)</w:t>
      </w:r>
      <w:r w:rsidRPr="00AB6052">
        <w:rPr>
          <w:rFonts w:asciiTheme="minorHAnsi" w:hAnsiTheme="minorHAnsi" w:eastAsiaTheme="majorEastAsia" w:cstheme="minorHAnsi"/>
          <w:lang w:val="en-US"/>
        </w:rPr>
        <w:t xml:space="preserve">. Complications during the treatment of liver injuries have been observed, resulting in hepatic necrosis </w:t>
      </w:r>
      <w:r>
        <w:rPr>
          <w:rFonts w:asciiTheme="minorHAnsi" w:hAnsiTheme="minorHAnsi" w:eastAsiaTheme="majorEastAsia" w:cstheme="minorHAnsi"/>
          <w:noProof/>
          <w:lang w:val="en-US"/>
        </w:rPr>
        <w:t>(35)</w:t>
      </w:r>
      <w:r w:rsidRPr="00AB6052">
        <w:rPr>
          <w:rFonts w:asciiTheme="minorHAnsi" w:hAnsiTheme="minorHAnsi" w:eastAsiaTheme="majorEastAsia" w:cstheme="minorHAnsi"/>
          <w:lang w:val="en-US"/>
        </w:rPr>
        <w:t>.</w:t>
      </w:r>
      <w:r>
        <w:rPr>
          <w:rFonts w:asciiTheme="minorHAnsi" w:hAnsiTheme="minorHAnsi" w:eastAsiaTheme="majorEastAsia" w:cstheme="minorHAnsi"/>
          <w:lang w:val="en-US"/>
        </w:rPr>
        <w:t xml:space="preserve"> Furthermore, i</w:t>
      </w:r>
      <w:r w:rsidRPr="00CF4E87">
        <w:rPr>
          <w:rFonts w:asciiTheme="minorHAnsi" w:hAnsiTheme="minorHAnsi" w:eastAsiaTheme="majorEastAsia" w:cstheme="minorHAnsi"/>
          <w:lang w:val="en-US"/>
        </w:rPr>
        <w:t xml:space="preserve">nterventional radiology frequently manages the most severely ill patients within a hospital, </w:t>
      </w:r>
      <w:r w:rsidRPr="00CF4E87">
        <w:rPr>
          <w:rFonts w:asciiTheme="minorHAnsi" w:hAnsiTheme="minorHAnsi" w:eastAsiaTheme="majorEastAsia" w:cstheme="minorHAnsi"/>
          <w:lang w:val="en-US"/>
        </w:rPr>
        <w:lastRenderedPageBreak/>
        <w:t>occasionally as a final option</w:t>
      </w:r>
      <w:r w:rsidR="00B00444">
        <w:rPr>
          <w:rFonts w:asciiTheme="minorHAnsi" w:hAnsiTheme="minorHAnsi" w:eastAsiaTheme="majorEastAsia" w:cstheme="minorHAnsi"/>
          <w:lang w:val="en-US"/>
        </w:rPr>
        <w:t>. Hence,</w:t>
      </w:r>
      <w:r w:rsidR="00AF146F">
        <w:rPr>
          <w:rFonts w:asciiTheme="minorHAnsi" w:hAnsiTheme="minorHAnsi" w:eastAsiaTheme="majorEastAsia" w:cstheme="minorHAnsi"/>
          <w:lang w:val="en-US"/>
        </w:rPr>
        <w:t xml:space="preserve"> it</w:t>
      </w:r>
      <w:r w:rsidRPr="00CF4E87">
        <w:rPr>
          <w:rFonts w:asciiTheme="minorHAnsi" w:hAnsiTheme="minorHAnsi" w:eastAsiaTheme="majorEastAsia" w:cstheme="minorHAnsi"/>
          <w:lang w:val="en-US"/>
        </w:rPr>
        <w:t xml:space="preserve"> is encouraged to explore the</w:t>
      </w:r>
      <w:r w:rsidR="00AF146F">
        <w:rPr>
          <w:rFonts w:asciiTheme="minorHAnsi" w:hAnsiTheme="minorHAnsi" w:eastAsiaTheme="majorEastAsia" w:cstheme="minorHAnsi"/>
          <w:lang w:val="en-US"/>
        </w:rPr>
        <w:t xml:space="preserve"> </w:t>
      </w:r>
      <w:r w:rsidRPr="00AF146F" w:rsidR="00AF146F">
        <w:rPr>
          <w:rFonts w:asciiTheme="minorHAnsi" w:hAnsiTheme="minorHAnsi" w:eastAsiaTheme="majorEastAsia" w:cstheme="minorHAnsi"/>
          <w:lang w:val="en-US"/>
        </w:rPr>
        <w:t>pitfalls, possible limitations and</w:t>
      </w:r>
      <w:r w:rsidR="00AF146F">
        <w:rPr>
          <w:rFonts w:asciiTheme="minorHAnsi" w:hAnsiTheme="minorHAnsi" w:eastAsiaTheme="majorEastAsia" w:cstheme="minorHAnsi"/>
          <w:lang w:val="en-US"/>
        </w:rPr>
        <w:t xml:space="preserve"> correct</w:t>
      </w:r>
      <w:r w:rsidRPr="00AF146F" w:rsidR="00AF146F">
        <w:rPr>
          <w:rFonts w:asciiTheme="minorHAnsi" w:hAnsiTheme="minorHAnsi" w:eastAsiaTheme="majorEastAsia" w:cstheme="minorHAnsi"/>
          <w:lang w:val="en-US"/>
        </w:rPr>
        <w:t xml:space="preserve"> patient selection</w:t>
      </w:r>
      <w:r w:rsidR="00AF146F">
        <w:rPr>
          <w:rFonts w:asciiTheme="minorHAnsi" w:hAnsiTheme="minorHAnsi" w:eastAsiaTheme="majorEastAsia" w:cstheme="minorHAnsi"/>
          <w:lang w:val="en-US"/>
        </w:rPr>
        <w:t xml:space="preserve"> </w:t>
      </w:r>
      <w:r w:rsidR="00804646">
        <w:rPr>
          <w:rFonts w:asciiTheme="minorHAnsi" w:hAnsiTheme="minorHAnsi" w:eastAsiaTheme="majorEastAsia" w:cstheme="minorHAnsi"/>
          <w:lang w:val="en-US"/>
        </w:rPr>
        <w:t>to improve clinical outcomes</w:t>
      </w:r>
      <w:r w:rsidR="00A74FF2">
        <w:rPr>
          <w:rFonts w:asciiTheme="minorHAnsi" w:hAnsiTheme="minorHAnsi" w:eastAsiaTheme="majorEastAsia" w:cstheme="minorHAnsi"/>
          <w:lang w:val="en-US"/>
        </w:rPr>
        <w:t xml:space="preserve"> </w:t>
      </w:r>
      <w:r w:rsidR="00A74FF2">
        <w:rPr>
          <w:rFonts w:asciiTheme="minorHAnsi" w:hAnsiTheme="minorHAnsi" w:eastAsiaTheme="majorEastAsia" w:cstheme="minorHAnsi"/>
          <w:lang w:val="en-US"/>
        </w:rPr>
        <w:fldChar w:fldCharType="begin"/>
      </w:r>
      <w:r w:rsidR="00A74FF2">
        <w:rPr>
          <w:rFonts w:asciiTheme="minorHAnsi" w:hAnsiTheme="minorHAnsi" w:eastAsiaTheme="majorEastAsia" w:cstheme="minorHAnsi"/>
          <w:lang w:val="en-US"/>
        </w:rPr>
        <w:instrText xml:space="preserve"> ADDIN ZOTERO_ITEM CSL_CITATION {"citationID":"tdLhpIfz","properties":{"formattedCitation":"(38)","plainCitation":"(38)","noteIndex":0},"citationItems":[{"id":370,"uris":["http://zotero.org/users/10948265/items/49IG57PT"],"itemData":{"id":370,"type":"article-journal","abstract":"This article aims to provide an overview of the sources for error in interventional radiology (IR). Being both a procedure and an imaging-based specialty, IR has unique considerations as to how error can occur. However, compared to the surgical and medical literature, data on error in IR are lacking. The available IR literature is reviewed but supplemented with lessons from other specialties and the World Health Organization. Individual risks such as cognitive bias as well as system-level factors are also considered in order to generate a taxonomy for error in IR that includes the operator, patient, team, and environment.","container-title":"Canadian Association of Radiologists Journal","DOI":"10.1177/0846537119899226","ISSN":"0846-5371","issue":"4","journalAbbreviation":"Can Assoc Radiol J","language":"en","note":"publisher: SAGE Publications Inc","page":"518-527","source":"SAGE Journals","title":"Sources of Error in Interventional Radiology: How, Why, and When","title-short":"Sources of Error in Interventional Radiology","volume":"71","author":[{"family":"Mafeld","given":"Sebastian"},{"family":"Oreopoulos","given":"George"},{"family":"Musing","given":"E. L. S."},{"family":"Chan","given":"Tze"},{"family":"Jaberi","given":"Arash"},{"family":"Rajan","given":"Dheeraj"}],"issued":{"date-parts":[["2020",11,1]]}}}],"schema":"https://github.com/citation-style-language/schema/raw/master/csl-citation.json"} </w:instrText>
      </w:r>
      <w:r w:rsidR="00A74FF2">
        <w:rPr>
          <w:rFonts w:asciiTheme="minorHAnsi" w:hAnsiTheme="minorHAnsi" w:eastAsiaTheme="majorEastAsia" w:cstheme="minorHAnsi"/>
          <w:lang w:val="en-US"/>
        </w:rPr>
        <w:fldChar w:fldCharType="separate"/>
      </w:r>
      <w:r w:rsidR="00A74FF2">
        <w:rPr>
          <w:rFonts w:asciiTheme="minorHAnsi" w:hAnsiTheme="minorHAnsi" w:eastAsiaTheme="majorEastAsia" w:cstheme="minorHAnsi"/>
          <w:noProof/>
          <w:lang w:val="en-US"/>
        </w:rPr>
        <w:t>(38)</w:t>
      </w:r>
      <w:r w:rsidR="00A74FF2">
        <w:rPr>
          <w:rFonts w:asciiTheme="minorHAnsi" w:hAnsiTheme="minorHAnsi" w:eastAsiaTheme="majorEastAsia" w:cstheme="minorHAnsi"/>
          <w:lang w:val="en-US"/>
        </w:rPr>
        <w:fldChar w:fldCharType="end"/>
      </w:r>
      <w:r w:rsidR="008D40C9">
        <w:rPr>
          <w:rFonts w:asciiTheme="minorHAnsi" w:hAnsiTheme="minorHAnsi" w:eastAsiaTheme="majorEastAsia" w:cstheme="minorHAnsi"/>
          <w:lang w:val="en-US"/>
        </w:rPr>
        <w:t xml:space="preserve">. </w:t>
      </w:r>
      <w:r w:rsidR="00A74FF2">
        <w:rPr>
          <w:rFonts w:asciiTheme="minorHAnsi" w:hAnsiTheme="minorHAnsi" w:eastAsiaTheme="majorEastAsia" w:cstheme="minorHAnsi"/>
          <w:lang w:val="en-US"/>
        </w:rPr>
        <w:t>The OFI in these interventions may be higher due to the complex nature of injuries.</w:t>
      </w:r>
    </w:p>
    <w:p w:rsidR="00450326" w:rsidP="00450326" w:rsidRDefault="00A74FF2" w14:paraId="16DFBF7A" w14:textId="3AB2545A">
      <w:pPr>
        <w:pStyle w:val="Brdtext"/>
        <w:spacing w:line="360" w:lineRule="auto"/>
        <w:rPr>
          <w:rFonts w:eastAsiaTheme="majorEastAsia"/>
          <w:lang w:val="en-US"/>
        </w:rPr>
      </w:pPr>
      <w:r w:rsidRPr="00272A90">
        <w:rPr>
          <w:rFonts w:eastAsiaTheme="majorEastAsia"/>
          <w:lang w:val="en-US"/>
        </w:rPr>
        <w:t xml:space="preserve">Traumatic brain injury (TBI) is one of the most </w:t>
      </w:r>
      <w:r w:rsidRPr="000B3E1E">
        <w:rPr>
          <w:rFonts w:eastAsiaTheme="majorEastAsia"/>
          <w:lang w:val="en-US"/>
        </w:rPr>
        <w:t>prevalent</w:t>
      </w:r>
      <w:r>
        <w:rPr>
          <w:rFonts w:eastAsiaTheme="majorEastAsia"/>
          <w:lang w:val="en-US"/>
        </w:rPr>
        <w:t xml:space="preserve"> </w:t>
      </w:r>
      <w:r w:rsidRPr="00272A90">
        <w:rPr>
          <w:rFonts w:eastAsiaTheme="majorEastAsia"/>
          <w:lang w:val="en-US"/>
        </w:rPr>
        <w:t xml:space="preserve">types of </w:t>
      </w:r>
      <w:r>
        <w:rPr>
          <w:rFonts w:eastAsiaTheme="majorEastAsia"/>
          <w:lang w:val="en-US"/>
        </w:rPr>
        <w:t>trauma.</w:t>
      </w:r>
      <w:r w:rsidRPr="00272A90">
        <w:rPr>
          <w:rFonts w:eastAsiaTheme="majorEastAsia"/>
          <w:lang w:val="en-US"/>
        </w:rPr>
        <w:t xml:space="preserve"> </w:t>
      </w:r>
      <w:r w:rsidRPr="00812956" w:rsidR="00812956">
        <w:rPr>
          <w:rFonts w:eastAsiaTheme="majorEastAsia"/>
          <w:lang w:val="en-US"/>
        </w:rPr>
        <w:t xml:space="preserve">If not treated accurately, it can result in long-term cognitive, physical, and emotional impairments </w:t>
      </w:r>
      <w:r>
        <w:rPr>
          <w:rFonts w:eastAsiaTheme="majorEastAsia"/>
          <w:lang w:val="en-US"/>
        </w:rPr>
        <w:fldChar w:fldCharType="begin"/>
      </w:r>
      <w:r>
        <w:rPr>
          <w:rFonts w:eastAsiaTheme="majorEastAsia"/>
          <w:lang w:val="en-US"/>
        </w:rPr>
        <w:instrText xml:space="preserve"> ADDIN ZOTERO_ITEM CSL_CITATION {"citationID":"GVK17WuF","properties":{"formattedCitation":"(25)","plainCitation":"(25)","noteIndex":0},"citationItems":[{"id":408,"uris":["http://zotero.org/users/10948265/items/LJB3MKBM"],"itemData":{"id":408,"type":"article-journal","abstract":"Traumatic brain injury (TBI) is a leading cause of morbidity and mortality; however, little definitive evidence exists about most clinical management strategies. Here, we highlight important differences between two major guidelines, the 2016 Brain Trauma Foundation guidelines and the Lund Concept, along with recent preclinical and clinical data.","container-title":"Current Surgery Reports","DOI":"10.1007/s40137-019-0237-x","ISSN":"2167-4817","issue":"7","journalAbbreviation":"Curr Surg Rep","language":"en","page":"14","source":"Springer Link","title":"Resuscitation Strategies for Traumatic Brain Injury","volume":"7","author":[{"family":"Caplan","given":"Henry W."},{"family":"Cox","given":"Charles S."}],"issued":{"date-parts":[["2019",5,15]]}}}],"schema":"https://github.com/citation-style-language/schema/raw/master/csl-citation.json"} </w:instrText>
      </w:r>
      <w:r>
        <w:rPr>
          <w:rFonts w:eastAsiaTheme="majorEastAsia"/>
          <w:lang w:val="en-US"/>
        </w:rPr>
        <w:fldChar w:fldCharType="separate"/>
      </w:r>
      <w:r>
        <w:rPr>
          <w:rFonts w:eastAsiaTheme="majorEastAsia"/>
          <w:noProof/>
          <w:lang w:val="en-US"/>
        </w:rPr>
        <w:t>(25)</w:t>
      </w:r>
      <w:r>
        <w:rPr>
          <w:rFonts w:eastAsiaTheme="majorEastAsia"/>
          <w:lang w:val="en-US"/>
        </w:rPr>
        <w:fldChar w:fldCharType="end"/>
      </w:r>
      <w:r w:rsidR="00450326">
        <w:rPr>
          <w:rFonts w:eastAsiaTheme="majorEastAsia"/>
          <w:lang w:val="en-US"/>
        </w:rPr>
        <w:t xml:space="preserve">. </w:t>
      </w:r>
      <w:r w:rsidRPr="00272A90">
        <w:rPr>
          <w:rFonts w:eastAsiaTheme="majorEastAsia"/>
          <w:lang w:val="en-US"/>
        </w:rPr>
        <w:t>The prognosis for TBI recovery varies depending on the severity of the injury</w:t>
      </w:r>
      <w:r w:rsidR="00812956">
        <w:rPr>
          <w:rFonts w:eastAsiaTheme="majorEastAsia"/>
          <w:lang w:val="en-US"/>
        </w:rPr>
        <w:t>. However</w:t>
      </w:r>
      <w:r>
        <w:rPr>
          <w:rFonts w:eastAsiaTheme="majorEastAsia"/>
          <w:lang w:val="en-US"/>
        </w:rPr>
        <w:t>,</w:t>
      </w:r>
      <w:r w:rsidRPr="00272A90">
        <w:rPr>
          <w:rFonts w:eastAsiaTheme="majorEastAsia"/>
          <w:lang w:val="en-US"/>
        </w:rPr>
        <w:t xml:space="preserve"> early interventions can significantly improve outcomes </w:t>
      </w:r>
      <w:r>
        <w:rPr>
          <w:rFonts w:eastAsiaTheme="majorEastAsia"/>
          <w:lang w:val="en-US"/>
        </w:rPr>
        <w:fldChar w:fldCharType="begin"/>
      </w:r>
      <w:r>
        <w:rPr>
          <w:rFonts w:eastAsiaTheme="majorEastAsia"/>
          <w:lang w:val="en-US"/>
        </w:rPr>
        <w:instrText xml:space="preserve"> ADDIN ZOTERO_ITEM CSL_CITATION {"citationID":"ufw6BPen","properties":{"formattedCitation":"(39)","plainCitation":"(39)","noteIndex":0},"citationItems":[{"id":476,"uris":["http://zotero.org/users/10948265/items/2G3L3XF2"],"itemData":{"id":476,"type":"article-journal","abstract":"Background/Objective Intracranial pressure (ICP) monitor placement is indicated for patients with severe traumatic brain injury (sTBI) to minimize secondary brain injury. There is little evidence to guide the optimal timing of ICP monitor placement. Methods A retrospective cohort study using the National Trauma Data Bank (NTDB) from 2013 to 2017 was performed. The NTDB was queried to identify patients with sTBI who underwent external ventricular drain or intraparenchymal ICP monitor placement. Propensity score matching was used to create matched pairs of patients who underwent early compared to late ICP monitor placement using 6-h and 12-h cutoffs. The outcomes of interest were in-hospital mortality, non-routine discharge disposition, total length of stay (LOS), intensive care unit (ICU) LOS, and number of days mechanically ventilated. Results A total of 5057 patients with sTBI were included in the study. In-hospital mortality for patients with early compared to late ICP monitor placement was 33.6% and 30.4%, respectively (p = 0.049). The incidence of non-routine disposition was 92.6% in the within 6 h group and 94.4% in the late placement group (p = 0.037). Hospital LOS, ICU LOS, and number of days mechanically ventilated were significantly greater in the late ICP monitoring group. Similar results were seen when using a 12-h cutoff for late ICP monitor placement. In the Cox proportional hazards model, craniotomy (HR 1.097, 95% CI 1.037-1.160) and isolated intracranial injury (HR 1.128, 95% CI 1.055-1.207) were associated with early ICP monitor placement. Hypotension was negatively associated with early ICP monitor placement (HR 0.801, 95% CI 0.725-0.884). Conclusion Despite a statistically marginal association between mortality and early ICP monitor placement, most outcomes were superior when ICP monitors were placed within 6 or 12 h of arrival. This may be due to earlier identification and treatment of intracranial hypertension.","container-title":"Neurocritical Care","DOI":"10.1007/s12028-020-01002-5","ISSN":"1541-6933","issue":"1","journalAbbreviation":"Neurocrit. Care","language":"English","note":"publisher-place: Totowa\npublisher: Humana Press Inc\nWOS:000538237100001","page":"167-174","source":"Web of Science Nextgen","title":"The Effect of Timing of Intracranial Pressure Monitor Placement in Patients with Severe Traumatic Brain Injury","volume":"34","author":[{"family":"Hoffman","given":"Haydn"},{"family":"Bunch","given":"Katherine M."},{"family":"Protas","given":"Matthew"},{"family":"Chin","given":"Lawrence S."}],"issued":{"date-parts":[["2021",2]]}}}],"schema":"https://github.com/citation-style-language/schema/raw/master/csl-citation.json"} </w:instrText>
      </w:r>
      <w:r>
        <w:rPr>
          <w:rFonts w:eastAsiaTheme="majorEastAsia"/>
          <w:lang w:val="en-US"/>
        </w:rPr>
        <w:fldChar w:fldCharType="separate"/>
      </w:r>
      <w:r>
        <w:rPr>
          <w:rFonts w:eastAsiaTheme="majorEastAsia"/>
          <w:noProof/>
          <w:lang w:val="en-US"/>
        </w:rPr>
        <w:t>(39)</w:t>
      </w:r>
      <w:r>
        <w:rPr>
          <w:rFonts w:eastAsiaTheme="majorEastAsia"/>
          <w:lang w:val="en-US"/>
        </w:rPr>
        <w:fldChar w:fldCharType="end"/>
      </w:r>
      <w:r w:rsidRPr="00272A90">
        <w:rPr>
          <w:rFonts w:eastAsiaTheme="majorEastAsia"/>
          <w:lang w:val="en-US"/>
        </w:rPr>
        <w:t>.</w:t>
      </w:r>
      <w:r w:rsidR="00450326">
        <w:rPr>
          <w:rFonts w:eastAsiaTheme="majorEastAsia"/>
          <w:lang w:val="en-US"/>
        </w:rPr>
        <w:t xml:space="preserve"> </w:t>
      </w:r>
      <w:r>
        <w:rPr>
          <w:rFonts w:eastAsiaTheme="majorEastAsia"/>
          <w:lang w:val="en-US"/>
        </w:rPr>
        <w:t>I</w:t>
      </w:r>
      <w:r w:rsidRPr="008E36BD" w:rsidR="00450326">
        <w:rPr>
          <w:rFonts w:eastAsiaTheme="majorEastAsia"/>
          <w:lang w:val="en-US"/>
        </w:rPr>
        <w:t>f patient</w:t>
      </w:r>
      <w:r>
        <w:rPr>
          <w:rFonts w:eastAsiaTheme="majorEastAsia"/>
          <w:lang w:val="en-US"/>
        </w:rPr>
        <w:t>s</w:t>
      </w:r>
      <w:r w:rsidRPr="008E36BD" w:rsidR="00450326">
        <w:rPr>
          <w:rFonts w:eastAsiaTheme="majorEastAsia"/>
          <w:lang w:val="en-US"/>
        </w:rPr>
        <w:t xml:space="preserve"> </w:t>
      </w:r>
      <w:r>
        <w:rPr>
          <w:rFonts w:eastAsiaTheme="majorEastAsia"/>
          <w:lang w:val="en-US"/>
        </w:rPr>
        <w:t>show</w:t>
      </w:r>
      <w:r w:rsidRPr="008E36BD" w:rsidR="00450326">
        <w:rPr>
          <w:rFonts w:eastAsiaTheme="majorEastAsia"/>
          <w:lang w:val="en-US"/>
        </w:rPr>
        <w:t xml:space="preserve"> signs of increased intracranial pressure, such as headaches, vomiting, confusion, or seizures, the medical team may consider performing intracranial pressure </w:t>
      </w:r>
      <w:r w:rsidR="00A21FCE">
        <w:rPr>
          <w:rFonts w:eastAsiaTheme="majorEastAsia"/>
          <w:lang w:val="en-US"/>
        </w:rPr>
        <w:t xml:space="preserve">(ICP) </w:t>
      </w:r>
      <w:r w:rsidR="00450326">
        <w:rPr>
          <w:rFonts w:eastAsiaTheme="majorEastAsia"/>
          <w:lang w:val="en-US"/>
        </w:rPr>
        <w:t>measurements</w:t>
      </w:r>
      <w:r w:rsidRPr="008E36BD" w:rsidR="00450326">
        <w:rPr>
          <w:rFonts w:eastAsiaTheme="majorEastAsia"/>
          <w:lang w:val="en-US"/>
        </w:rPr>
        <w:t xml:space="preserve"> to monitor the patient's condition and guide treatment.</w:t>
      </w:r>
      <w:r w:rsidR="00450326">
        <w:rPr>
          <w:rFonts w:eastAsiaTheme="majorEastAsia"/>
          <w:lang w:val="en-US"/>
        </w:rPr>
        <w:t xml:space="preserve"> In our study, providing this procedure </w:t>
      </w:r>
      <w:r w:rsidR="00450326">
        <w:rPr>
          <w:lang w:val="en-US"/>
        </w:rPr>
        <w:t xml:space="preserve">was </w:t>
      </w:r>
      <w:r w:rsidR="00567F18">
        <w:rPr>
          <w:lang w:val="en-US"/>
        </w:rPr>
        <w:t xml:space="preserve">strongly </w:t>
      </w:r>
      <w:r w:rsidR="00450326">
        <w:rPr>
          <w:lang w:val="en-US"/>
        </w:rPr>
        <w:t xml:space="preserve">associated </w:t>
      </w:r>
      <w:r w:rsidR="00BA4888">
        <w:rPr>
          <w:lang w:val="en-US"/>
        </w:rPr>
        <w:t xml:space="preserve">with OFI (OR </w:t>
      </w:r>
      <w:r w:rsidRPr="00A62EBB" w:rsidR="00450326">
        <w:rPr>
          <w:lang w:val="en-US"/>
        </w:rPr>
        <w:t>5.29</w:t>
      </w:r>
      <w:r w:rsidR="00BA4888">
        <w:rPr>
          <w:lang w:val="en-US"/>
        </w:rPr>
        <w:t>)</w:t>
      </w:r>
      <w:r w:rsidRPr="00A62EBB" w:rsidR="00450326">
        <w:rPr>
          <w:rFonts w:eastAsiaTheme="majorEastAsia"/>
          <w:lang w:val="en-US"/>
        </w:rPr>
        <w:t xml:space="preserve">. </w:t>
      </w:r>
      <w:r w:rsidR="0013343B">
        <w:rPr>
          <w:rFonts w:eastAsiaTheme="majorEastAsia"/>
          <w:lang w:val="en-US"/>
        </w:rPr>
        <w:t>P</w:t>
      </w:r>
      <w:r w:rsidR="004344A0">
        <w:rPr>
          <w:rFonts w:eastAsiaTheme="majorEastAsia"/>
          <w:lang w:val="en-US"/>
        </w:rPr>
        <w:t>revious studies reported that</w:t>
      </w:r>
      <w:r w:rsidRPr="00A62EBB" w:rsidR="00450326">
        <w:rPr>
          <w:rFonts w:eastAsiaTheme="majorEastAsia"/>
          <w:lang w:val="en-US"/>
        </w:rPr>
        <w:t xml:space="preserve"> </w:t>
      </w:r>
      <w:r w:rsidR="006A38B1">
        <w:rPr>
          <w:rFonts w:eastAsiaTheme="majorEastAsia"/>
          <w:lang w:val="en-US"/>
        </w:rPr>
        <w:t>ICP</w:t>
      </w:r>
      <w:r w:rsidRPr="00A62EBB" w:rsidR="006A38B1">
        <w:rPr>
          <w:rFonts w:eastAsiaTheme="majorEastAsia"/>
          <w:lang w:val="en-US"/>
        </w:rPr>
        <w:t xml:space="preserve"> </w:t>
      </w:r>
      <w:r w:rsidRPr="00A62EBB" w:rsidR="00450326">
        <w:rPr>
          <w:rFonts w:eastAsiaTheme="majorEastAsia"/>
          <w:lang w:val="en-US"/>
        </w:rPr>
        <w:t xml:space="preserve">measurement increases the risk of mortality and complications. </w:t>
      </w:r>
      <w:r w:rsidR="00B74968">
        <w:rPr>
          <w:rFonts w:eastAsiaTheme="majorEastAsia"/>
          <w:lang w:val="en-US"/>
        </w:rPr>
        <w:t xml:space="preserve">Variability in following protocols for ICP measurement is associated with </w:t>
      </w:r>
      <w:r w:rsidR="006A7B9F">
        <w:rPr>
          <w:rFonts w:eastAsiaTheme="majorEastAsia"/>
          <w:lang w:val="en-US"/>
        </w:rPr>
        <w:t xml:space="preserve">an </w:t>
      </w:r>
      <w:r w:rsidR="00A21FCE">
        <w:rPr>
          <w:rFonts w:eastAsiaTheme="majorEastAsia"/>
          <w:lang w:val="en-US"/>
        </w:rPr>
        <w:t>increased risk of mortality and morbidity</w:t>
      </w:r>
      <w:r w:rsidR="00567F18">
        <w:rPr>
          <w:rFonts w:eastAsiaTheme="majorEastAsia"/>
          <w:lang w:val="en-US"/>
        </w:rPr>
        <w:t>, and</w:t>
      </w:r>
      <w:r w:rsidR="00770A16">
        <w:rPr>
          <w:rFonts w:eastAsiaTheme="majorEastAsia"/>
          <w:lang w:val="en-US"/>
        </w:rPr>
        <w:t xml:space="preserve"> quality improvement measurements are suggested to improve patient </w:t>
      </w:r>
      <w:r w:rsidR="008F21F7">
        <w:rPr>
          <w:rFonts w:eastAsiaTheme="majorEastAsia"/>
          <w:lang w:val="en-US"/>
        </w:rPr>
        <w:t>survival</w:t>
      </w:r>
      <w:r w:rsidR="00C43E64">
        <w:rPr>
          <w:rFonts w:eastAsiaTheme="majorEastAsia"/>
          <w:lang w:val="en-US"/>
        </w:rPr>
        <w:t xml:space="preserve"> </w:t>
      </w:r>
      <w:r w:rsidR="00AA6BF0">
        <w:rPr>
          <w:rFonts w:eastAsiaTheme="majorEastAsia"/>
          <w:lang w:val="en-US"/>
        </w:rPr>
        <w:fldChar w:fldCharType="begin"/>
      </w:r>
      <w:r>
        <w:rPr>
          <w:rFonts w:eastAsiaTheme="majorEastAsia"/>
          <w:lang w:val="en-US"/>
        </w:rPr>
        <w:instrText xml:space="preserve"> ADDIN ZOTERO_ITEM CSL_CITATION {"citationID":"3oXhhztQ","properties":{"formattedCitation":"(40\\uc0\\u8211{}42)","plainCitation":"(40–42)","noteIndex":0},"citationItems":[{"id":448,"uris":["http://zotero.org/users/10948265/items/W9RA4HZM"],"itemData":{"id":448,"type":"article-journal","abstract":"Although existing guidelines support the utilization of intracranial pressure (ICP) monitoring in patients with traumatic brain injury (TBI), the evidence suggesting benefit is limited. To evaluate the impact on outcome, we determined the relationship between ICP monitoring and mortality in centers participating in the American College of Surgeons Trauma Quality Improvement Program (TQIP). Data on 10,628 adults with severe TBI were derived from 155 TQIP centers over 2009–2011. Random-intercept multilevel modeling was used to evaluate the association between ICP monitoring and mortality after adjusting for important confounders. We evaluated this relationship at the patient level and at the institutional level. Overall mortality (n=3769) was 35%. Only 1874 (17.6%) patients underwent ICP monitoring, with a mortality of 32%. The adjusted odds ratio (OR) for mortality was 0.44 [95% confidence interval (CI), 0.31–0.63], when comparing patients with ICP monitoring to those without. It is plausible that patients receiving ICP monitoring were selected because of an anticipated favorable outcome. To overcome this limitation, we stratified hospitals into quartiles based on ICP monitoring utilization. Hospitals with higher rates of ICP monitoring use were associated with lower mortality: The adjusted OR of death was 0.52 (95% CI, 0.35–0.78) in the quartile of hospitals with highest use, compared to the lowest. ICP monitoring utilization rates explained only 9.9% of variation in mortality across centers. Results were comparable irrespective of the method of case-mix adjustment. In this observational study, ICP monitoring utilization was associated with lower mortality. However, variability in ICP monitoring rates contributed only modestly to variability in institutional mortality rates. Identifying other institutional practices that impact on mortality is an important area for future research.","container-title":"Journal of Neurotrauma","DOI":"10.1089/neu.2012.2802","ISSN":"0897-7151","issue":"20","note":"publisher: Mary Ann Liebert, Inc., publishers","page":"1737-1746","source":"www-liebertpub-com.proxy.kib.ki.se (Atypon)","title":"Intracranial Pressure Monitoring in Severe Traumatic Brain Injury: Results from the American College of Surgeons Trauma Quality Improvement Program","title-short":"Intracranial Pressure Monitoring in Severe Traumatic Brain Injury","volume":"30","author":[{"family":"Alali","given":"Aziz S."},{"family":"Fowler","given":"Robert A."},{"family":"Mainprize","given":"Todd G."},{"family":"Scales","given":"Damon C."},{"family":"Kiss","given":"Alexander"},{"family":"Mestral","given":"Charles","non-dropping-particle":"de"},{"family":"Ray","given":"Joel G."},{"family":"Nathens","given":"Avery B."}],"issued":{"date-parts":[["2013",10,15]]}}},{"id":450,"uris":["http://zotero.org/users/10948265/items/4CYVN6SL"],"itemData":{"id":450,"type":"article-journal","abstract":"INTRODUCTION: The Brain Trauma Foundation (BTF) recently updated recommendations for intracranial pressure (ICP) monitoring in severe traumatic brain injury (TBI). The effect of ICP monitoring on outcomes is controversial, and compliance with BTF guidelines is variable. The purpose of this study was to assess both compliance and outcomes at level I trauma centers.\nMATERIALS AND METHODS: The American College of Surgeons Trauma Quality Improvement Program database was queried for all patients admitted to level I trauma centers with isolated blunt severe TBI (AIS&gt;3, GCS&lt;9) who met criteria for ICP monitoring. Patients who had severe extracranial injuries, craniectomy, or death in the first 24h were excluded. Comparison between groups with and without ICP monitoring was made, analyzing demographics, comorbidities, mechanism of injury, head Abbreviated Injury Scale (AIS), vital signs on admission, head CT scan findings. Outcomes included in-hospital mortality, mechanical ventilation days, intensive care unit (ICU) length of stay, hospital length of stay, systemic complications, and functional independence at discharge. Multivariable analysis was used to identify independent risk factors for each of the outcomes.\nRESULTS: Overall, 4880 patients were included. ICP monitoring was used in 529 patients (10.8%). Stepwise logistic regression analysis identified ICP monitor placement as an independent risk factor for mortality (OR 1.63; 95% CI 1.28-2.07; p&lt;0.001), mechanical ventilation (OR 5.74 95% CI 4.42-7.46; p&lt;0.001), ICU length of stay (OR 4.03; 95% CI 2.94-5.52; p&lt;0.001), systemic complications (OR 2.78; 95% CI 2.29-3.37; p&lt;0.001), and decreased functional independence at discharge (OR 1.71 95% CI 1.29-2.26; p&lt;0.001). Subgroup analysis of patients with head AIS 3, 4, and 5 confirmed that ICP monitors remained an independent risk factor for mortality in both head AIS 4 and 5.\nCONCLUSIONS: Compliance with BTF guidelines for ICP monitoring is low, even at level I trauma centers. In this study, ICP monitoring was associated with poor outcomes, and was found to be an independent risk factor for mortality. Further studies are needed to determine the optimal role of ICP monitoring in the management of severe TBI.","container-title":"Injury","DOI":"10.1016/j.injury.2017.04.033","ISSN":"1879-0267","issue":"9","journalAbbreviation":"Injury","language":"eng","note":"PMID: 28495204","page":"1944-1950","source":"PubMed","title":"Intracranial pressure monitoring in severe traumatic brain injuries: a closer look at level 1 trauma centers in the United States","title-short":"Intracranial pressure monitoring in severe traumatic brain injuries","volume":"48","author":[{"family":"Piccinini","given":"Alice"},{"family":"Lewis","given":"Meghan"},{"family":"Benjamin","given":"Elizabeth"},{"family":"Aiolfi","given":"Alberto"},{"family":"Inaba","given":"Kenji"},{"family":"Demetriades","given":"Demetrios"}],"issued":{"date-parts":[["2017",9]]}}},{"id":452,"uris":["http://zotero.org/users/10948265/items/PPBSLYIS"],"itemData":{"id":452,"type":"article-journal","abstract":"OBJECT: The Brain Trauma Foundation (BTF) has established guidelines for intracranial pressure (ICP) monitoring in severe traumatic brain injury (TBI). This study assessed compliance with these guidelines and the effect on outcomes.\nMETHODS: This is a prospective, observational study including patients with severe blunt TBI (Glasgow Coma Scale score ≤ 8, head Abbreviated Injury Scale score ≥ 3) between January 2010 and December 2011. Demographics, clinical characteristics, laboratory profile, head CT scans, injury severity indices, and interventions were collected. The study population was stratified into 2 study groups: ICP monitoring and no ICP monitoring. Primary outcomes included compliance with BTF guidelines, overall in-hospital mortality, and mortality due to brain herniation. Secondary outcomes were ICU and hospital lengths of stay. Multiple regression analyses were deployed to determine the effect of ICP monitoring on outcomes.\nRESULTS: A total of 216 patients met the BTF guideline criteria for ICP monitoring. Compliance with BTF guidelines was 46.8% (101 patients). Patients with subarachnoid hemorrhage and those who underwent craniectomy/craniotomy were significantly more likely to undergo ICP monitoring. Hypotension, coagulopathy, and increasing age were negatively associated with the placement of ICP monitoring devices. The overall in-hospital mortality was significantly higher in patients who did not undergo ICP monitoring (53.9% vs 32.7%, adjusted p = 0.019). Similarly, mortality due to brain herniation was significantly higher for the group not undergoing ICP monitoring (21.7% vs 12.9%, adjusted p = 0.046). The ICU and hospital lengths of stay were significantly longer in patients subjected to ICP monitoring.\nCONCLUSIONS: Compliance with BTF ICP monitoring guidelines in our study sample was 46.8%. Patients managed according to the BTF ICP guidelines experienced significantly improved survival.","container-title":"Journal of Neurosurgery","DOI":"10.3171/2013.7.JNS122255","ISSN":"1933-0693","issue":"5","journalAbbreviation":"J Neurosurg","language":"eng","note":"PMID: 23971954","page":"1248-1254","source":"PubMed","title":"Intracranial pressure monitoring in severe head injury: compliance with Brain Trauma Foundation guidelines and effect on outcomes: a prospective study","title-short":"Intracranial pressure monitoring in severe head injury","volume":"119","author":[{"family":"Talving","given":"Peep"},{"family":"Karamanos","given":"Efstathios"},{"family":"Teixeira","given":"Pedro G."},{"family":"Skiada","given":"Dimitra"},{"family":"Lam","given":"Lydia"},{"family":"Belzberg","given":"Howard"},{"family":"Inaba","given":"Kenji"},{"family":"Demetriades","given":"Demetrios"}],"issued":{"date-parts":[["2013",11]]}}}],"schema":"https://github.com/citation-style-language/schema/raw/master/csl-citation.json"} </w:instrText>
      </w:r>
      <w:r w:rsidR="00AA6BF0">
        <w:rPr>
          <w:rFonts w:eastAsiaTheme="majorEastAsia"/>
          <w:lang w:val="en-US"/>
        </w:rPr>
        <w:fldChar w:fldCharType="separate"/>
      </w:r>
      <w:r w:rsidRPr="00567F18">
        <w:rPr>
          <w:lang w:val="en-US"/>
        </w:rPr>
        <w:t>(40–42)</w:t>
      </w:r>
      <w:r w:rsidR="00AA6BF0">
        <w:rPr>
          <w:rFonts w:eastAsiaTheme="majorEastAsia"/>
          <w:lang w:val="en-US"/>
        </w:rPr>
        <w:fldChar w:fldCharType="end"/>
      </w:r>
      <w:r w:rsidR="00770A16">
        <w:rPr>
          <w:rFonts w:eastAsiaTheme="majorEastAsia"/>
          <w:lang w:val="en-US"/>
        </w:rPr>
        <w:t xml:space="preserve">. </w:t>
      </w:r>
    </w:p>
    <w:p w:rsidR="00450326" w:rsidP="00450326" w:rsidRDefault="00450326" w14:paraId="20C15EA6" w14:textId="13941B86">
      <w:pPr>
        <w:pStyle w:val="Brdtext"/>
        <w:spacing w:line="360" w:lineRule="auto"/>
        <w:rPr>
          <w:rFonts w:eastAsiaTheme="majorEastAsia"/>
          <w:lang w:val="en-US"/>
        </w:rPr>
      </w:pPr>
      <w:r w:rsidRPr="00D1768B">
        <w:rPr>
          <w:rFonts w:eastAsiaTheme="majorEastAsia"/>
          <w:lang w:val="en-US"/>
        </w:rPr>
        <w:t>In severe cases of</w:t>
      </w:r>
      <w:r w:rsidR="009F7FA3">
        <w:rPr>
          <w:rFonts w:eastAsiaTheme="majorEastAsia"/>
          <w:lang w:val="en-US"/>
        </w:rPr>
        <w:t xml:space="preserve"> </w:t>
      </w:r>
      <w:r w:rsidR="00567F18">
        <w:rPr>
          <w:rFonts w:eastAsiaTheme="majorEastAsia"/>
          <w:lang w:val="en-US"/>
        </w:rPr>
        <w:t>TBI</w:t>
      </w:r>
      <w:r w:rsidRPr="00D1768B">
        <w:rPr>
          <w:rFonts w:eastAsiaTheme="majorEastAsia"/>
          <w:lang w:val="en-US"/>
        </w:rPr>
        <w:t xml:space="preserve">, </w:t>
      </w:r>
      <w:r w:rsidR="00567F18">
        <w:rPr>
          <w:rFonts w:eastAsiaTheme="majorEastAsia"/>
          <w:lang w:val="en-US"/>
        </w:rPr>
        <w:t xml:space="preserve">an </w:t>
      </w:r>
      <w:r w:rsidRPr="00D1768B">
        <w:rPr>
          <w:rFonts w:eastAsiaTheme="majorEastAsia"/>
          <w:lang w:val="en-US"/>
        </w:rPr>
        <w:t xml:space="preserve">emergency craniotomy may be necessary to reduce the </w:t>
      </w:r>
      <w:r w:rsidR="006A38B1">
        <w:rPr>
          <w:rFonts w:eastAsiaTheme="majorEastAsia"/>
          <w:lang w:val="en-US"/>
        </w:rPr>
        <w:t>ICP</w:t>
      </w:r>
      <w:r w:rsidRPr="00D1768B" w:rsidR="006A38B1">
        <w:rPr>
          <w:rFonts w:eastAsiaTheme="majorEastAsia"/>
          <w:lang w:val="en-US"/>
        </w:rPr>
        <w:t xml:space="preserve"> </w:t>
      </w:r>
      <w:r w:rsidRPr="00D1768B">
        <w:rPr>
          <w:rFonts w:eastAsiaTheme="majorEastAsia"/>
          <w:lang w:val="en-US"/>
        </w:rPr>
        <w:t xml:space="preserve">and prevent further damage to the brain.  In </w:t>
      </w:r>
      <w:r w:rsidR="00905D96">
        <w:rPr>
          <w:rFonts w:eastAsiaTheme="majorEastAsia"/>
          <w:lang w:val="en-US"/>
        </w:rPr>
        <w:t>this study</w:t>
      </w:r>
      <w:r w:rsidR="002E40FB">
        <w:rPr>
          <w:rFonts w:eastAsiaTheme="majorEastAsia"/>
          <w:lang w:val="en-US"/>
        </w:rPr>
        <w:t>,</w:t>
      </w:r>
      <w:r w:rsidR="00905D96">
        <w:rPr>
          <w:rFonts w:eastAsiaTheme="majorEastAsia"/>
          <w:lang w:val="en-US"/>
        </w:rPr>
        <w:t xml:space="preserve"> </w:t>
      </w:r>
      <w:r w:rsidRPr="00D1768B" w:rsidR="00D43068">
        <w:rPr>
          <w:rFonts w:eastAsiaTheme="majorEastAsia"/>
          <w:lang w:val="en-US"/>
        </w:rPr>
        <w:t xml:space="preserve">emergency craniotomy </w:t>
      </w:r>
      <w:r w:rsidR="004D3E84">
        <w:rPr>
          <w:rFonts w:eastAsiaTheme="majorEastAsia"/>
          <w:lang w:val="en-US"/>
        </w:rPr>
        <w:t>was</w:t>
      </w:r>
      <w:r w:rsidR="00564DA8">
        <w:rPr>
          <w:rFonts w:eastAsiaTheme="majorEastAsia"/>
          <w:lang w:val="en-US"/>
        </w:rPr>
        <w:t xml:space="preserve"> </w:t>
      </w:r>
      <w:r w:rsidR="00D43068">
        <w:rPr>
          <w:rFonts w:eastAsiaTheme="majorEastAsia"/>
          <w:lang w:val="en-US"/>
        </w:rPr>
        <w:t>the</w:t>
      </w:r>
      <w:r w:rsidRPr="00A62EBB">
        <w:rPr>
          <w:lang w:val="en-US"/>
        </w:rPr>
        <w:t xml:space="preserve"> second </w:t>
      </w:r>
      <w:r w:rsidRPr="0034246A">
        <w:rPr>
          <w:lang w:val="en-GB"/>
        </w:rPr>
        <w:t>most common intervention performed</w:t>
      </w:r>
      <w:r w:rsidRPr="0034246A" w:rsidR="00F13705">
        <w:rPr>
          <w:rFonts w:eastAsiaTheme="majorEastAsia"/>
          <w:lang w:val="en-GB"/>
        </w:rPr>
        <w:t xml:space="preserve"> with high OR</w:t>
      </w:r>
      <w:r w:rsidRPr="0034246A">
        <w:rPr>
          <w:rFonts w:eastAsiaTheme="majorEastAsia"/>
          <w:lang w:val="en-GB"/>
        </w:rPr>
        <w:t xml:space="preserve"> </w:t>
      </w:r>
      <w:r w:rsidRPr="0034246A" w:rsidR="00F13705">
        <w:rPr>
          <w:rFonts w:eastAsiaTheme="majorEastAsia"/>
          <w:lang w:val="en-GB"/>
        </w:rPr>
        <w:t>(</w:t>
      </w:r>
      <w:r w:rsidRPr="0034246A">
        <w:rPr>
          <w:lang w:val="en-GB"/>
        </w:rPr>
        <w:t>3.82</w:t>
      </w:r>
      <w:r w:rsidRPr="0034246A" w:rsidR="00F13705">
        <w:rPr>
          <w:lang w:val="en-GB"/>
        </w:rPr>
        <w:t>)</w:t>
      </w:r>
      <w:r w:rsidRPr="0034246A">
        <w:rPr>
          <w:lang w:val="en-GB"/>
        </w:rPr>
        <w:t xml:space="preserve"> for OFI.</w:t>
      </w:r>
      <w:r w:rsidRPr="0034246A">
        <w:rPr>
          <w:rFonts w:eastAsiaTheme="majorEastAsia"/>
          <w:lang w:val="en-GB"/>
        </w:rPr>
        <w:t xml:space="preserve"> While we were unable to find comparable studies for direct comparison, </w:t>
      </w:r>
      <w:r w:rsidR="006A38B1">
        <w:rPr>
          <w:rFonts w:eastAsiaTheme="majorEastAsia"/>
          <w:lang w:val="en-GB"/>
        </w:rPr>
        <w:t>other</w:t>
      </w:r>
      <w:r w:rsidRPr="0034246A" w:rsidR="006A38B1">
        <w:rPr>
          <w:rFonts w:eastAsiaTheme="majorEastAsia"/>
          <w:lang w:val="en-GB"/>
        </w:rPr>
        <w:t xml:space="preserve"> </w:t>
      </w:r>
      <w:r w:rsidRPr="0034246A" w:rsidR="00C61D2B">
        <w:rPr>
          <w:rFonts w:eastAsiaTheme="majorEastAsia"/>
          <w:lang w:val="en-GB"/>
        </w:rPr>
        <w:t xml:space="preserve">reports </w:t>
      </w:r>
      <w:r w:rsidRPr="0034246A" w:rsidR="00E24DA9">
        <w:rPr>
          <w:rFonts w:eastAsiaTheme="majorEastAsia"/>
          <w:lang w:val="en-GB"/>
        </w:rPr>
        <w:t>have shown</w:t>
      </w:r>
      <w:r w:rsidRPr="0034246A" w:rsidR="005D7C7F">
        <w:rPr>
          <w:rFonts w:eastAsiaTheme="majorEastAsia"/>
          <w:lang w:val="en-GB"/>
        </w:rPr>
        <w:t xml:space="preserve"> </w:t>
      </w:r>
      <w:r w:rsidRPr="0034246A" w:rsidR="00E24DA9">
        <w:rPr>
          <w:rFonts w:eastAsiaTheme="majorEastAsia"/>
          <w:lang w:val="en-GB"/>
        </w:rPr>
        <w:t>that</w:t>
      </w:r>
      <w:r w:rsidRPr="0034246A">
        <w:rPr>
          <w:rFonts w:eastAsiaTheme="majorEastAsia"/>
          <w:lang w:val="en-GB"/>
        </w:rPr>
        <w:t xml:space="preserve"> age and GCS score at the time of hospital admission</w:t>
      </w:r>
      <w:r w:rsidRPr="0034246A" w:rsidR="00C933E4">
        <w:rPr>
          <w:rFonts w:eastAsiaTheme="majorEastAsia"/>
          <w:lang w:val="en-GB"/>
        </w:rPr>
        <w:t xml:space="preserve"> </w:t>
      </w:r>
      <w:r w:rsidRPr="0034246A" w:rsidR="003B08C1">
        <w:rPr>
          <w:rFonts w:eastAsiaTheme="majorEastAsia"/>
          <w:lang w:val="en-GB"/>
        </w:rPr>
        <w:t>is</w:t>
      </w:r>
      <w:r w:rsidRPr="0034246A" w:rsidR="00C933E4">
        <w:rPr>
          <w:rFonts w:eastAsiaTheme="majorEastAsia"/>
          <w:lang w:val="en-GB"/>
        </w:rPr>
        <w:t xml:space="preserve"> associated with</w:t>
      </w:r>
      <w:r w:rsidRPr="0034246A">
        <w:rPr>
          <w:rFonts w:eastAsiaTheme="majorEastAsia"/>
          <w:lang w:val="en-GB"/>
        </w:rPr>
        <w:t xml:space="preserve"> poorer outcomes after craniotomy </w:t>
      </w:r>
      <w:r w:rsidRPr="00567F18">
        <w:rPr>
          <w:rFonts w:eastAsiaTheme="majorEastAsia"/>
        </w:rPr>
        <w:fldChar w:fldCharType="begin"/>
      </w:r>
      <w:r w:rsidRPr="0034246A" w:rsidR="00416EDB">
        <w:rPr>
          <w:rFonts w:eastAsiaTheme="majorEastAsia"/>
          <w:lang w:val="en-GB"/>
        </w:rPr>
        <w:instrText xml:space="preserve"> ADDIN ZOTERO_ITEM CSL_CITATION {"citationID":"wnYMsDpL","properties":{"formattedCitation":"(42,43)","plainCitation":"(42,43)","dontUpdate":true,"noteIndex":0},"citationItems":[{"id":456,"uris":["http://zotero.org/users/10948265/items/RB32M6X3"],"itemData":{"id":456,"type":"article-journal","container-title":"Journal of Trauma: Injury, Infection &amp; Critical Care","DOI":"10.1097/TA.0b013e31817c50d4","ISSN":"0022-5282","issue":"2","language":"en","page":"380-386","source":"DOI.org (Crossref)","title":"Outcome After Decompressive Craniectomy for the Treatment of Severe Traumatic Brain Injury","volume":"65","author":[{"family":"Howard","given":"Jerry Lee"},{"family":"Cipolle","given":"Mark D."},{"family":"Anderson","given":"Meredith"},{"family":"Sabella","given":"Victoria"},{"family":"Shollenberger","given":"Daniele"},{"family":"Li","given":"P Mark"},{"family":"Pasquale","given":"Michael D."}],"issued":{"date-parts":[["2008",8]]}}},{"id":386,"uris":["http://zotero.org/users/10948265/items/BWP3FK7S"],"itemData":{"id":386,"type":"article-journal","abstract":"BACKGROUND: Despite rapid diagnosis and aggressive neurosurgical intervention, acute subdural hematoma (ASDH) is a severe type of head injury that can result in high morbidity and mortality. Although surgical procedures, such as craniotomy and decompressive craniectomy (DC), can be effective, the preferred approach for treating an ASDH remains controversial. The aim of this report was to evaluate factors associated with mortality in patients with ASDH and determinants of outcome in those with ASDH who underwent DC.\nMETHODS: The demographic details and clinical and radiological characteristics of a total of 93 patients with ASDH who underwent DC during a 60-month period from 2012 to 2017 were evaluated to determine the effect on mortality and any association with the Glasgow Coma Scale (GCS) score recorded on arrival.\nRESULTS: Sixty-five male and 28 female subjects with a mean age of 59.82±19.49 years (range: 16–88 years) were included in the study. Sixteen patients (17.2%) died following the surgery. Older age (p=0.007) and lower GCS scores (p=0.022) were statistically significantly associated with the mortality rate. The mean hematoma thickness was 15.46±5.73 mm, and the mean midline shift was 9.90±4.84 mm. The mortality rate was positively correlated with an excessive midline shift (p=0.011; r=0.262) and age (p=0.022; r=0.237) in patients with ADSH. A midline shift of ≥10 mm and a hematoma thickness of ≥15 mm was significantly associated with mortality (p=0.014; p=0.039). The etiology of the trauma; comorbidities of subarachnoid, epidural, or intracranial hemorrhage; compression fractures; or contusions were not significantly correlated.\nCONCLUSION: The results indicated that there was a higher mortality rate among older patients and those with a GCS score of &lt;6 on arrival. A midline shift of ≥10 mm and a hematoma thickness of ≥15 mm were significantly related to mortality. Our study supports the conclusion that DC may help prevent further midline shift and be associated with a lower mortality rate compared with a craniotomy.","container-title":"Turkish Journal of Trauma and Emergency Surgery","DOI":"10.5505/tjtes.2018.48079","ISSN":"1306696X","journalAbbreviation":"Ulus Travma Acil Cerrahi Derg","language":"en","source":"DOI.org (Crossref)","title":"Factors Associated with Mortality in Acute Subdural Hematoma: Is Decompressive Craniectomy Effective?","title-short":"Factors Associated with Mortality in Acute Subdural Hematoma","URL":"https://www.journalagent.com/travma/pdfs/UTD-48079-CLINICAL_ARTICLE-ERTEM.pdf","author":[{"family":"Yılmaz","given":"İlhan"}],"accessed":{"date-parts":[["2023",5,6]]},"issued":{"date-parts":[["2018"]]}}}],"schema":"https://github.com/citation-style-language/schema/raw/master/csl-citation.json"} </w:instrText>
      </w:r>
      <w:r w:rsidRPr="00567F18">
        <w:rPr>
          <w:rFonts w:eastAsiaTheme="majorEastAsia"/>
        </w:rPr>
        <w:fldChar w:fldCharType="separate"/>
      </w:r>
      <w:r w:rsidRPr="0034246A" w:rsidR="00416EDB">
        <w:rPr>
          <w:rFonts w:eastAsiaTheme="majorEastAsia"/>
          <w:lang w:val="en-GB"/>
        </w:rPr>
        <w:t>(42, 43)</w:t>
      </w:r>
      <w:r w:rsidRPr="00567F18">
        <w:rPr>
          <w:rFonts w:eastAsiaTheme="majorEastAsia"/>
        </w:rPr>
        <w:fldChar w:fldCharType="end"/>
      </w:r>
      <w:r w:rsidRPr="0034246A">
        <w:rPr>
          <w:rFonts w:eastAsiaTheme="majorEastAsia"/>
          <w:lang w:val="en-GB"/>
        </w:rPr>
        <w:t xml:space="preserve">. </w:t>
      </w:r>
    </w:p>
    <w:p w:rsidRPr="00A62EBB" w:rsidR="00A74FF2" w:rsidP="00A74FF2" w:rsidRDefault="00A74FF2" w14:paraId="328F6129" w14:textId="51F4A2C0">
      <w:pPr>
        <w:pStyle w:val="Brdtext"/>
        <w:spacing w:line="360" w:lineRule="auto"/>
        <w:rPr>
          <w:rFonts w:eastAsiaTheme="majorEastAsia"/>
          <w:lang w:val="en-US"/>
        </w:rPr>
      </w:pPr>
      <w:r w:rsidRPr="00B312DB">
        <w:rPr>
          <w:lang w:val="en-US"/>
        </w:rPr>
        <w:t>External fractur</w:t>
      </w:r>
      <w:r w:rsidRPr="004D4567">
        <w:rPr>
          <w:lang w:val="en-US"/>
        </w:rPr>
        <w:t xml:space="preserve">e fixation is typically done in cases of severe bone fractures where internal fixation is not possible, </w:t>
      </w:r>
      <w:r w:rsidRPr="00AF61AF">
        <w:rPr>
          <w:lang w:val="en-US"/>
        </w:rPr>
        <w:t>such as open fractures, fractures with significant soft tissue damage, or fractures that involve joints</w:t>
      </w:r>
      <w:r w:rsidRPr="004D4567">
        <w:rPr>
          <w:lang w:val="en-US"/>
        </w:rPr>
        <w:t xml:space="preserve">. </w:t>
      </w:r>
      <w:r w:rsidR="006A38B1">
        <w:rPr>
          <w:lang w:val="en-US"/>
        </w:rPr>
        <w:t>This procedure</w:t>
      </w:r>
      <w:r w:rsidR="009E7A49">
        <w:rPr>
          <w:lang w:val="en-US"/>
        </w:rPr>
        <w:t xml:space="preserve"> </w:t>
      </w:r>
      <w:r w:rsidRPr="004D4567">
        <w:rPr>
          <w:lang w:val="en-US"/>
        </w:rPr>
        <w:t>was the third most common intervention in our study and had</w:t>
      </w:r>
      <w:r>
        <w:rPr>
          <w:lang w:val="en-US"/>
        </w:rPr>
        <w:t xml:space="preserve"> an</w:t>
      </w:r>
      <w:r w:rsidRPr="004D4567">
        <w:rPr>
          <w:lang w:val="en-US"/>
        </w:rPr>
        <w:t xml:space="preserve"> </w:t>
      </w:r>
      <w:r>
        <w:rPr>
          <w:lang w:val="en-US"/>
        </w:rPr>
        <w:t xml:space="preserve">OR </w:t>
      </w:r>
      <w:r w:rsidRPr="004D4567">
        <w:rPr>
          <w:lang w:val="en-US"/>
        </w:rPr>
        <w:t>2.74 for OFI. Major fracture</w:t>
      </w:r>
      <w:r w:rsidRPr="006704D3">
        <w:rPr>
          <w:lang w:val="en-US"/>
        </w:rPr>
        <w:t xml:space="preserve"> surgery was also significantly associated with OFI</w:t>
      </w:r>
      <w:r>
        <w:rPr>
          <w:lang w:val="en-US"/>
        </w:rPr>
        <w:t xml:space="preserve"> (OR 2.26).</w:t>
      </w:r>
      <w:r w:rsidRPr="006704D3">
        <w:rPr>
          <w:lang w:val="en-US"/>
        </w:rPr>
        <w:t xml:space="preserve"> </w:t>
      </w:r>
      <w:r>
        <w:rPr>
          <w:lang w:val="en-US"/>
        </w:rPr>
        <w:t xml:space="preserve">External fracture fixation is associated with a risk of </w:t>
      </w:r>
      <w:r w:rsidRPr="006704D3">
        <w:rPr>
          <w:lang w:val="en-US"/>
        </w:rPr>
        <w:t>bleeding, nerve or blood vessel damage, malalignment, or joint stiffness. Previous studies have reported a high incidence of infection after external fracture fixation</w:t>
      </w:r>
      <w:r>
        <w:rPr>
          <w:lang w:val="en-US"/>
        </w:rPr>
        <w:t xml:space="preserve"> </w:t>
      </w:r>
      <w:r w:rsidRPr="00A62EBB">
        <w:rPr>
          <w:rFonts w:eastAsiaTheme="majorEastAsia"/>
          <w:lang w:val="en-US"/>
        </w:rPr>
        <w:fldChar w:fldCharType="begin"/>
      </w:r>
      <w:r>
        <w:rPr>
          <w:rFonts w:eastAsiaTheme="majorEastAsia"/>
          <w:lang w:val="en-US"/>
        </w:rPr>
        <w:instrText xml:space="preserve"> ADDIN ZOTERO_ITEM CSL_CITATION {"citationID":"PqXMgv6P","properties":{"formattedCitation":"(37,38)","plainCitation":"(37,38)","dontUpdate":true,"noteIndex":0},"citationItems":[{"id":373,"uris":["http://zotero.org/users/10948265/items/82ZQG23M"],"itemData":{"id":373,"type":"article-journal","container-title":"The Journal of Trauma: Injury, Infection, and Critical Care","DOI":"10.1097/01.ta.0000175088.29170.3e","ISSN":"0022-5282","issue":"2","journalAbbreviation":"The Journal of Trauma: Injury, Infection, and Critical Care","language":"en","page":"408-415","source":"DOI.org (Crossref)","title":"Damage Control Orthopedics in Patients With Multiple Injuries Is Effective, Time Saving, and Safe:","title-short":"Damage Control Orthopedics in Patients With Multiple Injuries Is Effective, Time Saving, and Safe","volume":"59","author":[{"family":"Taeger","given":"Georg"},{"family":"Ruchholtz","given":"Steffen"},{"family":"Waydhas","given":"Christian"},{"family":"Lewan","given":"Ulrike"},{"family":"Schmidt","given":"Boris"},{"family":"Nast-Kolb","given":"Dieter"}],"issued":{"date-parts":[["2005",8]]}}},{"id":375,"uris":["http://zotero.org/users/10948265/items/U8CCR6XF"],"itemData":{"id":375,"type":"article-journal","abstract":"We studied the safety and incidence of complications from the treatment of gunshot-induced femur diaphysis fractures with locked intramedullary nailing in comparison to external fixation.","container-title":"European Journal of Trauma and Emergency Surgery","DOI":"10.1007/s00068-017-0814-6","ISSN":"1863-9941","issue":"3","journalAbbreviation":"Eur J Trauma Emerg Surg","language":"en","page":"451-455","source":"Springer Link","title":"A comparison of external fixation and locked intramedullary nailing in the treatment of femoral diaphysis fractures from gunshot injuries","volume":"44","author":[{"family":"Polat","given":"G."},{"family":"Balci","given":"H. İ."},{"family":"Ergin","given":"O. N."},{"family":"Asma","given":"A."},{"family":"Şen","given":"C."},{"family":"Kiliçoğlu","given":"Ö."}],"issued":{"date-parts":[["2018",6,1]]}}}],"schema":"https://github.com/citation-style-language/schema/raw/master/csl-citation.json"} </w:instrText>
      </w:r>
      <w:r w:rsidRPr="00A62EBB">
        <w:rPr>
          <w:rFonts w:eastAsiaTheme="majorEastAsia"/>
          <w:lang w:val="en-US"/>
        </w:rPr>
        <w:fldChar w:fldCharType="separate"/>
      </w:r>
      <w:r>
        <w:rPr>
          <w:rFonts w:eastAsiaTheme="majorEastAsia"/>
          <w:lang w:val="en-US"/>
        </w:rPr>
        <w:t>(37, 38)</w:t>
      </w:r>
      <w:r w:rsidRPr="00A62EBB">
        <w:rPr>
          <w:rFonts w:eastAsiaTheme="majorEastAsia"/>
          <w:lang w:val="en-US"/>
        </w:rPr>
        <w:fldChar w:fldCharType="end"/>
      </w:r>
      <w:r w:rsidRPr="00A62EBB">
        <w:rPr>
          <w:lang w:val="en-US"/>
        </w:rPr>
        <w:t>.</w:t>
      </w:r>
      <w:r>
        <w:rPr>
          <w:lang w:val="en-US"/>
        </w:rPr>
        <w:t xml:space="preserve"> Moreover, </w:t>
      </w:r>
      <w:r w:rsidR="00D17DAE">
        <w:rPr>
          <w:rFonts w:eastAsiaTheme="majorEastAsia"/>
          <w:lang w:val="en-US"/>
        </w:rPr>
        <w:t>orthopedic</w:t>
      </w:r>
      <w:r w:rsidRPr="00A62EBB" w:rsidR="00812956">
        <w:rPr>
          <w:rFonts w:eastAsiaTheme="majorEastAsia"/>
          <w:lang w:val="en-US"/>
        </w:rPr>
        <w:t xml:space="preserve"> </w:t>
      </w:r>
      <w:r w:rsidRPr="00A62EBB">
        <w:rPr>
          <w:rFonts w:eastAsiaTheme="majorEastAsia"/>
          <w:lang w:val="en-US"/>
        </w:rPr>
        <w:t xml:space="preserve">injuries related to trauma in elderly patients are significantly associated with higher mortality </w:t>
      </w:r>
      <w:r w:rsidRPr="00A62EBB">
        <w:rPr>
          <w:rFonts w:eastAsiaTheme="majorEastAsia"/>
          <w:lang w:val="en-US"/>
        </w:rPr>
        <w:fldChar w:fldCharType="begin"/>
      </w:r>
      <w:r>
        <w:rPr>
          <w:rFonts w:eastAsiaTheme="majorEastAsia"/>
          <w:lang w:val="en-US"/>
        </w:rPr>
        <w:instrText xml:space="preserve"> ADDIN ZOTERO_ITEM CSL_CITATION {"citationID":"2I8EKsLY","properties":{"formattedCitation":"(47)","plainCitation":"(47)","noteIndex":0},"citationItems":[{"id":457,"uris":["http://zotero.org/users/10948265/items/B5552CCG"],"itemData":{"id":457,"type":"article-journal","abstract":"Aims To compare the early management and mortality of older patients sustaining major orthopaedic trauma with that of a younger population with similar injuries. Patients and Methods The Trauma Audit Research Network database was reviewed to identify eligible patients admitted between April 2012 and June 2015. Distribution and severity of injury, interventions, comorbidity, critical care episodes and mortality were recorded. The population was divided into young (64 years or younger) and older (65 years and older) patients. Results Of 142 765 adults sustaining major trauma, 72 942 (51.09 %) had long bone or pelvic fractures and 45.81% of these were &gt; 65 years old. Road traffic collision was the most common mechanism in the young (40.4%) and, in older people, fall from standing height (80.4%) predominated. The 30 day mortality in older patients with fractures is greater (6.8% versus 2.5%), although critical care episodes are more common in the young (18.2% versus 9.7%). Older people are less likely to be admitted to critical care beds and are often managed in isolation by surgeons. Orthopaedic surgery is the most common admitting and operating specialty and, in older people, fracture surgery accounted for 82.1% of procedures. Conclusion Orthopaedic trauma in older people is associated with mortality that is significantly greater than for similar fractures in the young. As with the hip fracture population, major trauma in the elderly is a growing concern which highlights the need for a review of admission pathways and shared orthogeriatric care models.","container-title":"Bone &amp; Joint Journal","DOI":"10.1302/0301-620X.99B12.BJJ-2016-1140.R2","ISSN":"2049-4394","issue":"12","journalAbbreviation":"Bone Joint J.","language":"English","note":"publisher-place: London\npublisher: British Editorial Soc Bone &amp; Joint Surgery\nWOS:000417132300020","page":"1677-1680","source":"Web of Science Nextgen","title":"The impact of age on major orthopaedic trauma AN ANALYSIS OF THE UNITED KINGDOM TRAUMA AUDIT RESEARCH NETWORK DATABASE","volume":"99B","author":[{"family":"Herron","given":"J."},{"family":"Hutchinson","given":"R."},{"family":"Lecky","given":"F."},{"family":"Bouamra","given":"O."},{"family":"Edwards","given":"A."},{"family":"Woodford","given":"M."},{"family":"Eardley","given":"W. G. P."}],"issued":{"date-parts":[["2017",12]]}}}],"schema":"https://github.com/citation-style-language/schema/raw/master/csl-citation.json"} </w:instrText>
      </w:r>
      <w:r w:rsidRPr="00A62EBB">
        <w:rPr>
          <w:rFonts w:eastAsiaTheme="majorEastAsia"/>
          <w:lang w:val="en-US"/>
        </w:rPr>
        <w:fldChar w:fldCharType="separate"/>
      </w:r>
      <w:r>
        <w:rPr>
          <w:rFonts w:eastAsiaTheme="majorEastAsia"/>
          <w:lang w:val="en-US"/>
        </w:rPr>
        <w:t>(47)</w:t>
      </w:r>
      <w:r w:rsidRPr="00A62EBB">
        <w:rPr>
          <w:rFonts w:eastAsiaTheme="majorEastAsia"/>
          <w:lang w:val="en-US"/>
        </w:rPr>
        <w:fldChar w:fldCharType="end"/>
      </w:r>
      <w:r w:rsidRPr="00A62EBB">
        <w:rPr>
          <w:rFonts w:eastAsiaTheme="majorEastAsia"/>
          <w:lang w:val="en-US"/>
        </w:rPr>
        <w:t xml:space="preserve">. </w:t>
      </w:r>
    </w:p>
    <w:p w:rsidRPr="00A62EBB" w:rsidR="00450326" w:rsidP="00450326" w:rsidRDefault="008F699A" w14:paraId="2A4BC344" w14:textId="3A28A935">
      <w:pPr>
        <w:pStyle w:val="Brdtext"/>
        <w:spacing w:line="360" w:lineRule="auto"/>
        <w:rPr>
          <w:rFonts w:eastAsiaTheme="majorEastAsia"/>
          <w:lang w:val="en-US"/>
        </w:rPr>
      </w:pPr>
      <w:r>
        <w:rPr>
          <w:lang w:val="en-US"/>
        </w:rPr>
        <w:t>The</w:t>
      </w:r>
      <w:r w:rsidR="0079276B">
        <w:rPr>
          <w:lang w:val="en-US"/>
        </w:rPr>
        <w:t xml:space="preserve"> overall association</w:t>
      </w:r>
      <w:r w:rsidR="00ED181F">
        <w:rPr>
          <w:lang w:val="en-US"/>
        </w:rPr>
        <w:t xml:space="preserve"> between OFI and emergency procedures </w:t>
      </w:r>
      <w:r w:rsidRPr="00A62EBB" w:rsidR="00450326">
        <w:rPr>
          <w:lang w:val="en-US"/>
        </w:rPr>
        <w:t xml:space="preserve">may not necessarily be due to the procedure itself but rather the specialized expertise and resources required for their </w:t>
      </w:r>
      <w:r w:rsidR="00B627C0">
        <w:rPr>
          <w:lang w:val="en-US"/>
        </w:rPr>
        <w:t>performance</w:t>
      </w:r>
      <w:r w:rsidRPr="00A62EBB" w:rsidR="00450326">
        <w:rPr>
          <w:lang w:val="en-US"/>
        </w:rPr>
        <w:t xml:space="preserve">. </w:t>
      </w:r>
      <w:r w:rsidR="00836529">
        <w:rPr>
          <w:rFonts w:eastAsiaTheme="majorEastAsia"/>
          <w:lang w:val="en-US"/>
        </w:rPr>
        <w:t>S</w:t>
      </w:r>
      <w:r w:rsidRPr="00A62EBB" w:rsidR="00450326">
        <w:rPr>
          <w:rFonts w:eastAsiaTheme="majorEastAsia"/>
          <w:lang w:val="en-US"/>
        </w:rPr>
        <w:t xml:space="preserve">tudies </w:t>
      </w:r>
      <w:r w:rsidR="00706D89">
        <w:rPr>
          <w:rFonts w:eastAsiaTheme="majorEastAsia"/>
          <w:lang w:val="en-US"/>
        </w:rPr>
        <w:t xml:space="preserve">have </w:t>
      </w:r>
      <w:r w:rsidR="00DE70EE">
        <w:rPr>
          <w:rFonts w:eastAsiaTheme="majorEastAsia"/>
          <w:lang w:val="en-US"/>
        </w:rPr>
        <w:t>shown</w:t>
      </w:r>
      <w:r w:rsidR="007E6712">
        <w:rPr>
          <w:rFonts w:eastAsiaTheme="majorEastAsia"/>
          <w:lang w:val="en-US"/>
        </w:rPr>
        <w:t xml:space="preserve"> that </w:t>
      </w:r>
      <w:r w:rsidR="00904EE3">
        <w:rPr>
          <w:rFonts w:eastAsiaTheme="majorEastAsia"/>
          <w:lang w:val="en-US"/>
        </w:rPr>
        <w:t>interventions</w:t>
      </w:r>
      <w:r w:rsidR="00B063F0">
        <w:rPr>
          <w:rFonts w:eastAsiaTheme="majorEastAsia"/>
          <w:lang w:val="en-US"/>
        </w:rPr>
        <w:t xml:space="preserve"> </w:t>
      </w:r>
      <w:r w:rsidR="00904EE3">
        <w:rPr>
          <w:rFonts w:eastAsiaTheme="majorEastAsia"/>
          <w:lang w:val="en-US"/>
        </w:rPr>
        <w:t xml:space="preserve">provided by </w:t>
      </w:r>
      <w:r w:rsidRPr="00A62EBB" w:rsidR="00450326">
        <w:rPr>
          <w:rFonts w:eastAsiaTheme="majorEastAsia"/>
          <w:lang w:val="en-US"/>
        </w:rPr>
        <w:t xml:space="preserve">full-time trauma surgeons </w:t>
      </w:r>
      <w:r w:rsidR="006F2DBD">
        <w:rPr>
          <w:rFonts w:eastAsiaTheme="majorEastAsia"/>
          <w:lang w:val="en-US"/>
        </w:rPr>
        <w:t xml:space="preserve">are </w:t>
      </w:r>
      <w:r w:rsidR="001F10BA">
        <w:rPr>
          <w:rFonts w:eastAsiaTheme="majorEastAsia"/>
          <w:lang w:val="en-US"/>
        </w:rPr>
        <w:t>associated</w:t>
      </w:r>
      <w:r w:rsidRPr="00A62EBB" w:rsidR="006F2DBD">
        <w:rPr>
          <w:rFonts w:eastAsiaTheme="majorEastAsia"/>
          <w:lang w:val="en-US"/>
        </w:rPr>
        <w:t xml:space="preserve"> </w:t>
      </w:r>
      <w:r w:rsidR="001F10BA">
        <w:rPr>
          <w:rFonts w:eastAsiaTheme="majorEastAsia"/>
          <w:lang w:val="en-US"/>
        </w:rPr>
        <w:t>with</w:t>
      </w:r>
      <w:r w:rsidRPr="00A62EBB" w:rsidR="00450326">
        <w:rPr>
          <w:rFonts w:eastAsiaTheme="majorEastAsia"/>
          <w:lang w:val="en-US"/>
        </w:rPr>
        <w:t xml:space="preserve"> lower mortality rates in patients with an ISS greater than 15 (41)</w:t>
      </w:r>
      <w:r w:rsidR="007E6712">
        <w:rPr>
          <w:rFonts w:eastAsiaTheme="majorEastAsia"/>
          <w:lang w:val="en-US"/>
        </w:rPr>
        <w:t xml:space="preserve">. </w:t>
      </w:r>
      <w:r w:rsidR="00D323B1">
        <w:rPr>
          <w:lang w:val="en-US"/>
        </w:rPr>
        <w:t>Our</w:t>
      </w:r>
      <w:r w:rsidR="002C7E6A">
        <w:rPr>
          <w:lang w:val="en-US"/>
        </w:rPr>
        <w:t xml:space="preserve"> data </w:t>
      </w:r>
      <w:r w:rsidR="00E5709F">
        <w:rPr>
          <w:lang w:val="en-US"/>
        </w:rPr>
        <w:lastRenderedPageBreak/>
        <w:t xml:space="preserve">show that </w:t>
      </w:r>
      <w:r w:rsidRPr="00A62EBB" w:rsidR="00D323B1">
        <w:rPr>
          <w:lang w:val="en-US"/>
        </w:rPr>
        <w:t>ISS</w:t>
      </w:r>
      <w:r w:rsidR="006900F9">
        <w:rPr>
          <w:lang w:val="en-US"/>
        </w:rPr>
        <w:t xml:space="preserve"> is associated with an </w:t>
      </w:r>
      <w:r w:rsidR="00A636BC">
        <w:rPr>
          <w:lang w:val="en-US"/>
        </w:rPr>
        <w:t>increase</w:t>
      </w:r>
      <w:r w:rsidR="0096728A">
        <w:rPr>
          <w:lang w:val="en-US"/>
        </w:rPr>
        <w:t xml:space="preserve"> </w:t>
      </w:r>
      <w:r w:rsidR="002B7426">
        <w:rPr>
          <w:lang w:val="en-US"/>
        </w:rPr>
        <w:t>in</w:t>
      </w:r>
      <w:r w:rsidR="0096728A">
        <w:rPr>
          <w:lang w:val="en-US"/>
        </w:rPr>
        <w:t xml:space="preserve"> OFI (OR 1.07)</w:t>
      </w:r>
      <w:r w:rsidR="00BF0C46">
        <w:rPr>
          <w:lang w:val="en-US"/>
        </w:rPr>
        <w:t>,</w:t>
      </w:r>
      <w:r w:rsidRPr="00A62EBB" w:rsidR="00D323B1">
        <w:rPr>
          <w:lang w:val="en-US"/>
        </w:rPr>
        <w:t xml:space="preserve"> </w:t>
      </w:r>
      <w:r w:rsidR="009F1F10">
        <w:rPr>
          <w:lang w:val="en-US"/>
        </w:rPr>
        <w:t>suggesting</w:t>
      </w:r>
      <w:r w:rsidRPr="00A62EBB" w:rsidR="00D323B1">
        <w:rPr>
          <w:lang w:val="en-US"/>
        </w:rPr>
        <w:t xml:space="preserve"> that patients with severe injuries are </w:t>
      </w:r>
      <w:r w:rsidR="00812956">
        <w:rPr>
          <w:lang w:val="en-US"/>
        </w:rPr>
        <w:t>likelier</w:t>
      </w:r>
      <w:r w:rsidRPr="00A62EBB" w:rsidR="00D323B1">
        <w:rPr>
          <w:lang w:val="en-US"/>
        </w:rPr>
        <w:t xml:space="preserve"> to experience OFI than those with less severe injuries. </w:t>
      </w:r>
      <w:r w:rsidR="006A38B1">
        <w:rPr>
          <w:lang w:val="en-US"/>
        </w:rPr>
        <w:t>S</w:t>
      </w:r>
      <w:r w:rsidRPr="00A62EBB" w:rsidR="00D323B1">
        <w:rPr>
          <w:lang w:val="en-US"/>
        </w:rPr>
        <w:t xml:space="preserve">everal factors </w:t>
      </w:r>
      <w:r w:rsidR="006A38B1">
        <w:rPr>
          <w:lang w:val="en-US"/>
        </w:rPr>
        <w:t xml:space="preserve">might </w:t>
      </w:r>
      <w:r w:rsidRPr="00A62EBB" w:rsidR="00D323B1">
        <w:rPr>
          <w:lang w:val="en-US"/>
        </w:rPr>
        <w:t>contribut</w:t>
      </w:r>
      <w:r w:rsidR="006A38B1">
        <w:rPr>
          <w:lang w:val="en-US"/>
        </w:rPr>
        <w:t>e</w:t>
      </w:r>
      <w:r w:rsidRPr="00A62EBB" w:rsidR="00D323B1">
        <w:rPr>
          <w:lang w:val="en-US"/>
        </w:rPr>
        <w:t xml:space="preserve"> to this association. </w:t>
      </w:r>
      <w:r w:rsidR="004A226E">
        <w:rPr>
          <w:lang w:val="en-US"/>
        </w:rPr>
        <w:t>A</w:t>
      </w:r>
      <w:r w:rsidR="001346BC">
        <w:rPr>
          <w:lang w:val="en-US"/>
        </w:rPr>
        <w:t xml:space="preserve"> possible explanation</w:t>
      </w:r>
      <w:r w:rsidRPr="00A62EBB" w:rsidR="00D323B1">
        <w:rPr>
          <w:lang w:val="en-US"/>
        </w:rPr>
        <w:t xml:space="preserve"> is that patients with higher ISS </w:t>
      </w:r>
      <w:r w:rsidR="00FB1921">
        <w:rPr>
          <w:lang w:val="en-US"/>
        </w:rPr>
        <w:t xml:space="preserve">have </w:t>
      </w:r>
      <w:r w:rsidR="00B678DF">
        <w:rPr>
          <w:lang w:val="en-US"/>
        </w:rPr>
        <w:t xml:space="preserve">critical </w:t>
      </w:r>
      <w:r w:rsidR="008037C0">
        <w:rPr>
          <w:lang w:val="en-US"/>
        </w:rPr>
        <w:t xml:space="preserve">and complicated medical </w:t>
      </w:r>
      <w:r w:rsidR="00B678DF">
        <w:rPr>
          <w:lang w:val="en-US"/>
        </w:rPr>
        <w:t>conditions</w:t>
      </w:r>
      <w:r w:rsidR="00903693">
        <w:rPr>
          <w:lang w:val="en-US"/>
        </w:rPr>
        <w:t xml:space="preserve"> requiring complex treatment and procedures</w:t>
      </w:r>
      <w:r w:rsidR="004B1754">
        <w:rPr>
          <w:lang w:val="en-US"/>
        </w:rPr>
        <w:t xml:space="preserve">. </w:t>
      </w:r>
      <w:r w:rsidR="0066145D">
        <w:rPr>
          <w:lang w:val="en-US"/>
        </w:rPr>
        <w:t xml:space="preserve">This complicated medical assessment might </w:t>
      </w:r>
      <w:r w:rsidRPr="00A62EBB" w:rsidR="00D323B1">
        <w:rPr>
          <w:lang w:val="en-US"/>
        </w:rPr>
        <w:t xml:space="preserve">affect </w:t>
      </w:r>
      <w:r w:rsidR="00004AEE">
        <w:rPr>
          <w:lang w:val="en-US"/>
        </w:rPr>
        <w:t xml:space="preserve">the </w:t>
      </w:r>
      <w:r w:rsidR="008037C0">
        <w:rPr>
          <w:lang w:val="en-US"/>
        </w:rPr>
        <w:t>medical decision-making</w:t>
      </w:r>
      <w:r w:rsidR="00B11307">
        <w:rPr>
          <w:lang w:val="en-US"/>
        </w:rPr>
        <w:t xml:space="preserve"> </w:t>
      </w:r>
      <w:r w:rsidR="002C31E9">
        <w:rPr>
          <w:lang w:val="en-US"/>
        </w:rPr>
        <w:t>resulting in</w:t>
      </w:r>
      <w:r w:rsidR="00B11307">
        <w:rPr>
          <w:lang w:val="en-US"/>
        </w:rPr>
        <w:t xml:space="preserve"> adverse events and OFI. </w:t>
      </w:r>
      <w:r w:rsidR="002D1278">
        <w:rPr>
          <w:rFonts w:eastAsiaTheme="majorEastAsia"/>
          <w:lang w:val="en-US"/>
        </w:rPr>
        <w:t>Hence</w:t>
      </w:r>
      <w:r w:rsidR="002D1278">
        <w:rPr>
          <w:lang w:val="en-US"/>
        </w:rPr>
        <w:t xml:space="preserve">, we hypothesize that </w:t>
      </w:r>
      <w:r w:rsidRPr="00A62EBB" w:rsidR="002D1278">
        <w:rPr>
          <w:lang w:val="en-US"/>
        </w:rPr>
        <w:t xml:space="preserve">these interventions </w:t>
      </w:r>
      <w:r w:rsidRPr="00A62EBB" w:rsidR="002D1278">
        <w:rPr>
          <w:rFonts w:eastAsiaTheme="majorEastAsia"/>
          <w:lang w:val="en-US"/>
        </w:rPr>
        <w:t xml:space="preserve">may be associated with a higher risk of complications or errors if not performed </w:t>
      </w:r>
      <w:r w:rsidR="002D1278">
        <w:rPr>
          <w:rFonts w:eastAsiaTheme="majorEastAsia"/>
          <w:lang w:val="en-US"/>
        </w:rPr>
        <w:t>immediately or appropriately.</w:t>
      </w:r>
    </w:p>
    <w:p w:rsidRPr="004D4F14" w:rsidR="00450326" w:rsidP="00450326" w:rsidRDefault="002E40FB" w14:paraId="558D89DC" w14:textId="4494F8E4" w14:noSpellErr="1">
      <w:pPr>
        <w:pStyle w:val="Brdtext"/>
        <w:spacing w:line="360" w:lineRule="auto"/>
        <w:rPr>
          <w:lang w:val="en-US"/>
        </w:rPr>
      </w:pPr>
      <w:r w:rsidRPr="60B49F40" w:rsidR="6EB3298C">
        <w:rPr>
          <w:lang w:val="en-US"/>
        </w:rPr>
        <w:t xml:space="preserve">In our study, </w:t>
      </w:r>
      <w:r w:rsidRPr="60B49F40" w:rsidR="65510381">
        <w:rPr>
          <w:lang w:val="en-US"/>
        </w:rPr>
        <w:t xml:space="preserve">OFI was found in 7.9% of the cases </w:t>
      </w:r>
      <w:r w:rsidRPr="60B49F40" w:rsidR="046C9F27">
        <w:rPr>
          <w:lang w:val="en-US"/>
        </w:rPr>
        <w:t>with</w:t>
      </w:r>
      <w:r w:rsidRPr="60B49F40" w:rsidR="65510381">
        <w:rPr>
          <w:lang w:val="en-US"/>
        </w:rPr>
        <w:t xml:space="preserve"> </w:t>
      </w:r>
      <w:r w:rsidRPr="60B49F40" w:rsidR="6EB3298C">
        <w:rPr>
          <w:lang w:val="en-US"/>
        </w:rPr>
        <w:t>trauma deaths</w:t>
      </w:r>
      <w:r w:rsidRPr="60B49F40" w:rsidR="605695DF">
        <w:rPr>
          <w:lang w:val="en-US"/>
        </w:rPr>
        <w:t>.</w:t>
      </w:r>
      <w:r w:rsidRPr="60B49F40" w:rsidR="6EB3298C">
        <w:rPr>
          <w:lang w:val="en-US"/>
        </w:rPr>
        <w:t xml:space="preserve"> </w:t>
      </w:r>
      <w:r w:rsidRPr="60B49F40" w:rsidR="3E095A69">
        <w:rPr>
          <w:lang w:val="en-US"/>
        </w:rPr>
        <w:t>Although w</w:t>
      </w:r>
      <w:r w:rsidRPr="60B49F40" w:rsidR="3106F748">
        <w:rPr>
          <w:lang w:val="en-US"/>
        </w:rPr>
        <w:t xml:space="preserve">e found no significant difference in 30-day mortality between </w:t>
      </w:r>
      <w:r w:rsidRPr="60B49F40" w:rsidR="0A43099E">
        <w:rPr>
          <w:lang w:val="en-US"/>
        </w:rPr>
        <w:t>OFI and no-OFI</w:t>
      </w:r>
      <w:r w:rsidRPr="60B49F40" w:rsidR="3106F748">
        <w:rPr>
          <w:lang w:val="en-US"/>
        </w:rPr>
        <w:t xml:space="preserve"> patient</w:t>
      </w:r>
      <w:r w:rsidRPr="60B49F40" w:rsidR="3E095A69">
        <w:rPr>
          <w:lang w:val="en-US"/>
        </w:rPr>
        <w:t>s</w:t>
      </w:r>
      <w:r w:rsidRPr="60B49F40" w:rsidR="0116DD02">
        <w:rPr>
          <w:lang w:val="en-US"/>
        </w:rPr>
        <w:t xml:space="preserve">, </w:t>
      </w:r>
      <w:r w:rsidRPr="60B49F40" w:rsidR="0FB401BE">
        <w:rPr>
          <w:lang w:val="en-US"/>
        </w:rPr>
        <w:t>i</w:t>
      </w:r>
      <w:r w:rsidRPr="60B49F40" w:rsidR="3761FF11">
        <w:rPr>
          <w:lang w:val="en-US"/>
        </w:rPr>
        <w:t>nterestingly</w:t>
      </w:r>
      <w:r w:rsidRPr="60B49F40" w:rsidR="0FB401BE">
        <w:rPr>
          <w:lang w:val="en-US"/>
        </w:rPr>
        <w:t>,</w:t>
      </w:r>
      <w:r w:rsidRPr="60B49F40" w:rsidR="65510381">
        <w:rPr>
          <w:lang w:val="en-US"/>
        </w:rPr>
        <w:t xml:space="preserve"> the presence of </w:t>
      </w:r>
      <w:r w:rsidRPr="60B49F40" w:rsidR="605695DF">
        <w:rPr>
          <w:lang w:val="en-US"/>
        </w:rPr>
        <w:t>OFI</w:t>
      </w:r>
      <w:r w:rsidRPr="60B49F40" w:rsidR="65510381">
        <w:rPr>
          <w:lang w:val="en-US"/>
        </w:rPr>
        <w:t xml:space="preserve"> was significantly higher in patients </w:t>
      </w:r>
      <w:r w:rsidRPr="60B49F40" w:rsidR="605695DF">
        <w:rPr>
          <w:lang w:val="en-US"/>
        </w:rPr>
        <w:t xml:space="preserve">who </w:t>
      </w:r>
      <w:r w:rsidRPr="60B49F40" w:rsidR="65510381">
        <w:rPr>
          <w:lang w:val="en-US"/>
        </w:rPr>
        <w:t xml:space="preserve">survived the trauma compared to those </w:t>
      </w:r>
      <w:r w:rsidRPr="60B49F40" w:rsidR="605695DF">
        <w:rPr>
          <w:lang w:val="en-US"/>
        </w:rPr>
        <w:t xml:space="preserve">who </w:t>
      </w:r>
      <w:r w:rsidRPr="60B49F40" w:rsidR="65510381">
        <w:rPr>
          <w:lang w:val="en-US"/>
        </w:rPr>
        <w:t>died within 30 days after trauma.</w:t>
      </w:r>
      <w:r w:rsidRPr="60B49F40" w:rsidR="605695DF">
        <w:rPr>
          <w:lang w:val="en-US"/>
        </w:rPr>
        <w:t xml:space="preserve"> </w:t>
      </w:r>
      <w:r w:rsidRPr="60B49F40" w:rsidR="6EB3298C">
        <w:rPr>
          <w:rFonts w:ascii="Times New Roman" w:hAnsi="Times New Roman" w:cs="Times New Roman" w:asciiTheme="minorAscii" w:hAnsiTheme="minorAscii" w:cstheme="minorAscii"/>
          <w:lang w:val="en-US"/>
        </w:rPr>
        <w:t xml:space="preserve">These observations suggest that the presence of </w:t>
      </w:r>
      <w:r w:rsidRPr="60B49F40" w:rsidR="605695DF">
        <w:rPr>
          <w:rFonts w:ascii="Times New Roman" w:hAnsi="Times New Roman" w:cs="Times New Roman" w:asciiTheme="minorAscii" w:hAnsiTheme="minorAscii" w:cstheme="minorAscii"/>
          <w:lang w:val="en-US"/>
        </w:rPr>
        <w:t>OFI</w:t>
      </w:r>
      <w:r w:rsidRPr="60B49F40" w:rsidR="6EB3298C">
        <w:rPr>
          <w:rFonts w:ascii="Times New Roman" w:hAnsi="Times New Roman" w:cs="Times New Roman" w:asciiTheme="minorAscii" w:hAnsiTheme="minorAscii" w:cstheme="minorAscii"/>
          <w:lang w:val="en-US"/>
        </w:rPr>
        <w:t xml:space="preserve"> </w:t>
      </w:r>
      <w:r w:rsidRPr="60B49F40" w:rsidR="134E356F">
        <w:rPr>
          <w:rFonts w:ascii="Times New Roman" w:hAnsi="Times New Roman" w:cs="Times New Roman" w:asciiTheme="minorAscii" w:hAnsiTheme="minorAscii" w:cstheme="minorAscii"/>
          <w:lang w:val="en-US"/>
        </w:rPr>
        <w:t>might have</w:t>
      </w:r>
      <w:r w:rsidRPr="60B49F40" w:rsidR="605695DF">
        <w:rPr>
          <w:rFonts w:ascii="Times New Roman" w:hAnsi="Times New Roman" w:cs="Times New Roman" w:asciiTheme="minorAscii" w:hAnsiTheme="minorAscii" w:cstheme="minorAscii"/>
          <w:lang w:val="en-US"/>
        </w:rPr>
        <w:t xml:space="preserve"> </w:t>
      </w:r>
      <w:r w:rsidRPr="60B49F40" w:rsidR="6EB3298C">
        <w:rPr>
          <w:rFonts w:ascii="Times New Roman" w:hAnsi="Times New Roman" w:cs="Times New Roman" w:asciiTheme="minorAscii" w:hAnsiTheme="minorAscii" w:cstheme="minorAscii"/>
          <w:lang w:val="en-US"/>
        </w:rPr>
        <w:t>no impact on patient mortality</w:t>
      </w:r>
      <w:r w:rsidRPr="60B49F40" w:rsidR="134E356F">
        <w:rPr>
          <w:rFonts w:ascii="Times New Roman" w:hAnsi="Times New Roman" w:cs="Times New Roman" w:asciiTheme="minorAscii" w:hAnsiTheme="minorAscii" w:cstheme="minorAscii"/>
          <w:lang w:val="en-US"/>
        </w:rPr>
        <w:t xml:space="preserve">. </w:t>
      </w:r>
      <w:r w:rsidRPr="60B49F40" w:rsidR="134E356F">
        <w:rPr>
          <w:lang w:val="en-US"/>
        </w:rPr>
        <w:t>Another explanation</w:t>
      </w:r>
      <w:r w:rsidRPr="60B49F40" w:rsidR="134E356F">
        <w:rPr>
          <w:lang w:val="en-US"/>
        </w:rPr>
        <w:t xml:space="preserve"> for</w:t>
      </w:r>
      <w:r w:rsidRPr="60B49F40" w:rsidR="3FF85178">
        <w:rPr>
          <w:lang w:val="en-US"/>
        </w:rPr>
        <w:t xml:space="preserve"> this finding</w:t>
      </w:r>
      <w:r w:rsidRPr="60B49F40" w:rsidR="134E356F">
        <w:rPr>
          <w:lang w:val="en-US"/>
        </w:rPr>
        <w:t xml:space="preserve"> could be that patients who survived trauma </w:t>
      </w:r>
      <w:r w:rsidRPr="60B49F40" w:rsidR="3FF85178">
        <w:rPr>
          <w:lang w:val="en-US"/>
        </w:rPr>
        <w:t>gained</w:t>
      </w:r>
      <w:r w:rsidRPr="60B49F40" w:rsidR="134E356F">
        <w:rPr>
          <w:lang w:val="en-US"/>
        </w:rPr>
        <w:t xml:space="preserve"> more OFIs </w:t>
      </w:r>
      <w:r w:rsidRPr="60B49F40" w:rsidR="3FF85178">
        <w:rPr>
          <w:lang w:val="en-US"/>
        </w:rPr>
        <w:t xml:space="preserve">during the </w:t>
      </w:r>
      <w:r w:rsidRPr="60B49F40" w:rsidR="134E356F">
        <w:rPr>
          <w:lang w:val="en-US"/>
        </w:rPr>
        <w:t>care period later after 30 days, compared to patients who died within 30 days after trauma.</w:t>
      </w:r>
      <w:r w:rsidRPr="60B49F40" w:rsidR="3FF85178">
        <w:rPr>
          <w:lang w:val="en-US"/>
        </w:rPr>
        <w:t xml:space="preserve"> </w:t>
      </w:r>
      <w:r w:rsidRPr="60B49F40" w:rsidR="78D2AD65">
        <w:rPr>
          <w:lang w:val="en-US"/>
        </w:rPr>
        <w:t>We</w:t>
      </w:r>
      <w:r w:rsidRPr="60B49F40" w:rsidR="78D2AD65">
        <w:rPr>
          <w:lang w:val="en-US"/>
        </w:rPr>
        <w:t xml:space="preserve"> have not analyzed the difference between survivors and deceased individuals in relation to resuscitation</w:t>
      </w:r>
      <w:r w:rsidRPr="60B49F40" w:rsidR="3FF85178">
        <w:rPr>
          <w:lang w:val="en-US"/>
        </w:rPr>
        <w:t xml:space="preserve"> </w:t>
      </w:r>
      <w:r w:rsidRPr="60B49F40" w:rsidR="3FF85178">
        <w:rPr>
          <w:lang w:val="en-US"/>
        </w:rPr>
        <w:t>alone or during</w:t>
      </w:r>
      <w:r w:rsidRPr="60B49F40" w:rsidR="605695DF">
        <w:rPr>
          <w:lang w:val="en-US"/>
        </w:rPr>
        <w:t>,</w:t>
      </w:r>
      <w:r w:rsidRPr="60B49F40" w:rsidR="3FF85178">
        <w:rPr>
          <w:lang w:val="en-US"/>
        </w:rPr>
        <w:t xml:space="preserve"> specifically</w:t>
      </w:r>
      <w:r w:rsidRPr="60B49F40" w:rsidR="605695DF">
        <w:rPr>
          <w:lang w:val="en-US"/>
        </w:rPr>
        <w:t>,</w:t>
      </w:r>
      <w:r w:rsidRPr="60B49F40" w:rsidR="3FF85178">
        <w:rPr>
          <w:lang w:val="en-US"/>
        </w:rPr>
        <w:t xml:space="preserve"> the first 30 days after trauma</w:t>
      </w:r>
      <w:r w:rsidRPr="60B49F40" w:rsidR="78D2AD65">
        <w:rPr>
          <w:lang w:val="en-US"/>
        </w:rPr>
        <w:t xml:space="preserve">. </w:t>
      </w:r>
      <w:r w:rsidRPr="60B49F40" w:rsidR="36265A7C">
        <w:rPr>
          <w:lang w:val="en-US"/>
        </w:rPr>
        <w:t xml:space="preserve">We assume that the </w:t>
      </w:r>
      <w:r w:rsidRPr="60B49F40" w:rsidR="3CC1B089">
        <w:rPr>
          <w:b w:val="0"/>
          <w:bCs w:val="0"/>
          <w:lang w:val="en-US"/>
        </w:rPr>
        <w:t>presence</w:t>
      </w:r>
      <w:r w:rsidRPr="60B49F40" w:rsidR="3CC1B089">
        <w:rPr>
          <w:lang w:val="en-US"/>
        </w:rPr>
        <w:t xml:space="preserve"> of OFI might result in morbidity </w:t>
      </w:r>
      <w:r w:rsidRPr="60B49F40" w:rsidR="3CC1B089">
        <w:rPr>
          <w:lang w:val="en-US"/>
        </w:rPr>
        <w:t>but</w:t>
      </w:r>
      <w:r w:rsidRPr="60B49F40" w:rsidR="3CC1B089">
        <w:rPr>
          <w:lang w:val="en-US"/>
        </w:rPr>
        <w:t xml:space="preserve"> is not associated with mortality.</w:t>
      </w:r>
    </w:p>
    <w:p w:rsidRPr="00A62EBB" w:rsidR="00AF6577" w:rsidP="001F6297" w:rsidRDefault="00AF6577" w14:paraId="22646CE8" w14:textId="77777777">
      <w:pPr>
        <w:pStyle w:val="Brdtext"/>
        <w:spacing w:line="360" w:lineRule="auto"/>
        <w:rPr>
          <w:rFonts w:eastAsiaTheme="majorEastAsia"/>
          <w:lang w:val="en-US"/>
        </w:rPr>
      </w:pPr>
    </w:p>
    <w:p w:rsidRPr="00A62EBB" w:rsidR="0045104D" w:rsidP="00A6176E" w:rsidRDefault="0045104D" w14:paraId="30AD94F6" w14:textId="77777777">
      <w:pPr>
        <w:pStyle w:val="Rubrik1"/>
        <w:rPr>
          <w:lang w:val="en-US"/>
        </w:rPr>
      </w:pPr>
      <w:r w:rsidRPr="00A62EBB">
        <w:rPr>
          <w:lang w:val="en-US"/>
        </w:rPr>
        <w:t>Strengths and limitations</w:t>
      </w:r>
    </w:p>
    <w:p w:rsidR="00B334CD" w:rsidP="00553F74" w:rsidRDefault="00B334CD" w14:paraId="3E8799D2" w14:textId="78E03694">
      <w:pPr>
        <w:pStyle w:val="Brdtext"/>
        <w:spacing w:line="360" w:lineRule="auto"/>
        <w:rPr>
          <w:lang w:val="en-US"/>
        </w:rPr>
      </w:pPr>
      <w:r w:rsidRPr="60B49F40" w:rsidR="745CB0A7">
        <w:rPr>
          <w:lang w:val="en-US"/>
        </w:rPr>
        <w:t>Being a retrospective study, our investigation has several limitations. A</w:t>
      </w:r>
      <w:r w:rsidRPr="60B49F40" w:rsidR="745CB0A7">
        <w:rPr>
          <w:lang w:val="en-US"/>
        </w:rPr>
        <w:t xml:space="preserve">s the study is retrospective </w:t>
      </w:r>
      <w:r w:rsidRPr="60B49F40" w:rsidR="046C9F27">
        <w:rPr>
          <w:lang w:val="en-US"/>
        </w:rPr>
        <w:t>register-based</w:t>
      </w:r>
      <w:r w:rsidRPr="60B49F40" w:rsidR="745CB0A7">
        <w:rPr>
          <w:lang w:val="en-US"/>
        </w:rPr>
        <w:t>, we could not</w:t>
      </w:r>
      <w:r w:rsidRPr="60B49F40" w:rsidR="745CB0A7">
        <w:rPr>
          <w:lang w:val="en-US"/>
        </w:rPr>
        <w:t xml:space="preserve"> control the study outcomes and instead based our variables on recor</w:t>
      </w:r>
      <w:r w:rsidRPr="60B49F40" w:rsidR="7A31B7BE">
        <w:rPr>
          <w:lang w:val="en-US"/>
        </w:rPr>
        <w:t>ds. T</w:t>
      </w:r>
      <w:r w:rsidRPr="60B49F40" w:rsidR="7A31B7BE">
        <w:rPr>
          <w:lang w:val="en-US"/>
        </w:rPr>
        <w:t>his entails a risk that</w:t>
      </w:r>
      <w:r w:rsidRPr="60B49F40" w:rsidR="7A31B7BE">
        <w:rPr>
          <w:lang w:val="en-US"/>
        </w:rPr>
        <w:t xml:space="preserve"> </w:t>
      </w:r>
      <w:r w:rsidRPr="60B49F40" w:rsidR="605695DF">
        <w:rPr>
          <w:lang w:val="en-US"/>
        </w:rPr>
        <w:t xml:space="preserve">the </w:t>
      </w:r>
      <w:r w:rsidRPr="60B49F40" w:rsidR="7A31B7BE">
        <w:rPr>
          <w:lang w:val="en-US"/>
        </w:rPr>
        <w:t>record</w:t>
      </w:r>
      <w:r w:rsidRPr="60B49F40" w:rsidR="605695DF">
        <w:rPr>
          <w:lang w:val="en-US"/>
        </w:rPr>
        <w:t>ed</w:t>
      </w:r>
      <w:r w:rsidRPr="60B49F40" w:rsidR="7A31B7BE">
        <w:rPr>
          <w:lang w:val="en-US"/>
        </w:rPr>
        <w:t xml:space="preserve"> variables may be inaccurate. The retrospective inclusion of patients or data recording may result in selection bias with misclassification or information bias,</w:t>
      </w:r>
      <w:r w:rsidRPr="60B49F40" w:rsidR="7A31B7BE">
        <w:rPr>
          <w:lang w:val="en-US"/>
        </w:rPr>
        <w:t xml:space="preserve"> </w:t>
      </w:r>
      <w:del w:author="Martin Gerdin Wärnberg" w:date="2023-05-26T09:16:06.672Z" w:id="1049221651">
        <w:r w:rsidRPr="60B49F40" w:rsidDel="7A31B7BE">
          <w:rPr>
            <w:lang w:val="en-US"/>
          </w:rPr>
          <w:delText>Hence as a retrospective observational study,</w:delText>
        </w:r>
      </w:del>
      <w:ins w:author="Martin Gerdin Wärnberg" w:date="2023-05-26T09:16:21.747Z" w:id="524907864">
        <w:r w:rsidRPr="60B49F40" w:rsidR="03429367">
          <w:rPr>
            <w:lang w:val="en-US"/>
          </w:rPr>
          <w:t xml:space="preserve"> and there can be</w:t>
        </w:r>
      </w:ins>
      <w:r w:rsidRPr="60B49F40" w:rsidR="7A31B7BE">
        <w:rPr>
          <w:lang w:val="en-US"/>
        </w:rPr>
        <w:t xml:space="preserve"> </w:t>
      </w:r>
      <w:r w:rsidRPr="60B49F40" w:rsidR="7A31B7BE">
        <w:rPr>
          <w:lang w:val="en-US"/>
        </w:rPr>
        <w:t xml:space="preserve">residual confounding factors </w:t>
      </w:r>
      <w:del w:author="Martin Gerdin Wärnberg" w:date="2023-05-26T09:16:24.279Z" w:id="1720121174">
        <w:r w:rsidRPr="60B49F40" w:rsidDel="7A31B7BE">
          <w:rPr>
            <w:lang w:val="en-US"/>
          </w:rPr>
          <w:delText xml:space="preserve">might </w:delText>
        </w:r>
      </w:del>
      <w:ins w:author="Martin Gerdin Wärnberg" w:date="2023-05-26T09:16:27.326Z" w:id="1406580626">
        <w:r w:rsidRPr="60B49F40" w:rsidR="12C2BA22">
          <w:rPr>
            <w:lang w:val="en-US"/>
          </w:rPr>
          <w:t xml:space="preserve">that were </w:t>
        </w:r>
      </w:ins>
      <w:r w:rsidRPr="60B49F40" w:rsidR="7A31B7BE">
        <w:rPr>
          <w:lang w:val="en-US"/>
        </w:rPr>
        <w:t xml:space="preserve">not </w:t>
      </w:r>
      <w:del w:author="Martin Gerdin Wärnberg" w:date="2023-05-26T09:16:29.839Z" w:id="1542693481">
        <w:r w:rsidRPr="60B49F40" w:rsidDel="7A31B7BE">
          <w:rPr>
            <w:lang w:val="en-US"/>
          </w:rPr>
          <w:delText>be</w:delText>
        </w:r>
        <w:r w:rsidRPr="60B49F40" w:rsidDel="7A31B7BE">
          <w:rPr>
            <w:lang w:val="en-US"/>
          </w:rPr>
          <w:delText xml:space="preserve"> </w:delText>
        </w:r>
      </w:del>
      <w:r w:rsidRPr="60B49F40" w:rsidR="7A31B7BE">
        <w:rPr>
          <w:lang w:val="en-US"/>
        </w:rPr>
        <w:t>considered in our analysis.</w:t>
      </w:r>
    </w:p>
    <w:p w:rsidR="007C3DD1" w:rsidP="001F6297" w:rsidRDefault="005913CE" w14:paraId="0705C36F" w14:textId="5A619F37">
      <w:pPr>
        <w:pStyle w:val="Brdtext"/>
        <w:spacing w:line="360" w:lineRule="auto"/>
        <w:rPr>
          <w:lang w:val="en-US"/>
        </w:rPr>
      </w:pPr>
      <w:r w:rsidRPr="60B49F40" w:rsidR="0B418F89">
        <w:rPr>
          <w:lang w:val="en-US"/>
        </w:rPr>
        <w:t>T</w:t>
      </w:r>
      <w:r w:rsidRPr="60B49F40" w:rsidR="1BF12D7A">
        <w:rPr>
          <w:lang w:val="en-US"/>
        </w:rPr>
        <w:t xml:space="preserve">he study was conducted at a single center, which </w:t>
      </w:r>
      <w:del w:author="Martin Gerdin Wärnberg" w:date="2023-05-26T09:14:43.924Z" w:id="1800398215">
        <w:r w:rsidRPr="60B49F40" w:rsidDel="1BF12D7A">
          <w:rPr>
            <w:lang w:val="en-US"/>
          </w:rPr>
          <w:delText xml:space="preserve">could </w:delText>
        </w:r>
      </w:del>
      <w:r w:rsidRPr="60B49F40" w:rsidR="1BF12D7A">
        <w:rPr>
          <w:lang w:val="en-US"/>
        </w:rPr>
        <w:t>limit</w:t>
      </w:r>
      <w:ins w:author="Martin Gerdin Wärnberg" w:date="2023-05-26T09:14:46.156Z" w:id="1737792663">
        <w:r w:rsidRPr="60B49F40" w:rsidR="32E4A7EF">
          <w:rPr>
            <w:lang w:val="en-US"/>
          </w:rPr>
          <w:t>s</w:t>
        </w:r>
      </w:ins>
      <w:r w:rsidRPr="60B49F40" w:rsidR="1BF12D7A">
        <w:rPr>
          <w:lang w:val="en-US"/>
        </w:rPr>
        <w:t xml:space="preserve"> the generalizability of the findings to other settings</w:t>
      </w:r>
      <w:r w:rsidRPr="60B49F40" w:rsidR="1BF12D7A">
        <w:rPr>
          <w:lang w:val="en-US"/>
        </w:rPr>
        <w:t xml:space="preserve">. </w:t>
      </w:r>
      <w:r w:rsidRPr="60B49F40" w:rsidR="1A764EA9">
        <w:rPr>
          <w:lang w:val="en-US"/>
        </w:rPr>
        <w:t xml:space="preserve"> </w:t>
      </w:r>
    </w:p>
    <w:p w:rsidR="007C3DD1" w:rsidP="001F6297" w:rsidRDefault="007C3DD1" w14:paraId="0127C7FA" w14:textId="5128C121">
      <w:pPr>
        <w:pStyle w:val="Brdtext"/>
        <w:spacing w:line="360" w:lineRule="auto"/>
        <w:rPr>
          <w:lang w:val="en-US"/>
        </w:rPr>
      </w:pPr>
      <w:r>
        <w:rPr>
          <w:lang w:val="en-US"/>
        </w:rPr>
        <w:t>W</w:t>
      </w:r>
      <w:r w:rsidRPr="007C3DD1">
        <w:rPr>
          <w:lang w:val="en-US"/>
        </w:rPr>
        <w:t xml:space="preserve">hile the inclusion of survivors provides </w:t>
      </w:r>
      <w:r w:rsidR="00FB6DEB">
        <w:rPr>
          <w:lang w:val="en-US"/>
        </w:rPr>
        <w:t>essential</w:t>
      </w:r>
      <w:r w:rsidRPr="007C3DD1" w:rsidR="00FB6DEB">
        <w:rPr>
          <w:lang w:val="en-US"/>
        </w:rPr>
        <w:t xml:space="preserve"> </w:t>
      </w:r>
      <w:r w:rsidRPr="007C3DD1">
        <w:rPr>
          <w:lang w:val="en-US"/>
        </w:rPr>
        <w:t xml:space="preserve">insights into the effects of interventions in trauma care, the study lacks an analysis of the differences between survivors and deceased individuals in </w:t>
      </w:r>
      <w:r>
        <w:rPr>
          <w:lang w:val="en-US"/>
        </w:rPr>
        <w:t>relation to</w:t>
      </w:r>
      <w:r w:rsidRPr="007C3DD1">
        <w:rPr>
          <w:lang w:val="en-US"/>
        </w:rPr>
        <w:t xml:space="preserve"> resuscitation. Additionally, the specific types of OFI that occur </w:t>
      </w:r>
      <w:r w:rsidRPr="007C3DD1">
        <w:rPr>
          <w:lang w:val="en-US"/>
        </w:rPr>
        <w:lastRenderedPageBreak/>
        <w:t>during</w:t>
      </w:r>
      <w:r w:rsidR="00A8070C">
        <w:rPr>
          <w:lang w:val="en-US"/>
        </w:rPr>
        <w:t xml:space="preserve"> emergency</w:t>
      </w:r>
      <w:r w:rsidRPr="007C3DD1">
        <w:rPr>
          <w:lang w:val="en-US"/>
        </w:rPr>
        <w:t xml:space="preserve"> procedures and their occurrence at different points in the treatment process have not been specified.</w:t>
      </w:r>
    </w:p>
    <w:p w:rsidRPr="00A62EBB" w:rsidR="0045104D" w:rsidP="00605E97" w:rsidRDefault="0045104D" w14:paraId="1CEB4CB5" w14:textId="1AB6CD8B">
      <w:pPr>
        <w:pStyle w:val="Brdtext"/>
        <w:spacing w:line="360" w:lineRule="auto"/>
        <w:rPr>
          <w:rFonts w:eastAsiaTheme="majorEastAsia"/>
          <w:lang w:val="en-US"/>
        </w:rPr>
      </w:pPr>
      <w:r w:rsidRPr="00A62EBB">
        <w:rPr>
          <w:lang w:val="en-US"/>
        </w:rPr>
        <w:t xml:space="preserve">However, there are several strengths to this study that should be highlighted. One is </w:t>
      </w:r>
      <w:r w:rsidR="00A8070C">
        <w:rPr>
          <w:lang w:val="en-US"/>
        </w:rPr>
        <w:t xml:space="preserve">that </w:t>
      </w:r>
      <w:r w:rsidRPr="00A62EBB">
        <w:rPr>
          <w:lang w:val="en-US"/>
        </w:rPr>
        <w:t xml:space="preserve">the </w:t>
      </w:r>
      <w:r w:rsidR="00A8070C">
        <w:rPr>
          <w:lang w:val="en-US"/>
        </w:rPr>
        <w:t xml:space="preserve">study included a large </w:t>
      </w:r>
      <w:r w:rsidR="005974E9">
        <w:rPr>
          <w:lang w:val="en-US"/>
        </w:rPr>
        <w:t>patient cohort</w:t>
      </w:r>
      <w:r w:rsidRPr="00A62EBB">
        <w:rPr>
          <w:lang w:val="en-US"/>
        </w:rPr>
        <w:t xml:space="preserve"> </w:t>
      </w:r>
      <w:r w:rsidR="00A8070C">
        <w:rPr>
          <w:lang w:val="en-US"/>
        </w:rPr>
        <w:t>consisting of</w:t>
      </w:r>
      <w:r w:rsidRPr="00A62EBB">
        <w:rPr>
          <w:lang w:val="en-US"/>
        </w:rPr>
        <w:t xml:space="preserve"> over 6,000 patients</w:t>
      </w:r>
      <w:r w:rsidR="00AD65EA">
        <w:rPr>
          <w:lang w:val="en-US"/>
        </w:rPr>
        <w:t>.</w:t>
      </w:r>
      <w:r w:rsidRPr="00A62EBB">
        <w:rPr>
          <w:lang w:val="en-US"/>
        </w:rPr>
        <w:t xml:space="preserve"> This </w:t>
      </w:r>
      <w:r w:rsidR="00EB3534">
        <w:rPr>
          <w:lang w:val="en-US"/>
        </w:rPr>
        <w:t xml:space="preserve">topic is not profoundly explored in </w:t>
      </w:r>
      <w:r w:rsidR="006F1568">
        <w:rPr>
          <w:lang w:val="en-US"/>
        </w:rPr>
        <w:t xml:space="preserve">previous </w:t>
      </w:r>
      <w:r w:rsidRPr="00A62EBB">
        <w:rPr>
          <w:lang w:val="en-US"/>
        </w:rPr>
        <w:t>literature</w:t>
      </w:r>
      <w:r w:rsidR="00631CF9">
        <w:rPr>
          <w:lang w:val="en-US"/>
        </w:rPr>
        <w:t>,</w:t>
      </w:r>
      <w:r w:rsidR="00E05C7F">
        <w:rPr>
          <w:lang w:val="en-US"/>
        </w:rPr>
        <w:t xml:space="preserve"> why it is difficult to find studies investigating </w:t>
      </w:r>
      <w:r w:rsidR="009D0547">
        <w:rPr>
          <w:lang w:val="en-US"/>
        </w:rPr>
        <w:t>comparable</w:t>
      </w:r>
      <w:r w:rsidR="00E05C7F">
        <w:rPr>
          <w:lang w:val="en-US"/>
        </w:rPr>
        <w:t xml:space="preserve"> </w:t>
      </w:r>
      <w:r w:rsidR="009D0547">
        <w:rPr>
          <w:lang w:val="en-US"/>
        </w:rPr>
        <w:t>variables</w:t>
      </w:r>
      <w:r w:rsidR="00E05C7F">
        <w:rPr>
          <w:lang w:val="en-US"/>
        </w:rPr>
        <w:t xml:space="preserve"> </w:t>
      </w:r>
      <w:r w:rsidR="009D0547">
        <w:rPr>
          <w:lang w:val="en-US"/>
        </w:rPr>
        <w:t xml:space="preserve">and </w:t>
      </w:r>
      <w:r w:rsidR="00605E97">
        <w:rPr>
          <w:lang w:val="en-US"/>
        </w:rPr>
        <w:t>study protocols.</w:t>
      </w:r>
      <w:r w:rsidRPr="00A62EBB">
        <w:rPr>
          <w:lang w:val="en-US"/>
        </w:rPr>
        <w:t xml:space="preserve"> Nonetheless, the study provides new </w:t>
      </w:r>
      <w:r w:rsidR="00023845">
        <w:rPr>
          <w:lang w:val="en-US"/>
        </w:rPr>
        <w:t xml:space="preserve">insights </w:t>
      </w:r>
      <w:r w:rsidR="007D2C9E">
        <w:rPr>
          <w:lang w:val="en-US"/>
        </w:rPr>
        <w:t>into</w:t>
      </w:r>
      <w:r w:rsidR="00483EEF">
        <w:rPr>
          <w:lang w:val="en-US"/>
        </w:rPr>
        <w:t xml:space="preserve"> factors predicting the presence of OF</w:t>
      </w:r>
      <w:r w:rsidR="003505F3">
        <w:rPr>
          <w:lang w:val="en-US"/>
        </w:rPr>
        <w:t>I.</w:t>
      </w:r>
    </w:p>
    <w:p w:rsidRPr="00A62EBB" w:rsidR="0045104D" w:rsidP="001F6297" w:rsidRDefault="0045104D" w14:paraId="09EA7155" w14:textId="77777777">
      <w:pPr>
        <w:pStyle w:val="Brdtext"/>
        <w:spacing w:line="360" w:lineRule="auto"/>
        <w:rPr>
          <w:rFonts w:eastAsiaTheme="majorEastAsia"/>
          <w:lang w:val="en-US"/>
        </w:rPr>
      </w:pPr>
    </w:p>
    <w:p w:rsidRPr="00A62EBB" w:rsidR="0045104D" w:rsidP="00A6176E" w:rsidRDefault="0045104D" w14:paraId="020A787D" w14:textId="77777777">
      <w:pPr>
        <w:pStyle w:val="Rubrik1"/>
        <w:rPr>
          <w:lang w:val="en-US"/>
        </w:rPr>
      </w:pPr>
      <w:r w:rsidRPr="00A62EBB">
        <w:rPr>
          <w:lang w:val="en-US"/>
        </w:rPr>
        <w:t>Clinical applications</w:t>
      </w:r>
    </w:p>
    <w:p w:rsidR="00F707C7" w:rsidP="001F6297" w:rsidRDefault="0045104D" w14:paraId="7F475851" w14:textId="704CBADE">
      <w:pPr>
        <w:pStyle w:val="Brdtext"/>
        <w:spacing w:line="360" w:lineRule="auto"/>
        <w:rPr>
          <w:lang w:val="en-US"/>
        </w:rPr>
      </w:pPr>
      <w:r w:rsidRPr="00A62EBB">
        <w:rPr>
          <w:lang w:val="en-US"/>
        </w:rPr>
        <w:t xml:space="preserve">The aim of the study was to investigate the </w:t>
      </w:r>
      <w:r w:rsidR="007B41C6">
        <w:rPr>
          <w:lang w:val="en-US"/>
        </w:rPr>
        <w:t>presence</w:t>
      </w:r>
      <w:r w:rsidRPr="00A62EBB" w:rsidR="007B41C6">
        <w:rPr>
          <w:lang w:val="en-US"/>
        </w:rPr>
        <w:t xml:space="preserve"> </w:t>
      </w:r>
      <w:r w:rsidRPr="00A62EBB">
        <w:rPr>
          <w:lang w:val="en-US"/>
        </w:rPr>
        <w:t xml:space="preserve">of </w:t>
      </w:r>
      <w:r w:rsidR="007B41C6">
        <w:rPr>
          <w:lang w:val="en-US"/>
        </w:rPr>
        <w:t>OFIs</w:t>
      </w:r>
      <w:r w:rsidR="00AD65EA">
        <w:rPr>
          <w:rFonts w:eastAsiaTheme="majorEastAsia"/>
          <w:lang w:val="en-US"/>
        </w:rPr>
        <w:t xml:space="preserve"> </w:t>
      </w:r>
      <w:r w:rsidRPr="00A62EBB">
        <w:rPr>
          <w:lang w:val="en-US"/>
        </w:rPr>
        <w:t>in trauma care and to identify the emergency procedures associated with OFIs in a large cohort of trauma patients</w:t>
      </w:r>
      <w:r w:rsidR="00BA7BCB">
        <w:rPr>
          <w:lang w:val="en-US"/>
        </w:rPr>
        <w:t xml:space="preserve"> </w:t>
      </w:r>
      <w:r w:rsidRPr="00BA7BCB" w:rsidR="00BA7BCB">
        <w:rPr>
          <w:rFonts w:eastAsiaTheme="majorEastAsia"/>
          <w:lang w:val="en-US"/>
        </w:rPr>
        <w:t>from diverse demographics and backgrounds.</w:t>
      </w:r>
      <w:r w:rsidRPr="00A62EBB">
        <w:rPr>
          <w:rFonts w:eastAsiaTheme="majorEastAsia"/>
          <w:lang w:val="en-US"/>
        </w:rPr>
        <w:t xml:space="preserve"> </w:t>
      </w:r>
      <w:r w:rsidR="00FB6DEB">
        <w:rPr>
          <w:lang w:val="en-US"/>
        </w:rPr>
        <w:t>Identifying</w:t>
      </w:r>
      <w:r w:rsidRPr="00A62EBB">
        <w:rPr>
          <w:lang w:val="en-US"/>
        </w:rPr>
        <w:t xml:space="preserve"> OFIs in trauma care is crucial for improving patient outcomes, particularly during the early phase of trauma care. This study found that several emergency procedures were significantly associated with a higher risk of OFIs, including revascularization, radiological intervention, </w:t>
      </w:r>
      <w:r w:rsidR="00BA7BCB">
        <w:rPr>
          <w:lang w:val="en-US"/>
        </w:rPr>
        <w:t xml:space="preserve">ICP </w:t>
      </w:r>
      <w:r w:rsidRPr="00A62EBB">
        <w:rPr>
          <w:lang w:val="en-US"/>
        </w:rPr>
        <w:t xml:space="preserve">measurement as sole intervention, craniotomy, and external fracture fixation. These findings suggest that careful consideration and monitoring of these procedures may reduce the incidence of OFIs in trauma patients. Additionally, the presence of OFI was </w:t>
      </w:r>
      <w:r w:rsidR="00F31C84">
        <w:rPr>
          <w:lang w:val="en-US"/>
        </w:rPr>
        <w:t>directly related to</w:t>
      </w:r>
      <w:r w:rsidRPr="00A62EBB">
        <w:rPr>
          <w:lang w:val="en-US"/>
        </w:rPr>
        <w:t xml:space="preserve"> </w:t>
      </w:r>
      <w:r w:rsidR="00751098">
        <w:rPr>
          <w:lang w:val="en-US"/>
        </w:rPr>
        <w:t xml:space="preserve">patients with </w:t>
      </w:r>
      <w:r w:rsidRPr="00A62EBB">
        <w:rPr>
          <w:lang w:val="en-US"/>
        </w:rPr>
        <w:t>higher ISS scores and those who survived for more than 30 days after trauma.</w:t>
      </w:r>
    </w:p>
    <w:p w:rsidRPr="00A62EBB" w:rsidR="0045104D" w:rsidP="001F6297" w:rsidRDefault="0045104D" w14:paraId="7CA1456E" w14:textId="77777777">
      <w:pPr>
        <w:pStyle w:val="Brdtext"/>
        <w:spacing w:line="360" w:lineRule="auto"/>
        <w:rPr>
          <w:rFonts w:eastAsiaTheme="majorEastAsia"/>
          <w:lang w:val="en-US"/>
        </w:rPr>
      </w:pPr>
    </w:p>
    <w:p w:rsidRPr="00A62EBB" w:rsidR="0045104D" w:rsidP="00A6176E" w:rsidRDefault="0045104D" w14:paraId="51F18033" w14:textId="77777777">
      <w:pPr>
        <w:pStyle w:val="Rubrik1"/>
        <w:rPr>
          <w:lang w:val="en-US"/>
        </w:rPr>
      </w:pPr>
      <w:r w:rsidRPr="00A62EBB">
        <w:rPr>
          <w:lang w:val="en-US"/>
        </w:rPr>
        <w:t>Future studies</w:t>
      </w:r>
    </w:p>
    <w:p w:rsidR="00EF527B" w:rsidP="00DF0A57" w:rsidRDefault="0045104D" w14:paraId="0527FDC1" w14:textId="7DD15532">
      <w:pPr>
        <w:pStyle w:val="Brdtext"/>
        <w:spacing w:line="360" w:lineRule="auto"/>
        <w:rPr>
          <w:rFonts w:eastAsiaTheme="majorEastAsia"/>
          <w:lang w:val="en-US"/>
        </w:rPr>
      </w:pPr>
      <w:r w:rsidRPr="00A62EBB">
        <w:rPr>
          <w:lang w:val="en-US"/>
        </w:rPr>
        <w:t xml:space="preserve">Further studies </w:t>
      </w:r>
      <w:r w:rsidR="00127F60">
        <w:rPr>
          <w:lang w:val="en-US"/>
        </w:rPr>
        <w:t>on</w:t>
      </w:r>
      <w:r w:rsidRPr="00A62EBB">
        <w:rPr>
          <w:lang w:val="en-US"/>
        </w:rPr>
        <w:t xml:space="preserve"> this </w:t>
      </w:r>
      <w:r w:rsidR="007F4591">
        <w:rPr>
          <w:lang w:val="en-US"/>
        </w:rPr>
        <w:t>topic</w:t>
      </w:r>
      <w:r w:rsidRPr="00A62EBB">
        <w:rPr>
          <w:lang w:val="en-US"/>
        </w:rPr>
        <w:t xml:space="preserve"> are </w:t>
      </w:r>
      <w:r w:rsidR="007F4591">
        <w:rPr>
          <w:lang w:val="en-US"/>
        </w:rPr>
        <w:t>essential</w:t>
      </w:r>
      <w:r w:rsidRPr="00A62EBB">
        <w:rPr>
          <w:lang w:val="en-US"/>
        </w:rPr>
        <w:t xml:space="preserve"> to ensure generalizability across diverse geographic regions and populations</w:t>
      </w:r>
      <w:r w:rsidR="00EF527B">
        <w:rPr>
          <w:lang w:val="en-US"/>
        </w:rPr>
        <w:t>, such as m</w:t>
      </w:r>
      <w:r w:rsidRPr="00EF527B" w:rsidR="00EF527B">
        <w:rPr>
          <w:rFonts w:eastAsiaTheme="majorEastAsia"/>
          <w:lang w:val="en-US"/>
        </w:rPr>
        <w:t>ulticenter studies</w:t>
      </w:r>
      <w:r w:rsidR="00EF527B">
        <w:rPr>
          <w:rFonts w:eastAsiaTheme="majorEastAsia"/>
          <w:lang w:val="en-US"/>
        </w:rPr>
        <w:t>, which</w:t>
      </w:r>
      <w:r w:rsidRPr="00EF527B" w:rsidR="00EF527B">
        <w:rPr>
          <w:rFonts w:eastAsiaTheme="majorEastAsia"/>
          <w:lang w:val="en-US"/>
        </w:rPr>
        <w:t xml:space="preserve"> would provide a more comprehensive understanding of the topic</w:t>
      </w:r>
      <w:r w:rsidR="00EF527B">
        <w:rPr>
          <w:rFonts w:eastAsiaTheme="majorEastAsia"/>
          <w:lang w:val="en-US"/>
        </w:rPr>
        <w:t>.</w:t>
      </w:r>
    </w:p>
    <w:p w:rsidR="002E3EF7" w:rsidP="00DF0A57" w:rsidRDefault="0045104D" w14:paraId="2096E0A9" w14:textId="5C8CDBB7">
      <w:pPr>
        <w:pStyle w:val="Brdtext"/>
        <w:spacing w:line="360" w:lineRule="auto"/>
        <w:rPr>
          <w:lang w:val="en-US"/>
        </w:rPr>
      </w:pPr>
      <w:del w:author="Martin Gerdin Wärnberg" w:date="2023-05-26T09:16:51.737Z" w:id="1113644633">
        <w:r w:rsidRPr="60B49F40" w:rsidDel="1BF12D7A">
          <w:rPr>
            <w:lang w:val="en-US"/>
          </w:rPr>
          <w:delText xml:space="preserve"> </w:delText>
        </w:r>
      </w:del>
      <w:r w:rsidRPr="60B49F40" w:rsidR="0F60B6F4">
        <w:rPr>
          <w:lang w:val="en-US"/>
        </w:rPr>
        <w:t xml:space="preserve">Our </w:t>
      </w:r>
      <w:r w:rsidRPr="60B49F40" w:rsidR="0F60B6F4">
        <w:rPr>
          <w:lang w:val="en-US"/>
        </w:rPr>
        <w:t xml:space="preserve">results </w:t>
      </w:r>
      <w:r w:rsidRPr="60B49F40" w:rsidR="0F60B6F4">
        <w:rPr>
          <w:lang w:val="en-US"/>
        </w:rPr>
        <w:t>indicate</w:t>
      </w:r>
      <w:r w:rsidRPr="60B49F40" w:rsidR="0F60B6F4">
        <w:rPr>
          <w:lang w:val="en-US"/>
        </w:rPr>
        <w:t xml:space="preserve"> that performing interventions is associated with an increased risk of treatment errors</w:t>
      </w:r>
      <w:r w:rsidRPr="60B49F40" w:rsidR="22CE228A">
        <w:rPr>
          <w:lang w:val="en-US"/>
        </w:rPr>
        <w:t>.</w:t>
      </w:r>
      <w:r w:rsidRPr="60B49F40" w:rsidR="22CE228A">
        <w:rPr>
          <w:rFonts w:eastAsia="" w:eastAsiaTheme="majorEastAsia"/>
          <w:lang w:val="en-US"/>
        </w:rPr>
        <w:t xml:space="preserve"> However, t</w:t>
      </w:r>
      <w:r w:rsidRPr="60B49F40" w:rsidR="623B604F">
        <w:rPr>
          <w:lang w:val="en-US"/>
        </w:rPr>
        <w:t>he</w:t>
      </w:r>
      <w:r w:rsidRPr="60B49F40" w:rsidR="7A0A23FC">
        <w:rPr>
          <w:rFonts w:eastAsia="" w:eastAsiaTheme="majorEastAsia"/>
          <w:lang w:val="en-US"/>
        </w:rPr>
        <w:t xml:space="preserve"> specific nature of errors associated with these interventions, such as whether they involve procedural OFIs or </w:t>
      </w:r>
      <w:r w:rsidRPr="60B49F40" w:rsidR="605695DF">
        <w:rPr>
          <w:rFonts w:eastAsia="" w:eastAsiaTheme="majorEastAsia"/>
          <w:lang w:val="en-US"/>
        </w:rPr>
        <w:t>system-related</w:t>
      </w:r>
      <w:r w:rsidRPr="60B49F40" w:rsidR="7A0A23FC">
        <w:rPr>
          <w:rFonts w:eastAsia="" w:eastAsiaTheme="majorEastAsia"/>
          <w:lang w:val="en-US"/>
        </w:rPr>
        <w:t xml:space="preserve"> OFIs, was not analyzed in our study.</w:t>
      </w:r>
      <w:r w:rsidRPr="60B49F40" w:rsidR="0F60B6F4">
        <w:rPr>
          <w:lang w:val="en-US"/>
        </w:rPr>
        <w:t xml:space="preserve"> </w:t>
      </w:r>
      <w:r w:rsidRPr="60B49F40" w:rsidR="22CE228A">
        <w:rPr>
          <w:lang w:val="en-US"/>
        </w:rPr>
        <w:t xml:space="preserve"> </w:t>
      </w:r>
      <w:r w:rsidRPr="60B49F40" w:rsidR="157DDCD2">
        <w:rPr>
          <w:lang w:val="en-US"/>
        </w:rPr>
        <w:t>The findings</w:t>
      </w:r>
      <w:r w:rsidRPr="60B49F40" w:rsidR="22CE228A">
        <w:rPr>
          <w:lang w:val="en-US"/>
        </w:rPr>
        <w:t xml:space="preserve"> in this study</w:t>
      </w:r>
      <w:r w:rsidRPr="60B49F40" w:rsidR="22CE228A">
        <w:rPr>
          <w:lang w:val="en-US"/>
        </w:rPr>
        <w:t xml:space="preserve"> </w:t>
      </w:r>
      <w:r w:rsidRPr="60B49F40" w:rsidR="22CE228A">
        <w:rPr>
          <w:lang w:val="en-US"/>
        </w:rPr>
        <w:t>indicate</w:t>
      </w:r>
      <w:r w:rsidRPr="60B49F40" w:rsidR="22CE228A">
        <w:rPr>
          <w:lang w:val="en-US"/>
        </w:rPr>
        <w:t xml:space="preserve"> the need for </w:t>
      </w:r>
      <w:r w:rsidRPr="60B49F40" w:rsidR="22CE228A">
        <w:rPr>
          <w:lang w:val="en-US"/>
        </w:rPr>
        <w:t>further investigations</w:t>
      </w:r>
      <w:r w:rsidRPr="60B49F40" w:rsidR="22CE228A">
        <w:rPr>
          <w:lang w:val="en-US"/>
        </w:rPr>
        <w:t xml:space="preserve"> to </w:t>
      </w:r>
      <w:r w:rsidRPr="60B49F40" w:rsidR="22CE228A">
        <w:rPr>
          <w:lang w:val="en-US"/>
        </w:rPr>
        <w:t>explore</w:t>
      </w:r>
      <w:r w:rsidRPr="60B49F40" w:rsidR="22CE228A">
        <w:rPr>
          <w:lang w:val="en-US"/>
        </w:rPr>
        <w:t xml:space="preserve"> the relationships between the type of </w:t>
      </w:r>
      <w:r w:rsidRPr="60B49F40" w:rsidR="605695DF">
        <w:rPr>
          <w:lang w:val="en-US"/>
        </w:rPr>
        <w:t>OFIs</w:t>
      </w:r>
      <w:r w:rsidRPr="60B49F40" w:rsidR="157DDCD2">
        <w:rPr>
          <w:lang w:val="en-US"/>
        </w:rPr>
        <w:t xml:space="preserve">, </w:t>
      </w:r>
      <w:r w:rsidRPr="60B49F40" w:rsidR="5ECC333F">
        <w:rPr>
          <w:lang w:val="en-US"/>
        </w:rPr>
        <w:t xml:space="preserve">the </w:t>
      </w:r>
      <w:r w:rsidRPr="60B49F40" w:rsidR="22CE228A">
        <w:rPr>
          <w:lang w:val="en-US"/>
        </w:rPr>
        <w:t xml:space="preserve">presence of OFIs during the trauma </w:t>
      </w:r>
      <w:r w:rsidRPr="60B49F40" w:rsidR="22CE228A">
        <w:rPr>
          <w:lang w:val="en-US"/>
        </w:rPr>
        <w:t>care course</w:t>
      </w:r>
      <w:r w:rsidRPr="60B49F40" w:rsidR="157DDCD2">
        <w:rPr>
          <w:lang w:val="en-US"/>
        </w:rPr>
        <w:t>,</w:t>
      </w:r>
      <w:r w:rsidRPr="60B49F40" w:rsidR="22CE228A">
        <w:rPr>
          <w:lang w:val="en-US"/>
        </w:rPr>
        <w:t xml:space="preserve"> </w:t>
      </w:r>
      <w:r w:rsidRPr="60B49F40" w:rsidR="157DDCD2">
        <w:rPr>
          <w:lang w:val="en-US"/>
        </w:rPr>
        <w:t xml:space="preserve">and their </w:t>
      </w:r>
      <w:r w:rsidRPr="60B49F40" w:rsidR="22CE228A">
        <w:rPr>
          <w:lang w:val="en-US"/>
        </w:rPr>
        <w:t>relation to</w:t>
      </w:r>
      <w:r w:rsidRPr="60B49F40" w:rsidR="22CE228A">
        <w:rPr>
          <w:lang w:val="en-US"/>
        </w:rPr>
        <w:t xml:space="preserve"> ISS</w:t>
      </w:r>
      <w:r w:rsidRPr="60B49F40" w:rsidR="157DDCD2">
        <w:rPr>
          <w:lang w:val="en-US"/>
        </w:rPr>
        <w:t xml:space="preserve">. </w:t>
      </w:r>
    </w:p>
    <w:p w:rsidR="00EF527B" w:rsidP="00DF0A57" w:rsidRDefault="00EF527B" w14:paraId="56DF55C0" w14:textId="77777777">
      <w:pPr>
        <w:pStyle w:val="Brdtext"/>
        <w:spacing w:line="360" w:lineRule="auto"/>
        <w:rPr>
          <w:rFonts w:asciiTheme="minorHAnsi" w:hAnsiTheme="minorHAnsi" w:cstheme="minorHAnsi"/>
          <w:lang w:val="en-US"/>
        </w:rPr>
      </w:pPr>
    </w:p>
    <w:p w:rsidRPr="00A62EBB" w:rsidR="0045104D" w:rsidP="00A6176E" w:rsidRDefault="0045104D" w14:paraId="19C66E20" w14:textId="77777777">
      <w:pPr>
        <w:pStyle w:val="Rubrik1"/>
        <w:rPr>
          <w:lang w:val="en-US"/>
        </w:rPr>
      </w:pPr>
      <w:r w:rsidRPr="00A62EBB">
        <w:rPr>
          <w:lang w:val="en-US"/>
        </w:rPr>
        <w:t xml:space="preserve">Conclusion </w:t>
      </w:r>
    </w:p>
    <w:p w:rsidRPr="00A62EBB" w:rsidR="0045104D" w:rsidP="001F6297" w:rsidRDefault="0045104D" w14:paraId="6C7B898E" w14:textId="439BC8C5">
      <w:pPr>
        <w:pStyle w:val="Brdtext"/>
        <w:spacing w:line="360" w:lineRule="auto"/>
        <w:rPr>
          <w:lang w:val="en-US"/>
        </w:rPr>
      </w:pPr>
      <w:r w:rsidRPr="00A62EBB">
        <w:rPr>
          <w:lang w:val="en-US"/>
        </w:rPr>
        <w:t>Radiological intervention, external fracture fixation, craniotomy, laparotomy for hemostasis, intracranial pressure measurement as the sole intervention, major fracture surgery, and revascularization were significantly associated with an increased risk of opportunit</w:t>
      </w:r>
      <w:r w:rsidRPr="00A62EBB" w:rsidR="005C424C">
        <w:rPr>
          <w:lang w:val="en-US"/>
        </w:rPr>
        <w:t>y</w:t>
      </w:r>
      <w:r w:rsidRPr="00A62EBB">
        <w:rPr>
          <w:lang w:val="en-US"/>
        </w:rPr>
        <w:t xml:space="preserve"> for improvement. Further investigation </w:t>
      </w:r>
      <w:r w:rsidR="00CD02B8">
        <w:rPr>
          <w:lang w:val="en-US"/>
        </w:rPr>
        <w:t>exploring</w:t>
      </w:r>
      <w:r w:rsidR="00D17DAE">
        <w:rPr>
          <w:lang w:val="en-US"/>
        </w:rPr>
        <w:t xml:space="preserve"> </w:t>
      </w:r>
      <w:r w:rsidRPr="00A62EBB">
        <w:rPr>
          <w:lang w:val="en-US"/>
        </w:rPr>
        <w:t xml:space="preserve">the mechanisms of OFI </w:t>
      </w:r>
      <w:r w:rsidR="00CD02B8">
        <w:rPr>
          <w:lang w:val="en-US"/>
        </w:rPr>
        <w:t xml:space="preserve">during </w:t>
      </w:r>
      <w:r w:rsidRPr="00A62EBB">
        <w:rPr>
          <w:lang w:val="en-US"/>
        </w:rPr>
        <w:t xml:space="preserve">these interventions is needed. </w:t>
      </w:r>
      <w:r w:rsidRPr="00A62EBB">
        <w:rPr>
          <w:lang w:val="en-US"/>
        </w:rPr>
        <w:br w:type="page"/>
      </w:r>
    </w:p>
    <w:p w:rsidRPr="001F0252" w:rsidR="00066229" w:rsidP="00E32C1F" w:rsidRDefault="00E32C1F" w14:paraId="244E7258" w14:textId="490391C9">
      <w:pPr>
        <w:pStyle w:val="Rubrik1"/>
        <w:rPr>
          <w:lang w:val="en-US"/>
        </w:rPr>
      </w:pPr>
      <w:r w:rsidRPr="001F0252">
        <w:rPr>
          <w:lang w:val="en-US"/>
        </w:rPr>
        <w:lastRenderedPageBreak/>
        <w:t xml:space="preserve">References </w:t>
      </w:r>
    </w:p>
    <w:p w:rsidRPr="001F0252" w:rsidR="00E32C1F" w:rsidP="00E32C1F" w:rsidRDefault="00E32C1F" w14:paraId="6D685984" w14:textId="77777777">
      <w:pPr>
        <w:rPr>
          <w:lang w:val="en-US"/>
        </w:rPr>
      </w:pPr>
    </w:p>
    <w:p w:rsidRPr="00A74FF2" w:rsidR="00A74FF2" w:rsidP="00A74FF2" w:rsidRDefault="00F0121C" w14:paraId="6307528C" w14:textId="77777777">
      <w:pPr>
        <w:widowControl w:val="0"/>
        <w:autoSpaceDE w:val="0"/>
        <w:autoSpaceDN w:val="0"/>
        <w:adjustRightInd w:val="0"/>
        <w:rPr>
          <w:lang w:val="en-US"/>
        </w:rPr>
      </w:pPr>
      <w:r w:rsidRPr="00A62EBB">
        <w:fldChar w:fldCharType="begin"/>
      </w:r>
      <w:r w:rsidR="0080166F">
        <w:rPr>
          <w:lang w:val="en-US"/>
        </w:rPr>
        <w:instrText xml:space="preserve"> ADDIN ZOTERO_BIBL {"uncited":[],"omitted":[],"custom":[]} CSL_BIBLIOGRAPHY </w:instrText>
      </w:r>
      <w:r w:rsidRPr="00A62EBB">
        <w:fldChar w:fldCharType="separate"/>
      </w:r>
      <w:r w:rsidRPr="00A74FF2" w:rsidR="00A74FF2">
        <w:rPr>
          <w:lang w:val="en-US"/>
        </w:rPr>
        <w:t>1.</w:t>
      </w:r>
      <w:r w:rsidRPr="00A74FF2" w:rsidR="00A74FF2">
        <w:rPr>
          <w:lang w:val="en-US"/>
        </w:rPr>
        <w:tab/>
      </w:r>
      <w:r w:rsidRPr="00A74FF2" w:rsidR="00A74FF2">
        <w:rPr>
          <w:lang w:val="en-US"/>
        </w:rPr>
        <w:t>Injuries and violence [Internet]. [cited 2023 Jan 31]. Available from: https://www.who.int/news-room/fact-sheets/detail/injuries-and-violence</w:t>
      </w:r>
    </w:p>
    <w:p w:rsidRPr="00A74FF2" w:rsidR="00A74FF2" w:rsidP="00A74FF2" w:rsidRDefault="00A74FF2" w14:paraId="2AF6BD58" w14:textId="77777777">
      <w:pPr>
        <w:widowControl w:val="0"/>
        <w:autoSpaceDE w:val="0"/>
        <w:autoSpaceDN w:val="0"/>
        <w:adjustRightInd w:val="0"/>
        <w:rPr>
          <w:lang w:val="en-US"/>
        </w:rPr>
      </w:pPr>
      <w:r w:rsidRPr="00A74FF2">
        <w:rPr>
          <w:lang w:val="en-US"/>
        </w:rPr>
        <w:t>2.</w:t>
      </w:r>
      <w:r w:rsidRPr="00A74FF2">
        <w:rPr>
          <w:lang w:val="en-US"/>
        </w:rPr>
        <w:tab/>
      </w:r>
      <w:r w:rsidRPr="00A74FF2">
        <w:rPr>
          <w:lang w:val="en-US"/>
        </w:rPr>
        <w:t xml:space="preserve">Jarman H, Crouch R, Halter M, Peck G, Cole E. Provision of acute care pathways for older major trauma patients in the UK. BMC Geriatr. 2022 Nov 29;22:915. </w:t>
      </w:r>
    </w:p>
    <w:p w:rsidRPr="00A74FF2" w:rsidR="00A74FF2" w:rsidP="00A74FF2" w:rsidRDefault="00A74FF2" w14:paraId="56CAB5CE" w14:textId="77777777">
      <w:pPr>
        <w:widowControl w:val="0"/>
        <w:autoSpaceDE w:val="0"/>
        <w:autoSpaceDN w:val="0"/>
        <w:adjustRightInd w:val="0"/>
        <w:rPr>
          <w:lang w:val="en-US"/>
        </w:rPr>
      </w:pPr>
      <w:r w:rsidRPr="00A74FF2">
        <w:rPr>
          <w:lang w:val="en-US"/>
        </w:rPr>
        <w:t>3.</w:t>
      </w:r>
      <w:r w:rsidRPr="00A74FF2">
        <w:rPr>
          <w:lang w:val="en-US"/>
        </w:rPr>
        <w:tab/>
      </w:r>
      <w:r w:rsidRPr="00A74FF2">
        <w:rPr>
          <w:lang w:val="en-US"/>
        </w:rPr>
        <w:t xml:space="preserve">Wärnberg Gerdin L, Khajanchi M, Kumar V, Roy N, Saha ML, Soni KD, et al. Comparison of emergency department trauma triage performance of clinicians and clinical prediction models: a cohort study in India. BMJ Open. 2020 Feb 18;10(2):e032900. </w:t>
      </w:r>
    </w:p>
    <w:p w:rsidRPr="00A74FF2" w:rsidR="00A74FF2" w:rsidP="00A74FF2" w:rsidRDefault="00A74FF2" w14:paraId="39AD7BB3" w14:textId="77777777">
      <w:pPr>
        <w:widowControl w:val="0"/>
        <w:autoSpaceDE w:val="0"/>
        <w:autoSpaceDN w:val="0"/>
        <w:adjustRightInd w:val="0"/>
        <w:rPr>
          <w:lang w:val="en-US"/>
        </w:rPr>
      </w:pPr>
      <w:r w:rsidRPr="00A74FF2">
        <w:rPr>
          <w:lang w:val="en-US"/>
        </w:rPr>
        <w:t>4.</w:t>
      </w:r>
      <w:r w:rsidRPr="00A74FF2">
        <w:rPr>
          <w:lang w:val="en-US"/>
        </w:rPr>
        <w:tab/>
      </w:r>
      <w:r w:rsidRPr="00A74FF2">
        <w:rPr>
          <w:lang w:val="en-US"/>
        </w:rPr>
        <w:t xml:space="preserve">Hashmi ZG, Haider AH, Zafar SN, Kisat M, Moosa A, Siddiqui F, et al. Hospital-based trauma quality improvement initiatives: First step toward improving trauma outcomes in the developing world. J Trauma Acute Care Surg. 2013 Jul;75(1):60. </w:t>
      </w:r>
    </w:p>
    <w:p w:rsidRPr="00A74FF2" w:rsidR="00A74FF2" w:rsidP="00A74FF2" w:rsidRDefault="00A74FF2" w14:paraId="4F6F5007" w14:textId="77777777">
      <w:pPr>
        <w:widowControl w:val="0"/>
        <w:autoSpaceDE w:val="0"/>
        <w:autoSpaceDN w:val="0"/>
        <w:adjustRightInd w:val="0"/>
        <w:rPr>
          <w:lang w:val="en-US"/>
        </w:rPr>
      </w:pPr>
      <w:r w:rsidRPr="00A74FF2">
        <w:rPr>
          <w:lang w:val="en-US"/>
        </w:rPr>
        <w:t>5.</w:t>
      </w:r>
      <w:r w:rsidRPr="00A74FF2">
        <w:rPr>
          <w:lang w:val="en-US"/>
        </w:rPr>
        <w:tab/>
      </w:r>
      <w:r w:rsidRPr="00A74FF2">
        <w:rPr>
          <w:lang w:val="en-US"/>
        </w:rPr>
        <w:t xml:space="preserve">Vos T, Lim SS, Abbafati C, Abbas KM, Abbasi M, Abbasifard M, et al. Global burden of 369 diseases and injuries in 204 countries and territories, 1990–2019: a systematic analysis for the Global Burden of Disease Study 2019. The Lancet. 2020 Oct 17;396(10258):1204–22. </w:t>
      </w:r>
    </w:p>
    <w:p w:rsidRPr="00A74FF2" w:rsidR="00A74FF2" w:rsidP="00A74FF2" w:rsidRDefault="00A74FF2" w14:paraId="7C5DF9C0" w14:textId="77777777">
      <w:pPr>
        <w:widowControl w:val="0"/>
        <w:autoSpaceDE w:val="0"/>
        <w:autoSpaceDN w:val="0"/>
        <w:adjustRightInd w:val="0"/>
        <w:rPr>
          <w:lang w:val="en-US"/>
        </w:rPr>
      </w:pPr>
      <w:r w:rsidRPr="00A74FF2">
        <w:rPr>
          <w:lang w:val="en-US"/>
        </w:rPr>
        <w:t>6.</w:t>
      </w:r>
      <w:r w:rsidRPr="00A74FF2">
        <w:rPr>
          <w:lang w:val="en-US"/>
        </w:rPr>
        <w:tab/>
      </w:r>
      <w:r w:rsidRPr="00A74FF2">
        <w:rPr>
          <w:lang w:val="en-US"/>
        </w:rPr>
        <w:t xml:space="preserve">Coccolini F, Kluger Y, Moore EE, Maier RV, Coimbra R, Ordoñez C, et al. Trauma quality indicators: internationally approved core factors for trauma management quality evaluation. World J Emerg Surg WJES. 2021 Feb 23;16(1):6. </w:t>
      </w:r>
    </w:p>
    <w:p w:rsidRPr="00A74FF2" w:rsidR="00A74FF2" w:rsidP="00A74FF2" w:rsidRDefault="00A74FF2" w14:paraId="3C433974" w14:textId="77777777">
      <w:pPr>
        <w:widowControl w:val="0"/>
        <w:autoSpaceDE w:val="0"/>
        <w:autoSpaceDN w:val="0"/>
        <w:adjustRightInd w:val="0"/>
        <w:rPr>
          <w:lang w:val="en-US"/>
        </w:rPr>
      </w:pPr>
      <w:r w:rsidRPr="00A74FF2">
        <w:rPr>
          <w:lang w:val="en-US"/>
        </w:rPr>
        <w:t>7.</w:t>
      </w:r>
      <w:r w:rsidRPr="00A74FF2">
        <w:rPr>
          <w:lang w:val="en-US"/>
        </w:rPr>
        <w:tab/>
      </w:r>
      <w:r w:rsidRPr="00A74FF2">
        <w:rPr>
          <w:lang w:val="en-US"/>
        </w:rPr>
        <w:t xml:space="preserve">Chen S, Kuhn M, Prettner K, Bloom DE. The global macroeconomic burden of road injuries: estimates and projections for 166 countries. Lancet Planet Health. 2019 Sep 1;3(9):e390–8. </w:t>
      </w:r>
    </w:p>
    <w:p w:rsidRPr="00A74FF2" w:rsidR="00A74FF2" w:rsidP="00A74FF2" w:rsidRDefault="00A74FF2" w14:paraId="79FFF6F8" w14:textId="77777777">
      <w:pPr>
        <w:widowControl w:val="0"/>
        <w:autoSpaceDE w:val="0"/>
        <w:autoSpaceDN w:val="0"/>
        <w:adjustRightInd w:val="0"/>
        <w:rPr>
          <w:lang w:val="en-US"/>
        </w:rPr>
      </w:pPr>
      <w:r w:rsidRPr="00A74FF2">
        <w:rPr>
          <w:lang w:val="en-US"/>
        </w:rPr>
        <w:t>8.</w:t>
      </w:r>
      <w:r w:rsidRPr="00A74FF2">
        <w:rPr>
          <w:lang w:val="en-US"/>
        </w:rPr>
        <w:tab/>
      </w:r>
      <w:r w:rsidRPr="00A74FF2">
        <w:rPr>
          <w:lang w:val="en-US"/>
        </w:rPr>
        <w:t xml:space="preserve">Lendrum RA, Lockey DJ. Trauma system development. Anaesthesia. 2013 Jan;68 Suppl 1:30–9. </w:t>
      </w:r>
    </w:p>
    <w:p w:rsidRPr="00A74FF2" w:rsidR="00A74FF2" w:rsidP="00A74FF2" w:rsidRDefault="00A74FF2" w14:paraId="6BB29482" w14:textId="77777777">
      <w:pPr>
        <w:widowControl w:val="0"/>
        <w:autoSpaceDE w:val="0"/>
        <w:autoSpaceDN w:val="0"/>
        <w:adjustRightInd w:val="0"/>
        <w:rPr>
          <w:lang w:val="en-US"/>
        </w:rPr>
      </w:pPr>
      <w:r w:rsidRPr="00A74FF2">
        <w:rPr>
          <w:lang w:val="en-US"/>
        </w:rPr>
        <w:t>9.</w:t>
      </w:r>
      <w:r w:rsidRPr="00A74FF2">
        <w:rPr>
          <w:lang w:val="en-US"/>
        </w:rPr>
        <w:tab/>
      </w:r>
      <w:r w:rsidRPr="00A74FF2">
        <w:rPr>
          <w:lang w:val="en-US"/>
        </w:rPr>
        <w:t xml:space="preserve">Alharbi RJ, Shrestha S, Lewis V, Miller C. The effectiveness of trauma care systems at different stages of development in reducing mortality: a systematic review and meta-analysis. World J Emerg Surg. 2021 Jul 13;16(1):38. </w:t>
      </w:r>
    </w:p>
    <w:p w:rsidRPr="00A74FF2" w:rsidR="00A74FF2" w:rsidP="00A74FF2" w:rsidRDefault="00A74FF2" w14:paraId="3CF8285A" w14:textId="77777777">
      <w:pPr>
        <w:widowControl w:val="0"/>
        <w:autoSpaceDE w:val="0"/>
        <w:autoSpaceDN w:val="0"/>
        <w:adjustRightInd w:val="0"/>
        <w:rPr>
          <w:lang w:val="en-US"/>
        </w:rPr>
      </w:pPr>
      <w:r w:rsidRPr="00A74FF2">
        <w:rPr>
          <w:lang w:val="en-US"/>
        </w:rPr>
        <w:t>10.</w:t>
      </w:r>
      <w:r w:rsidRPr="00A74FF2">
        <w:rPr>
          <w:lang w:val="en-US"/>
        </w:rPr>
        <w:tab/>
      </w:r>
      <w:r w:rsidRPr="00A74FF2">
        <w:rPr>
          <w:lang w:val="en-US"/>
        </w:rPr>
        <w:t xml:space="preserve">Candefjord S, Asker L, Caragounis EC. Mortality of trauma patients treated at trauma centers compared to non-trauma centers in Sweden: a retrospective study. Eur J Trauma Emerg Surg. 2022 Feb 1;48(1):525–36. </w:t>
      </w:r>
    </w:p>
    <w:p w:rsidRPr="00A74FF2" w:rsidR="00A74FF2" w:rsidP="00A74FF2" w:rsidRDefault="00A74FF2" w14:paraId="1730D88B" w14:textId="77777777">
      <w:pPr>
        <w:widowControl w:val="0"/>
        <w:autoSpaceDE w:val="0"/>
        <w:autoSpaceDN w:val="0"/>
        <w:adjustRightInd w:val="0"/>
        <w:rPr>
          <w:lang w:val="en-US"/>
        </w:rPr>
      </w:pPr>
      <w:r w:rsidRPr="00A74FF2">
        <w:rPr>
          <w:lang w:val="en-US"/>
        </w:rPr>
        <w:t>11.</w:t>
      </w:r>
      <w:r w:rsidRPr="00A74FF2">
        <w:rPr>
          <w:lang w:val="en-US"/>
        </w:rPr>
        <w:tab/>
      </w:r>
      <w:r w:rsidRPr="00A74FF2">
        <w:rPr>
          <w:lang w:val="en-US"/>
        </w:rPr>
        <w:t>Trauma Center Maturation: Quantification of Process and Outcome [Internet]. [cited 2023 Feb 17]. Available from: https://oce-ovid-com.proxy.kib.ki.se/article/00000658-199907000-00013/HTML</w:t>
      </w:r>
    </w:p>
    <w:p w:rsidRPr="00A74FF2" w:rsidR="00A74FF2" w:rsidP="00A74FF2" w:rsidRDefault="00A74FF2" w14:paraId="47F009CA" w14:textId="77777777">
      <w:pPr>
        <w:widowControl w:val="0"/>
        <w:autoSpaceDE w:val="0"/>
        <w:autoSpaceDN w:val="0"/>
        <w:adjustRightInd w:val="0"/>
        <w:rPr>
          <w:lang w:val="en-US"/>
        </w:rPr>
      </w:pPr>
      <w:r w:rsidRPr="00A74FF2">
        <w:rPr>
          <w:lang w:val="en-US"/>
        </w:rPr>
        <w:t>12.</w:t>
      </w:r>
      <w:r w:rsidRPr="00A74FF2">
        <w:rPr>
          <w:lang w:val="en-US"/>
        </w:rPr>
        <w:tab/>
      </w:r>
      <w:r w:rsidRPr="00A74FF2">
        <w:rPr>
          <w:lang w:val="en-US"/>
        </w:rPr>
        <w:t xml:space="preserve">Martin MJ, Johnson A, Rott M, Kuchler A, Cole F, Ramzy A, et al. Choosing wisely: A prospective study of direct to operating room trauma resuscitation including real-time </w:t>
      </w:r>
      <w:r w:rsidRPr="00A74FF2">
        <w:rPr>
          <w:lang w:val="en-US"/>
        </w:rPr>
        <w:lastRenderedPageBreak/>
        <w:t xml:space="preserve">trauma surgeon after-action review. J Trauma Acute Care Surg. 2021 Aug 1;91(2S Suppl 2):S146–53. </w:t>
      </w:r>
    </w:p>
    <w:p w:rsidRPr="00A74FF2" w:rsidR="00A74FF2" w:rsidP="00A74FF2" w:rsidRDefault="00A74FF2" w14:paraId="5EB45430" w14:textId="77777777">
      <w:pPr>
        <w:widowControl w:val="0"/>
        <w:autoSpaceDE w:val="0"/>
        <w:autoSpaceDN w:val="0"/>
        <w:adjustRightInd w:val="0"/>
        <w:rPr>
          <w:lang w:val="en-US"/>
        </w:rPr>
      </w:pPr>
      <w:r w:rsidRPr="00A74FF2">
        <w:rPr>
          <w:lang w:val="en-US"/>
        </w:rPr>
        <w:t>13.</w:t>
      </w:r>
      <w:r w:rsidRPr="00A74FF2">
        <w:rPr>
          <w:lang w:val="en-US"/>
        </w:rPr>
        <w:tab/>
      </w:r>
      <w:r w:rsidRPr="00A74FF2">
        <w:rPr>
          <w:lang w:val="en-US"/>
        </w:rPr>
        <w:t xml:space="preserve">Moran CG, Lecky F, Bouamra O, Lawrence T, Edwards A, Woodford M, et al. Changing the System - Major Trauma Patients and Their Outcomes in the NHS (England) 2008-17. EClinicalMedicine. 2018;2–3:13–21. </w:t>
      </w:r>
    </w:p>
    <w:p w:rsidRPr="00A74FF2" w:rsidR="00A74FF2" w:rsidP="00A74FF2" w:rsidRDefault="00A74FF2" w14:paraId="470E8C0E" w14:textId="77777777">
      <w:pPr>
        <w:widowControl w:val="0"/>
        <w:autoSpaceDE w:val="0"/>
        <w:autoSpaceDN w:val="0"/>
        <w:adjustRightInd w:val="0"/>
        <w:rPr>
          <w:lang w:val="en-US"/>
        </w:rPr>
      </w:pPr>
      <w:r w:rsidRPr="00A74FF2">
        <w:rPr>
          <w:lang w:val="en-US"/>
        </w:rPr>
        <w:t>14.</w:t>
      </w:r>
      <w:r w:rsidRPr="00A74FF2">
        <w:rPr>
          <w:lang w:val="en-US"/>
        </w:rPr>
        <w:tab/>
      </w:r>
      <w:r w:rsidRPr="00A74FF2">
        <w:rPr>
          <w:lang w:val="en-US"/>
        </w:rPr>
        <w:t xml:space="preserve">Kim YJ. Relationship of trauma centre characteristics and patient outcomes: a systematic review. J Clin Nurs. 2014 Feb;23(3–4):301–14. </w:t>
      </w:r>
    </w:p>
    <w:p w:rsidRPr="00A74FF2" w:rsidR="00A74FF2" w:rsidP="00A74FF2" w:rsidRDefault="00A74FF2" w14:paraId="141FCE07" w14:textId="77777777">
      <w:pPr>
        <w:widowControl w:val="0"/>
        <w:autoSpaceDE w:val="0"/>
        <w:autoSpaceDN w:val="0"/>
        <w:adjustRightInd w:val="0"/>
        <w:rPr>
          <w:lang w:val="en-US"/>
        </w:rPr>
      </w:pPr>
      <w:r w:rsidRPr="00A74FF2">
        <w:rPr>
          <w:lang w:val="en-US"/>
        </w:rPr>
        <w:t>15.</w:t>
      </w:r>
      <w:r w:rsidRPr="00A74FF2">
        <w:rPr>
          <w:lang w:val="en-US"/>
        </w:rPr>
        <w:tab/>
      </w:r>
      <w:r w:rsidRPr="00A74FF2">
        <w:rPr>
          <w:lang w:val="en-US"/>
        </w:rPr>
        <w:t xml:space="preserve">Batomen B, Moore L, Carabali M, Tardif PA, Champion H, Nandi A. Effectiveness of trauma centers verification: Protocol for a systematic review. Syst Rev. 2019 Nov 28;8(1):292. </w:t>
      </w:r>
    </w:p>
    <w:p w:rsidRPr="00A74FF2" w:rsidR="00A74FF2" w:rsidP="00A74FF2" w:rsidRDefault="00A74FF2" w14:paraId="232FAD53" w14:textId="77777777">
      <w:pPr>
        <w:widowControl w:val="0"/>
        <w:autoSpaceDE w:val="0"/>
        <w:autoSpaceDN w:val="0"/>
        <w:adjustRightInd w:val="0"/>
        <w:rPr>
          <w:lang w:val="en-US"/>
        </w:rPr>
      </w:pPr>
      <w:r w:rsidRPr="00A74FF2">
        <w:rPr>
          <w:lang w:val="en-US"/>
        </w:rPr>
        <w:t>16.</w:t>
      </w:r>
      <w:r w:rsidRPr="00A74FF2">
        <w:rPr>
          <w:lang w:val="en-US"/>
        </w:rPr>
        <w:tab/>
      </w:r>
      <w:r w:rsidRPr="00A74FF2">
        <w:rPr>
          <w:lang w:val="en-US"/>
        </w:rPr>
        <w:t>World Health Organization. Guidelines for trauma quality improvement programmes [Internet]. World Health Organization; 2009 [cited 2023 May 7]. Available from: https://apps.who.int/iris/handle/10665/44061</w:t>
      </w:r>
    </w:p>
    <w:p w:rsidRPr="00A74FF2" w:rsidR="00A74FF2" w:rsidP="00A74FF2" w:rsidRDefault="00A74FF2" w14:paraId="77190744" w14:textId="77777777">
      <w:pPr>
        <w:widowControl w:val="0"/>
        <w:autoSpaceDE w:val="0"/>
        <w:autoSpaceDN w:val="0"/>
        <w:adjustRightInd w:val="0"/>
        <w:rPr>
          <w:lang w:val="en-US"/>
        </w:rPr>
      </w:pPr>
      <w:r w:rsidRPr="00A74FF2">
        <w:rPr>
          <w:lang w:val="en-US"/>
        </w:rPr>
        <w:t>17.</w:t>
      </w:r>
      <w:r w:rsidRPr="00A74FF2">
        <w:rPr>
          <w:lang w:val="en-US"/>
        </w:rPr>
        <w:tab/>
      </w:r>
      <w:r w:rsidRPr="00A74FF2">
        <w:rPr>
          <w:lang w:val="en-US"/>
        </w:rPr>
        <w:t xml:space="preserve">Giesbrecht V, Au S. Morbidity and Mortality Conferences: A Narrative Review of Strategies to Prioritize Quality Improvement. Jt Comm J Qual Patient Saf. 2016 Nov;42(11):516–27. </w:t>
      </w:r>
    </w:p>
    <w:p w:rsidRPr="00A74FF2" w:rsidR="00A74FF2" w:rsidP="00A74FF2" w:rsidRDefault="00A74FF2" w14:paraId="1638ABCC" w14:textId="77777777">
      <w:pPr>
        <w:widowControl w:val="0"/>
        <w:autoSpaceDE w:val="0"/>
        <w:autoSpaceDN w:val="0"/>
        <w:adjustRightInd w:val="0"/>
        <w:rPr>
          <w:lang w:val="en-US"/>
        </w:rPr>
      </w:pPr>
      <w:r w:rsidRPr="00A74FF2">
        <w:rPr>
          <w:lang w:val="en-US"/>
        </w:rPr>
        <w:t>18.</w:t>
      </w:r>
      <w:r w:rsidRPr="00A74FF2">
        <w:rPr>
          <w:lang w:val="en-US"/>
        </w:rPr>
        <w:tab/>
      </w:r>
      <w:r w:rsidRPr="00A74FF2">
        <w:rPr>
          <w:lang w:val="en-US"/>
        </w:rPr>
        <w:t xml:space="preserve">Evans C, Howes D, Pickett W, Dagnone L. Audit filters for improving processes of care and clinical outcomes in trauma systems. Cochrane Database Syst Rev. 2009 Oct 7;2009(4):CD007590. </w:t>
      </w:r>
    </w:p>
    <w:p w:rsidRPr="00A74FF2" w:rsidR="00A74FF2" w:rsidP="00A74FF2" w:rsidRDefault="00A74FF2" w14:paraId="172380C3" w14:textId="77777777">
      <w:pPr>
        <w:widowControl w:val="0"/>
        <w:autoSpaceDE w:val="0"/>
        <w:autoSpaceDN w:val="0"/>
        <w:adjustRightInd w:val="0"/>
        <w:rPr>
          <w:lang w:val="en-US"/>
        </w:rPr>
      </w:pPr>
      <w:r w:rsidRPr="00A74FF2">
        <w:rPr>
          <w:lang w:val="en-US"/>
        </w:rPr>
        <w:t>19.</w:t>
      </w:r>
      <w:r w:rsidRPr="00A74FF2">
        <w:rPr>
          <w:lang w:val="en-US"/>
        </w:rPr>
        <w:tab/>
      </w:r>
      <w:r w:rsidRPr="00A74FF2">
        <w:rPr>
          <w:lang w:val="en-US"/>
        </w:rPr>
        <w:t xml:space="preserve">Teixeira PGR, Inaba K, Hadjizacharia P, Brown C, Salim A, Rhee P, et al. Preventable or potentially preventable mortality at a mature trauma center. J Trauma. 2007 Dec;63(6):1338–46; discussion 1346-1347. </w:t>
      </w:r>
    </w:p>
    <w:p w:rsidRPr="00A74FF2" w:rsidR="00A74FF2" w:rsidP="00A74FF2" w:rsidRDefault="00A74FF2" w14:paraId="480F6F8A" w14:textId="77777777">
      <w:pPr>
        <w:widowControl w:val="0"/>
        <w:autoSpaceDE w:val="0"/>
        <w:autoSpaceDN w:val="0"/>
        <w:adjustRightInd w:val="0"/>
        <w:rPr>
          <w:lang w:val="en-US"/>
        </w:rPr>
      </w:pPr>
      <w:r w:rsidRPr="00A74FF2">
        <w:rPr>
          <w:lang w:val="en-US"/>
        </w:rPr>
        <w:t>20.</w:t>
      </w:r>
      <w:r w:rsidRPr="00A74FF2">
        <w:rPr>
          <w:lang w:val="en-US"/>
        </w:rPr>
        <w:tab/>
      </w:r>
      <w:r w:rsidRPr="00A74FF2">
        <w:rPr>
          <w:lang w:val="en-US"/>
        </w:rPr>
        <w:t xml:space="preserve">Sanddal TL, Esposito TJ, Whitney JR, Hartford D, Taillac PP, Mann NC, et al. Analysis of preventable trauma deaths and opportunities for trauma care improvement in utah. J Trauma. 2011 Apr;70(4):970–7. </w:t>
      </w:r>
    </w:p>
    <w:p w:rsidRPr="00A74FF2" w:rsidR="00A74FF2" w:rsidP="00A74FF2" w:rsidRDefault="00A74FF2" w14:paraId="1336CB8A" w14:textId="77777777">
      <w:pPr>
        <w:widowControl w:val="0"/>
        <w:autoSpaceDE w:val="0"/>
        <w:autoSpaceDN w:val="0"/>
        <w:adjustRightInd w:val="0"/>
        <w:rPr>
          <w:lang w:val="en-US"/>
        </w:rPr>
      </w:pPr>
      <w:r w:rsidRPr="00A74FF2">
        <w:rPr>
          <w:lang w:val="en-US"/>
        </w:rPr>
        <w:t>21.</w:t>
      </w:r>
      <w:r w:rsidRPr="00A74FF2">
        <w:rPr>
          <w:lang w:val="en-US"/>
        </w:rPr>
        <w:tab/>
      </w:r>
      <w:r w:rsidRPr="00A74FF2">
        <w:rPr>
          <w:lang w:val="en-US"/>
        </w:rPr>
        <w:t xml:space="preserve">Vioque SM, Kim PK, McMaster J, Gallagher J, Allen SR, Holena DN, et al. Classifying errors in preventable and potentially preventable trauma deaths: a 9-year review using the Joint Commission’s standardized methodology. Am J Surg. 2014 Aug;208(2):187–94. </w:t>
      </w:r>
    </w:p>
    <w:p w:rsidRPr="00A74FF2" w:rsidR="00A74FF2" w:rsidP="00A74FF2" w:rsidRDefault="00A74FF2" w14:paraId="382B2EC5" w14:textId="77777777">
      <w:pPr>
        <w:widowControl w:val="0"/>
        <w:autoSpaceDE w:val="0"/>
        <w:autoSpaceDN w:val="0"/>
        <w:adjustRightInd w:val="0"/>
        <w:rPr>
          <w:lang w:val="en-US"/>
        </w:rPr>
      </w:pPr>
      <w:r w:rsidRPr="00A74FF2">
        <w:rPr>
          <w:lang w:val="en-US"/>
        </w:rPr>
        <w:t>22.</w:t>
      </w:r>
      <w:r w:rsidRPr="00A74FF2">
        <w:rPr>
          <w:lang w:val="en-US"/>
        </w:rPr>
        <w:tab/>
      </w:r>
      <w:r w:rsidRPr="00A74FF2">
        <w:rPr>
          <w:lang w:val="en-US"/>
        </w:rPr>
        <w:t xml:space="preserve">Roy N, Kizhakke Veetil D, Khajanchi MU, Kumar V, Solomon H, Kamble J, et al. Learning from 2523 trauma deaths in India- opportunities to prevent in-hospital deaths. BMC Health Serv Res. 2017 Feb 16;17(1):142. </w:t>
      </w:r>
    </w:p>
    <w:p w:rsidRPr="00A74FF2" w:rsidR="00A74FF2" w:rsidP="00A74FF2" w:rsidRDefault="00A74FF2" w14:paraId="6BAE19E6" w14:textId="77777777">
      <w:pPr>
        <w:widowControl w:val="0"/>
        <w:autoSpaceDE w:val="0"/>
        <w:autoSpaceDN w:val="0"/>
        <w:adjustRightInd w:val="0"/>
        <w:rPr>
          <w:lang w:val="en-US"/>
        </w:rPr>
      </w:pPr>
      <w:r w:rsidRPr="00A74FF2">
        <w:rPr>
          <w:lang w:val="en-US"/>
        </w:rPr>
        <w:t>23.</w:t>
      </w:r>
      <w:r w:rsidRPr="00A74FF2">
        <w:rPr>
          <w:lang w:val="en-US"/>
        </w:rPr>
        <w:tab/>
      </w:r>
      <w:r w:rsidRPr="00A74FF2">
        <w:rPr>
          <w:lang w:val="en-US"/>
        </w:rPr>
        <w:t xml:space="preserve">Ghorbani P, Strömmer L. Analysis of preventable deaths and errors in trauma care in a Scandinavian trauma level-I centre. Acta Anaesthesiol Scand. 2018;62(8):1146–53. </w:t>
      </w:r>
    </w:p>
    <w:p w:rsidRPr="00A74FF2" w:rsidR="00A74FF2" w:rsidP="00A74FF2" w:rsidRDefault="00A74FF2" w14:paraId="112480B2" w14:textId="77777777">
      <w:pPr>
        <w:widowControl w:val="0"/>
        <w:autoSpaceDE w:val="0"/>
        <w:autoSpaceDN w:val="0"/>
        <w:adjustRightInd w:val="0"/>
        <w:rPr>
          <w:lang w:val="en-US"/>
        </w:rPr>
      </w:pPr>
      <w:r w:rsidRPr="00A74FF2">
        <w:rPr>
          <w:lang w:val="en-US"/>
        </w:rPr>
        <w:t>24.</w:t>
      </w:r>
      <w:r w:rsidRPr="00A74FF2">
        <w:rPr>
          <w:lang w:val="en-US"/>
        </w:rPr>
        <w:tab/>
      </w:r>
      <w:r w:rsidRPr="00A74FF2">
        <w:rPr>
          <w:lang w:val="en-US"/>
        </w:rPr>
        <w:t xml:space="preserve">Preventable and potentially preventable deaths in severely injured patients: a retrospective analysis including patterns of errors - PubMed [Internet]. [cited 2023 Apr 11]. </w:t>
      </w:r>
      <w:r w:rsidRPr="00A74FF2">
        <w:rPr>
          <w:lang w:val="en-US"/>
        </w:rPr>
        <w:lastRenderedPageBreak/>
        <w:t>Available from: https://pubmed-ncbi-nlm-nih-gov.proxy.kib.ki.se/27072108/</w:t>
      </w:r>
    </w:p>
    <w:p w:rsidRPr="00A74FF2" w:rsidR="00A74FF2" w:rsidP="00A74FF2" w:rsidRDefault="00A74FF2" w14:paraId="4069F51F" w14:textId="77777777">
      <w:pPr>
        <w:widowControl w:val="0"/>
        <w:autoSpaceDE w:val="0"/>
        <w:autoSpaceDN w:val="0"/>
        <w:adjustRightInd w:val="0"/>
        <w:rPr>
          <w:lang w:val="en-US"/>
        </w:rPr>
      </w:pPr>
      <w:r w:rsidRPr="00A74FF2">
        <w:rPr>
          <w:lang w:val="en-US"/>
        </w:rPr>
        <w:t>25.</w:t>
      </w:r>
      <w:r w:rsidRPr="00A74FF2">
        <w:rPr>
          <w:lang w:val="en-US"/>
        </w:rPr>
        <w:tab/>
      </w:r>
      <w:r w:rsidRPr="00A74FF2">
        <w:rPr>
          <w:lang w:val="en-US"/>
        </w:rPr>
        <w:t xml:space="preserve">Caplan HW, Cox CS. Resuscitation Strategies for Traumatic Brain Injury. Curr Surg Rep. 2019 May 15;7(7):14. </w:t>
      </w:r>
    </w:p>
    <w:p w:rsidRPr="00A74FF2" w:rsidR="00A74FF2" w:rsidP="00A74FF2" w:rsidRDefault="00A74FF2" w14:paraId="3BED728A" w14:textId="77777777">
      <w:pPr>
        <w:widowControl w:val="0"/>
        <w:autoSpaceDE w:val="0"/>
        <w:autoSpaceDN w:val="0"/>
        <w:adjustRightInd w:val="0"/>
        <w:rPr>
          <w:lang w:val="en-US"/>
        </w:rPr>
      </w:pPr>
      <w:r w:rsidRPr="00A74FF2">
        <w:rPr>
          <w:lang w:val="en-US"/>
        </w:rPr>
        <w:t>26.</w:t>
      </w:r>
      <w:r w:rsidRPr="00A74FF2">
        <w:rPr>
          <w:lang w:val="en-US"/>
        </w:rPr>
        <w:tab/>
      </w:r>
      <w:r w:rsidRPr="00A74FF2">
        <w:rPr>
          <w:lang w:val="en-US"/>
        </w:rPr>
        <w:t xml:space="preserve">Nasraway SA, Albert M, Donnelly AM, Ruthazer R, Shikora SA, Saltzman E. Morbid obesity is an independent determinant of death among surgical critically ill patients. Crit Care Med. 2006 Apr;34(4):964–70; quiz 971. </w:t>
      </w:r>
    </w:p>
    <w:p w:rsidRPr="00A74FF2" w:rsidR="00A74FF2" w:rsidP="00A74FF2" w:rsidRDefault="00A74FF2" w14:paraId="1F4FEE87" w14:textId="77777777">
      <w:pPr>
        <w:widowControl w:val="0"/>
        <w:autoSpaceDE w:val="0"/>
        <w:autoSpaceDN w:val="0"/>
        <w:adjustRightInd w:val="0"/>
        <w:rPr>
          <w:lang w:val="en-US"/>
        </w:rPr>
      </w:pPr>
      <w:r w:rsidRPr="00A74FF2">
        <w:rPr>
          <w:lang w:val="en-US"/>
        </w:rPr>
        <w:t>27.</w:t>
      </w:r>
      <w:r w:rsidRPr="00A74FF2">
        <w:rPr>
          <w:lang w:val="en-US"/>
        </w:rPr>
        <w:tab/>
      </w:r>
      <w:r w:rsidRPr="00A74FF2">
        <w:rPr>
          <w:lang w:val="en-US"/>
        </w:rPr>
        <w:t>R Language Definition [Internet]. [cited 2023 May 7]. Available from: https://cran.r-project.org/doc/manuals/r-devel/R-lang.html</w:t>
      </w:r>
    </w:p>
    <w:p w:rsidRPr="00A74FF2" w:rsidR="00A74FF2" w:rsidP="00A74FF2" w:rsidRDefault="00A74FF2" w14:paraId="587E7514" w14:textId="77777777">
      <w:pPr>
        <w:widowControl w:val="0"/>
        <w:autoSpaceDE w:val="0"/>
        <w:autoSpaceDN w:val="0"/>
        <w:adjustRightInd w:val="0"/>
        <w:rPr>
          <w:lang w:val="en-US"/>
        </w:rPr>
      </w:pPr>
      <w:r w:rsidRPr="00A74FF2">
        <w:rPr>
          <w:lang w:val="en-US"/>
        </w:rPr>
        <w:t>28.</w:t>
      </w:r>
      <w:r w:rsidRPr="00A74FF2">
        <w:rPr>
          <w:lang w:val="en-US"/>
        </w:rPr>
        <w:tab/>
      </w:r>
      <w:r w:rsidRPr="00A74FF2">
        <w:rPr>
          <w:lang w:val="en-US"/>
        </w:rPr>
        <w:t>SweTrau-Manual-2021.pdf [Internet]. [cited 2023 May 7]. Available from: https://rcsyd.se/swetrau/wp-content/uploads/sites/10/2022/06/SweTrau-Manual-2021.pdf</w:t>
      </w:r>
    </w:p>
    <w:p w:rsidRPr="00A74FF2" w:rsidR="00A74FF2" w:rsidP="00A74FF2" w:rsidRDefault="00A74FF2" w14:paraId="065E5769" w14:textId="77777777">
      <w:pPr>
        <w:widowControl w:val="0"/>
        <w:autoSpaceDE w:val="0"/>
        <w:autoSpaceDN w:val="0"/>
        <w:adjustRightInd w:val="0"/>
        <w:rPr>
          <w:lang w:val="en-US"/>
        </w:rPr>
      </w:pPr>
      <w:r w:rsidRPr="00A74FF2">
        <w:t>29.</w:t>
      </w:r>
      <w:r w:rsidRPr="00A74FF2">
        <w:tab/>
      </w:r>
      <w:r w:rsidRPr="00A74FF2">
        <w:t xml:space="preserve">SweTrau | Svenska Traumaregistret [Internet]. [cited 2023 May 7]. </w:t>
      </w:r>
      <w:r w:rsidRPr="00A74FF2">
        <w:rPr>
          <w:lang w:val="en-US"/>
        </w:rPr>
        <w:t>Available from: https://rcsyd.se/swetrau/</w:t>
      </w:r>
    </w:p>
    <w:p w:rsidRPr="00A74FF2" w:rsidR="00A74FF2" w:rsidP="00A74FF2" w:rsidRDefault="00A74FF2" w14:paraId="6C4C1422" w14:textId="77777777">
      <w:pPr>
        <w:widowControl w:val="0"/>
        <w:autoSpaceDE w:val="0"/>
        <w:autoSpaceDN w:val="0"/>
        <w:adjustRightInd w:val="0"/>
        <w:rPr>
          <w:lang w:val="en-US"/>
        </w:rPr>
      </w:pPr>
      <w:r w:rsidRPr="00A74FF2">
        <w:rPr>
          <w:lang w:val="en-US"/>
        </w:rPr>
        <w:t>30.</w:t>
      </w:r>
      <w:r w:rsidRPr="00A74FF2">
        <w:rPr>
          <w:lang w:val="en-US"/>
        </w:rPr>
        <w:tab/>
      </w:r>
      <w:r w:rsidRPr="00A74FF2">
        <w:rPr>
          <w:lang w:val="en-US"/>
        </w:rPr>
        <w:t xml:space="preserve">Jagdish K, Paiman M, Nawfar A, Yusof M, Zulmi W, Azman W, et al. The outcomes of salvage surgery for vascular injury in the extremities: a special consideration for delayed revascularization. Malays Orthop J. 2014 Mar;8(1):14–20. </w:t>
      </w:r>
    </w:p>
    <w:p w:rsidRPr="00A74FF2" w:rsidR="00A74FF2" w:rsidP="00A74FF2" w:rsidRDefault="00A74FF2" w14:paraId="3DAD5702" w14:textId="77777777">
      <w:pPr>
        <w:widowControl w:val="0"/>
        <w:autoSpaceDE w:val="0"/>
        <w:autoSpaceDN w:val="0"/>
        <w:adjustRightInd w:val="0"/>
        <w:rPr>
          <w:lang w:val="en-US"/>
        </w:rPr>
      </w:pPr>
      <w:r w:rsidRPr="00A74FF2">
        <w:rPr>
          <w:lang w:val="en-US"/>
        </w:rPr>
        <w:t>31.</w:t>
      </w:r>
      <w:r w:rsidRPr="00A74FF2">
        <w:rPr>
          <w:lang w:val="en-US"/>
        </w:rPr>
        <w:tab/>
      </w:r>
      <w:r w:rsidRPr="00A74FF2">
        <w:rPr>
          <w:lang w:val="en-US"/>
        </w:rPr>
        <w:t>A contemporary analysis of the management of the mangled lower extremity [Internet]. [cited 2023 May 6]. Available from: https://oce-ovid-com.proxy.kib.ki.se/article/01586154-201302000-00036/HTML</w:t>
      </w:r>
    </w:p>
    <w:p w:rsidRPr="00A74FF2" w:rsidR="00A74FF2" w:rsidP="00A74FF2" w:rsidRDefault="00A74FF2" w14:paraId="3DEFCEE7" w14:textId="77777777">
      <w:pPr>
        <w:widowControl w:val="0"/>
        <w:autoSpaceDE w:val="0"/>
        <w:autoSpaceDN w:val="0"/>
        <w:adjustRightInd w:val="0"/>
        <w:rPr>
          <w:lang w:val="en-US"/>
        </w:rPr>
      </w:pPr>
      <w:r w:rsidRPr="00A74FF2">
        <w:rPr>
          <w:lang w:val="en-US"/>
        </w:rPr>
        <w:t>32.</w:t>
      </w:r>
      <w:r w:rsidRPr="00A74FF2">
        <w:rPr>
          <w:lang w:val="en-US"/>
        </w:rPr>
        <w:tab/>
      </w:r>
      <w:r w:rsidRPr="00A74FF2">
        <w:rPr>
          <w:lang w:val="en-US"/>
        </w:rPr>
        <w:t xml:space="preserve">Glass GE, Pearse MF, Nanchahal J. Improving lower limb salvage following fractures with vascular injury: a systematic review and new management algorithm. J Plast Reconstr Aesthet Surg. 2009 May 1;62(5):571–9. </w:t>
      </w:r>
    </w:p>
    <w:p w:rsidRPr="00A74FF2" w:rsidR="00A74FF2" w:rsidP="00A74FF2" w:rsidRDefault="00A74FF2" w14:paraId="33E15254" w14:textId="77777777">
      <w:pPr>
        <w:widowControl w:val="0"/>
        <w:autoSpaceDE w:val="0"/>
        <w:autoSpaceDN w:val="0"/>
        <w:adjustRightInd w:val="0"/>
        <w:rPr>
          <w:lang w:val="en-US"/>
        </w:rPr>
      </w:pPr>
      <w:r w:rsidRPr="00A74FF2">
        <w:rPr>
          <w:lang w:val="en-US"/>
        </w:rPr>
        <w:t>33.</w:t>
      </w:r>
      <w:r w:rsidRPr="00A74FF2">
        <w:rPr>
          <w:lang w:val="en-US"/>
        </w:rPr>
        <w:tab/>
      </w:r>
      <w:r w:rsidRPr="00A74FF2">
        <w:rPr>
          <w:lang w:val="en-US"/>
        </w:rPr>
        <w:t xml:space="preserve">Qureshi MK, Ghaffar A, Tak S, Khaled A. Limb Salvage Versus Amputation: A Review of the Current Evidence. Cureus. 12(8):e10092. </w:t>
      </w:r>
    </w:p>
    <w:p w:rsidRPr="00A74FF2" w:rsidR="00A74FF2" w:rsidP="00A74FF2" w:rsidRDefault="00A74FF2" w14:paraId="66203542" w14:textId="77777777">
      <w:pPr>
        <w:widowControl w:val="0"/>
        <w:autoSpaceDE w:val="0"/>
        <w:autoSpaceDN w:val="0"/>
        <w:adjustRightInd w:val="0"/>
        <w:rPr>
          <w:lang w:val="en-US"/>
        </w:rPr>
      </w:pPr>
      <w:r w:rsidRPr="00A74FF2">
        <w:rPr>
          <w:lang w:val="en-US"/>
        </w:rPr>
        <w:t>34.</w:t>
      </w:r>
      <w:r w:rsidRPr="00A74FF2">
        <w:rPr>
          <w:lang w:val="en-US"/>
        </w:rPr>
        <w:tab/>
      </w:r>
      <w:r w:rsidRPr="00A74FF2">
        <w:rPr>
          <w:lang w:val="en-US"/>
        </w:rPr>
        <w:t xml:space="preserve">Schirò GR, Sessa S, Piccioli A, Maccauro G. Primary amputation vs limb salvage in mangled extremity: a systematic review of the current scoring system. BMC Musculoskelet Disord. 2015 Dec 2;16:372. </w:t>
      </w:r>
    </w:p>
    <w:p w:rsidRPr="00A74FF2" w:rsidR="00A74FF2" w:rsidP="00A74FF2" w:rsidRDefault="00A74FF2" w14:paraId="7CA80F85" w14:textId="77777777">
      <w:pPr>
        <w:widowControl w:val="0"/>
        <w:autoSpaceDE w:val="0"/>
        <w:autoSpaceDN w:val="0"/>
        <w:adjustRightInd w:val="0"/>
        <w:rPr>
          <w:lang w:val="en-US"/>
        </w:rPr>
      </w:pPr>
      <w:r w:rsidRPr="00A74FF2">
        <w:rPr>
          <w:lang w:val="en-US"/>
        </w:rPr>
        <w:t>35.</w:t>
      </w:r>
      <w:r w:rsidRPr="00A74FF2">
        <w:rPr>
          <w:lang w:val="en-US"/>
        </w:rPr>
        <w:tab/>
      </w:r>
      <w:r w:rsidRPr="00A74FF2">
        <w:rPr>
          <w:lang w:val="en-US"/>
        </w:rPr>
        <w:t>Failure to Rescue: A Quality Improvement Imperative in Achieving Zero Death in Damage Control Laparotomy Patients [Internet]. [cited 2023 May 6]. Available from: https://journals.sagepub.com/doi/epdf/10.1177/000313481908500938</w:t>
      </w:r>
    </w:p>
    <w:p w:rsidRPr="00A74FF2" w:rsidR="00A74FF2" w:rsidP="00A74FF2" w:rsidRDefault="00A74FF2" w14:paraId="56686CC2" w14:textId="77777777">
      <w:pPr>
        <w:widowControl w:val="0"/>
        <w:autoSpaceDE w:val="0"/>
        <w:autoSpaceDN w:val="0"/>
        <w:adjustRightInd w:val="0"/>
        <w:rPr>
          <w:lang w:val="en-US"/>
        </w:rPr>
      </w:pPr>
      <w:r w:rsidRPr="00A74FF2">
        <w:rPr>
          <w:lang w:val="en-US"/>
        </w:rPr>
        <w:t>36.</w:t>
      </w:r>
      <w:r w:rsidRPr="00A74FF2">
        <w:rPr>
          <w:lang w:val="en-US"/>
        </w:rPr>
        <w:tab/>
      </w:r>
      <w:r w:rsidRPr="00A74FF2">
        <w:rPr>
          <w:lang w:val="en-US"/>
        </w:rPr>
        <w:t xml:space="preserve">Cirocchi R, Montedori A, Farinella E, Bonacini I, Tagliabue L, Abraha I. Damage control surgery for abdominal trauma. Cochrane Database Syst Rev. 2013 Mar 28;2013(3):CD007438. </w:t>
      </w:r>
    </w:p>
    <w:p w:rsidRPr="00A74FF2" w:rsidR="00A74FF2" w:rsidP="00A74FF2" w:rsidRDefault="00A74FF2" w14:paraId="7F2129A9" w14:textId="77777777">
      <w:pPr>
        <w:widowControl w:val="0"/>
        <w:autoSpaceDE w:val="0"/>
        <w:autoSpaceDN w:val="0"/>
        <w:adjustRightInd w:val="0"/>
        <w:rPr>
          <w:lang w:val="en-US"/>
        </w:rPr>
      </w:pPr>
      <w:r w:rsidRPr="00A74FF2">
        <w:rPr>
          <w:lang w:val="en-US"/>
        </w:rPr>
        <w:t>37.</w:t>
      </w:r>
      <w:r w:rsidRPr="00A74FF2">
        <w:rPr>
          <w:lang w:val="en-US"/>
        </w:rPr>
        <w:tab/>
      </w:r>
      <w:r w:rsidRPr="00A74FF2">
        <w:rPr>
          <w:lang w:val="en-US"/>
        </w:rPr>
        <w:t xml:space="preserve">Silber JH, Williams SV, Krakauer H, Schwartz JS. Hospital and patient characteristics associated with death after surgery. A study of adverse occurrence and failure to rescue. Med Care. 1992 Jul;30(7):615–29. </w:t>
      </w:r>
    </w:p>
    <w:p w:rsidRPr="00A74FF2" w:rsidR="00A74FF2" w:rsidP="00A74FF2" w:rsidRDefault="00A74FF2" w14:paraId="36483AC5" w14:textId="77777777">
      <w:pPr>
        <w:widowControl w:val="0"/>
        <w:autoSpaceDE w:val="0"/>
        <w:autoSpaceDN w:val="0"/>
        <w:adjustRightInd w:val="0"/>
        <w:rPr>
          <w:lang w:val="en-US"/>
        </w:rPr>
      </w:pPr>
      <w:r w:rsidRPr="00A74FF2">
        <w:rPr>
          <w:lang w:val="en-US"/>
        </w:rPr>
        <w:lastRenderedPageBreak/>
        <w:t>38.</w:t>
      </w:r>
      <w:r w:rsidRPr="00A74FF2">
        <w:rPr>
          <w:lang w:val="en-US"/>
        </w:rPr>
        <w:tab/>
      </w:r>
      <w:r w:rsidRPr="00A74FF2">
        <w:rPr>
          <w:lang w:val="en-US"/>
        </w:rPr>
        <w:t xml:space="preserve">Mafeld S, Oreopoulos G, Musing ELS, Chan T, Jaberi A, Rajan D. Sources of Error in Interventional Radiology: How, Why, and When. Can Assoc Radiol J. 2020 Nov 1;71(4):518–27. </w:t>
      </w:r>
    </w:p>
    <w:p w:rsidRPr="00A74FF2" w:rsidR="00A74FF2" w:rsidP="00A74FF2" w:rsidRDefault="00A74FF2" w14:paraId="0C037382" w14:textId="77777777">
      <w:pPr>
        <w:widowControl w:val="0"/>
        <w:autoSpaceDE w:val="0"/>
        <w:autoSpaceDN w:val="0"/>
        <w:adjustRightInd w:val="0"/>
        <w:rPr>
          <w:lang w:val="en-US"/>
        </w:rPr>
      </w:pPr>
      <w:r w:rsidRPr="00A74FF2">
        <w:rPr>
          <w:lang w:val="en-US"/>
        </w:rPr>
        <w:t>39.</w:t>
      </w:r>
      <w:r w:rsidRPr="00A74FF2">
        <w:rPr>
          <w:lang w:val="en-US"/>
        </w:rPr>
        <w:tab/>
      </w:r>
      <w:r w:rsidRPr="00A74FF2">
        <w:rPr>
          <w:lang w:val="en-US"/>
        </w:rPr>
        <w:t xml:space="preserve">Hoffman H, Bunch KM, Protas M, Chin LS. The Effect of Timing of Intracranial Pressure Monitor Placement in Patients with Severe Traumatic Brain Injury. Neurocrit Care. 2021 Feb;34(1):167–74. </w:t>
      </w:r>
    </w:p>
    <w:p w:rsidRPr="00A74FF2" w:rsidR="00A74FF2" w:rsidP="00A74FF2" w:rsidRDefault="00A74FF2" w14:paraId="7B72F0D4" w14:textId="77777777">
      <w:pPr>
        <w:widowControl w:val="0"/>
        <w:autoSpaceDE w:val="0"/>
        <w:autoSpaceDN w:val="0"/>
        <w:adjustRightInd w:val="0"/>
        <w:rPr>
          <w:lang w:val="en-US"/>
        </w:rPr>
      </w:pPr>
      <w:r w:rsidRPr="00A74FF2">
        <w:rPr>
          <w:lang w:val="en-US"/>
        </w:rPr>
        <w:t>40.</w:t>
      </w:r>
      <w:r w:rsidRPr="00A74FF2">
        <w:rPr>
          <w:lang w:val="en-US"/>
        </w:rPr>
        <w:tab/>
      </w:r>
      <w:r w:rsidRPr="00A74FF2">
        <w:rPr>
          <w:lang w:val="en-US"/>
        </w:rPr>
        <w:t xml:space="preserve">Alali AS, Fowler RA, Mainprize TG, Scales DC, Kiss A, de Mestral C, et al. Intracranial Pressure Monitoring in Severe Traumatic Brain Injury: Results from the American College of Surgeons Trauma Quality Improvement Program. J Neurotrauma. 2013 Oct 15;30(20):1737–46. </w:t>
      </w:r>
    </w:p>
    <w:p w:rsidRPr="00A74FF2" w:rsidR="00A74FF2" w:rsidP="00A74FF2" w:rsidRDefault="00A74FF2" w14:paraId="038DF479" w14:textId="77777777">
      <w:pPr>
        <w:widowControl w:val="0"/>
        <w:autoSpaceDE w:val="0"/>
        <w:autoSpaceDN w:val="0"/>
        <w:adjustRightInd w:val="0"/>
      </w:pPr>
      <w:r w:rsidRPr="00A74FF2">
        <w:rPr>
          <w:lang w:val="en-US"/>
        </w:rPr>
        <w:t>41.</w:t>
      </w:r>
      <w:r w:rsidRPr="00A74FF2">
        <w:rPr>
          <w:lang w:val="en-US"/>
        </w:rPr>
        <w:tab/>
      </w:r>
      <w:r w:rsidRPr="00A74FF2">
        <w:rPr>
          <w:lang w:val="en-US"/>
        </w:rPr>
        <w:t xml:space="preserve">Piccinini A, Lewis M, Benjamin E, Aiolfi A, Inaba K, Demetriades D. Intracranial pressure monitoring in severe traumatic brain injuries: a closer look at level 1 trauma centers in the United States. </w:t>
      </w:r>
      <w:r w:rsidRPr="00A74FF2">
        <w:t xml:space="preserve">Injury. 2017 Sep;48(9):1944–50. </w:t>
      </w:r>
    </w:p>
    <w:p w:rsidRPr="00A74FF2" w:rsidR="00A74FF2" w:rsidP="00A74FF2" w:rsidRDefault="00A74FF2" w14:paraId="77E87861" w14:textId="77777777">
      <w:pPr>
        <w:widowControl w:val="0"/>
        <w:autoSpaceDE w:val="0"/>
        <w:autoSpaceDN w:val="0"/>
        <w:adjustRightInd w:val="0"/>
        <w:rPr>
          <w:lang w:val="en-US"/>
        </w:rPr>
      </w:pPr>
      <w:r w:rsidRPr="00A74FF2">
        <w:t>42.</w:t>
      </w:r>
      <w:r w:rsidRPr="00A74FF2">
        <w:tab/>
      </w:r>
      <w:r w:rsidRPr="00A74FF2">
        <w:t xml:space="preserve">Talving P, Karamanos E, Teixeira PG, Skiada D, Lam L, Belzberg H, et al. </w:t>
      </w:r>
      <w:r w:rsidRPr="00A74FF2">
        <w:rPr>
          <w:lang w:val="en-US"/>
        </w:rPr>
        <w:t xml:space="preserve">Intracranial pressure monitoring in severe head injury: compliance with Brain Trauma Foundation guidelines and effect on outcomes: a prospective study. J Neurosurg. 2013 Nov;119(5):1248–54. </w:t>
      </w:r>
    </w:p>
    <w:p w:rsidRPr="00A74FF2" w:rsidR="00A74FF2" w:rsidP="00A74FF2" w:rsidRDefault="00A74FF2" w14:paraId="2C5F2ACF" w14:textId="77777777">
      <w:pPr>
        <w:widowControl w:val="0"/>
        <w:autoSpaceDE w:val="0"/>
        <w:autoSpaceDN w:val="0"/>
        <w:adjustRightInd w:val="0"/>
        <w:rPr>
          <w:lang w:val="en-US"/>
        </w:rPr>
      </w:pPr>
      <w:r w:rsidRPr="00A74FF2">
        <w:rPr>
          <w:lang w:val="en-US"/>
        </w:rPr>
        <w:t>43.</w:t>
      </w:r>
      <w:r w:rsidRPr="00A74FF2">
        <w:rPr>
          <w:lang w:val="en-US"/>
        </w:rPr>
        <w:tab/>
      </w:r>
      <w:r w:rsidRPr="00A74FF2">
        <w:rPr>
          <w:lang w:val="en-US"/>
        </w:rPr>
        <w:t xml:space="preserve">Howard JL, Cipolle MD, Anderson M, Sabella V, Shollenberger D, Li PM, et al. Outcome After Decompressive Craniectomy for the Treatment of Severe Traumatic Brain Injury. J Trauma Inj Infect Crit Care. 2008 Aug;65(2):380–6. </w:t>
      </w:r>
    </w:p>
    <w:p w:rsidRPr="00A74FF2" w:rsidR="00A74FF2" w:rsidP="00A74FF2" w:rsidRDefault="00A74FF2" w14:paraId="59FA0D8E" w14:textId="77777777">
      <w:pPr>
        <w:widowControl w:val="0"/>
        <w:autoSpaceDE w:val="0"/>
        <w:autoSpaceDN w:val="0"/>
        <w:adjustRightInd w:val="0"/>
        <w:rPr>
          <w:lang w:val="en-US"/>
        </w:rPr>
      </w:pPr>
      <w:r w:rsidRPr="00A74FF2">
        <w:rPr>
          <w:lang w:val="en-US"/>
        </w:rPr>
        <w:t>44.</w:t>
      </w:r>
      <w:r w:rsidRPr="00A74FF2">
        <w:rPr>
          <w:lang w:val="en-US"/>
        </w:rPr>
        <w:tab/>
      </w:r>
      <w:r w:rsidRPr="00A74FF2">
        <w:rPr>
          <w:lang w:val="en-US"/>
        </w:rPr>
        <w:t>Yılmaz İ. Factors Associated with Mortality in Acute Subdural Hematoma: Is Decompressive Craniectomy Effective? Turk J Trauma Emerg Surg [Internet]. 2018 [cited 2023 May 6]; Available from: https://www.journalagent.com/travma/pdfs/UTD-48079-CLINICAL_ARTICLE-ERTEM.pdf</w:t>
      </w:r>
    </w:p>
    <w:p w:rsidRPr="00A74FF2" w:rsidR="00A74FF2" w:rsidP="00A74FF2" w:rsidRDefault="00A74FF2" w14:paraId="68E6EFED" w14:textId="77777777">
      <w:pPr>
        <w:widowControl w:val="0"/>
        <w:autoSpaceDE w:val="0"/>
        <w:autoSpaceDN w:val="0"/>
        <w:adjustRightInd w:val="0"/>
        <w:rPr>
          <w:lang w:val="en-US"/>
        </w:rPr>
      </w:pPr>
      <w:r w:rsidRPr="00A74FF2">
        <w:rPr>
          <w:lang w:val="en-US"/>
        </w:rPr>
        <w:t>45.</w:t>
      </w:r>
      <w:r w:rsidRPr="00A74FF2">
        <w:rPr>
          <w:lang w:val="en-US"/>
        </w:rPr>
        <w:tab/>
      </w:r>
      <w:r w:rsidRPr="00A74FF2">
        <w:rPr>
          <w:lang w:val="en-US"/>
        </w:rPr>
        <w:t xml:space="preserve">Taeger G, Ruchholtz S, Waydhas C, Lewan U, Schmidt B, Nast-Kolb D. Damage Control Orthopedics in Patients With Multiple Injuries Is Effective, Time Saving, and Safe: J Trauma Inj Infect Crit Care. 2005 Aug;59(2):408–15. </w:t>
      </w:r>
    </w:p>
    <w:p w:rsidRPr="00A74FF2" w:rsidR="00A74FF2" w:rsidP="00A74FF2" w:rsidRDefault="00A74FF2" w14:paraId="7E8F5426" w14:textId="77777777">
      <w:pPr>
        <w:widowControl w:val="0"/>
        <w:autoSpaceDE w:val="0"/>
        <w:autoSpaceDN w:val="0"/>
        <w:adjustRightInd w:val="0"/>
        <w:rPr>
          <w:lang w:val="en-US"/>
        </w:rPr>
      </w:pPr>
      <w:r w:rsidRPr="00A74FF2">
        <w:rPr>
          <w:lang w:val="en-US"/>
        </w:rPr>
        <w:t>46.</w:t>
      </w:r>
      <w:r w:rsidRPr="00A74FF2">
        <w:rPr>
          <w:lang w:val="en-US"/>
        </w:rPr>
        <w:tab/>
      </w:r>
      <w:r w:rsidRPr="00A74FF2">
        <w:rPr>
          <w:lang w:val="en-US"/>
        </w:rPr>
        <w:t xml:space="preserve">Polat G, Balci Hİ, Ergin ON, Asma A, Şen C, Kiliçoğlu Ö. A comparison of external fixation and locked intramedullary nailing in the treatment of femoral diaphysis fractures from gunshot injuries. Eur J Trauma Emerg Surg. 2018 Jun 1;44(3):451–5. </w:t>
      </w:r>
    </w:p>
    <w:p w:rsidRPr="00A74FF2" w:rsidR="00A74FF2" w:rsidP="00A74FF2" w:rsidRDefault="00A74FF2" w14:paraId="5B9C3C13" w14:textId="77777777">
      <w:pPr>
        <w:widowControl w:val="0"/>
        <w:autoSpaceDE w:val="0"/>
        <w:autoSpaceDN w:val="0"/>
        <w:adjustRightInd w:val="0"/>
      </w:pPr>
      <w:r w:rsidRPr="00A74FF2">
        <w:rPr>
          <w:lang w:val="en-US"/>
        </w:rPr>
        <w:t>47.</w:t>
      </w:r>
      <w:r w:rsidRPr="00A74FF2">
        <w:rPr>
          <w:lang w:val="en-US"/>
        </w:rPr>
        <w:tab/>
      </w:r>
      <w:r w:rsidRPr="00A74FF2">
        <w:rPr>
          <w:lang w:val="en-US"/>
        </w:rPr>
        <w:t xml:space="preserve">Herron J, Hutchinson R, Lecky F, Bouamra O, Edwards A, Woodford M, et al. The impact of age on major orthopaedic trauma AN ANALYSIS OF THE UNITED KINGDOM TRAUMA AUDIT RESEARCH NETWORK DATABASE. </w:t>
      </w:r>
      <w:r w:rsidRPr="00A74FF2">
        <w:t xml:space="preserve">Bone Jt J. 2017 Dec;99B(12):1677–80. </w:t>
      </w:r>
    </w:p>
    <w:p w:rsidRPr="00A62EBB" w:rsidR="00F0121C" w:rsidP="00F0121C" w:rsidRDefault="00F0121C" w14:paraId="5052395F" w14:textId="2290BAF4">
      <w:pPr>
        <w:pStyle w:val="Brdtext"/>
        <w:rPr>
          <w:lang w:val="en-US"/>
        </w:rPr>
      </w:pPr>
      <w:r w:rsidRPr="00A62EBB">
        <w:rPr>
          <w:lang w:val="en-US"/>
        </w:rPr>
        <w:fldChar w:fldCharType="end"/>
      </w:r>
    </w:p>
    <w:p w:rsidRPr="00A62EBB" w:rsidR="00F0121C" w:rsidP="00FD7FA8" w:rsidRDefault="00F0121C" w14:paraId="46C1362A" w14:textId="77777777">
      <w:pPr>
        <w:spacing w:after="0" w:line="360" w:lineRule="auto"/>
        <w:jc w:val="both"/>
        <w:rPr>
          <w:lang w:val="en-US"/>
        </w:rPr>
      </w:pPr>
    </w:p>
    <w:p w:rsidRPr="00A62EBB" w:rsidR="00F80355" w:rsidRDefault="00F80355" w14:paraId="7D5C6CA2" w14:textId="17407065">
      <w:pPr>
        <w:spacing w:after="0" w:line="360" w:lineRule="auto"/>
        <w:jc w:val="both"/>
        <w:rPr>
          <w:lang w:val="en-US"/>
        </w:rPr>
      </w:pPr>
    </w:p>
    <w:sectPr w:rsidRPr="00A62EBB" w:rsidR="00F80355" w:rsidSect="005D3119">
      <w:footerReference w:type="default" r:id="rId17"/>
      <w:pgSz w:w="11907" w:h="16840" w:orient="portrait" w:code="9"/>
      <w:pgMar w:top="1418" w:right="1418" w:bottom="1418" w:left="141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GS" w:author="Gianluigi Savarese" w:date="2023-05-11T16:05:00Z" w:id="3">
    <w:p w:rsidR="00506361" w:rsidP="00721699" w:rsidRDefault="00506361" w14:paraId="4D5DA37C" w14:textId="18147611">
      <w:r>
        <w:rPr>
          <w:rStyle w:val="Kommentarsreferens"/>
        </w:rPr>
        <w:annotationRef/>
      </w:r>
      <w:r>
        <w:rPr>
          <w:color w:val="000000"/>
          <w:sz w:val="20"/>
          <w:szCs w:val="20"/>
        </w:rPr>
        <w:t>If you are reporting patient characteristics by OFI, I guess you want to compare these two groups. Therefore, you should report p values and the statistical tests you will use. Otherwise you can describe the entire population, without grouping by OFI</w:t>
      </w:r>
    </w:p>
  </w:comment>
  <w:comment w:initials="GS" w:author="Gianluigi Savarese" w:date="2023-05-11T16:06:00Z" w:id="4">
    <w:p w:rsidR="004B50F1" w:rsidP="00BE2FDB" w:rsidRDefault="004B50F1" w14:paraId="788D7F8F" w14:textId="77777777">
      <w:r>
        <w:rPr>
          <w:rStyle w:val="Kommentarsreferens"/>
        </w:rPr>
        <w:annotationRef/>
      </w:r>
      <w:r>
        <w:rPr>
          <w:color w:val="000000"/>
          <w:sz w:val="20"/>
          <w:szCs w:val="20"/>
        </w:rPr>
        <w:t>It is clear now that if you report results like this, you need to make statistical tests, report p values in the previous table</w:t>
      </w:r>
    </w:p>
  </w:comment>
  <w:comment w:initials="MW" w:author="Martin Gerdin Wärnberg" w:date="2023-05-26T11:00:09" w:id="1801231237">
    <w:p w:rsidR="60B49F40" w:rsidP="60B49F40" w:rsidRDefault="60B49F40" w14:paraId="5EC8636C" w14:textId="59A4670A">
      <w:pPr>
        <w:pStyle w:val="CommentText"/>
        <w:rPr>
          <w:rStyle w:val="Hyperlnk"/>
        </w:rPr>
      </w:pPr>
      <w:r w:rsidR="60B49F40">
        <w:rPr/>
        <w:t xml:space="preserve">Add definition of OFI here: ”Involves a failure in the processes of care. Complex failures may involve several intimately related failures.” Cite </w:t>
      </w:r>
      <w:hyperlink r:id="R76ac836db01d4d27">
        <w:r w:rsidRPr="60B49F40" w:rsidR="60B49F40">
          <w:rPr>
            <w:rStyle w:val="Hyperlnk"/>
          </w:rPr>
          <w:t>Opportunities for improvement in the management of patients who die from haemorrhage after trauma - O'Reilly - 2013 - BJS (British Journal of Surgery) - Wiley Online Library</w:t>
        </w:r>
      </w:hyperlink>
      <w:r>
        <w:rPr>
          <w:rStyle w:val="CommentReference"/>
        </w:rPr>
        <w:annotationRef/>
      </w:r>
    </w:p>
  </w:comment>
  <w:comment w:initials="MW" w:author="Martin Gerdin Wärnberg" w:date="2023-05-26T11:13:20" w:id="530621428">
    <w:p w:rsidR="60B49F40" w:rsidRDefault="60B49F40" w14:paraId="4E5E1631" w14:textId="646A3EC6">
      <w:pPr>
        <w:pStyle w:val="CommentText"/>
      </w:pPr>
      <w:r w:rsidR="60B49F40">
        <w:rPr/>
        <w:t>Consider adding a section called Data sources where you describe both databases in more detail, considering the comment in the matrix.</w:t>
      </w:r>
      <w:r>
        <w:rPr>
          <w:rStyle w:val="CommentReference"/>
        </w:rPr>
        <w:annotationRef/>
      </w:r>
    </w:p>
  </w:comment>
  <w:comment w:initials="MW" w:author="Martin Gerdin Wärnberg" w:date="2023-05-26T11:14:09" w:id="74210428">
    <w:p w:rsidR="60B49F40" w:rsidRDefault="60B49F40" w14:paraId="1E314808" w14:textId="51A6B9A3">
      <w:pPr>
        <w:pStyle w:val="CommentText"/>
      </w:pPr>
      <w:r w:rsidR="60B49F40">
        <w:rPr/>
        <w:t>I suggest that you list the variables here instead of saying "all variables".</w:t>
      </w:r>
      <w:r>
        <w:rPr>
          <w:rStyle w:val="CommentReference"/>
        </w:rPr>
        <w:annotationRef/>
      </w:r>
    </w:p>
  </w:comment>
  <w:comment w:initials="MW" w:author="Martin Gerdin Wärnberg" w:date="2023-05-26T11:19:59" w:id="1260046295">
    <w:p w:rsidR="60B49F40" w:rsidRDefault="60B49F40" w14:paraId="5C221CD2" w14:textId="7246AFA0">
      <w:pPr>
        <w:pStyle w:val="CommentText"/>
      </w:pPr>
      <w:r w:rsidR="60B49F40">
        <w:rPr/>
        <w:t>I suggest you adress the comment on equity aspects directly by saying "The equity aspects..." somewhere.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D5DA37C"/>
  <w15:commentEx w15:done="0" w15:paraId="788D7F8F"/>
  <w15:commentEx w15:done="0" w15:paraId="5EC8636C"/>
  <w15:commentEx w15:done="0" w15:paraId="4E5E1631"/>
  <w15:commentEx w15:done="0" w15:paraId="1E314808"/>
  <w15:commentEx w15:done="0" w15:paraId="5C221CD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0790AC" w16cex:dateUtc="2023-05-11T14:05:00Z"/>
  <w16cex:commentExtensible w16cex:durableId="2807911C" w16cex:dateUtc="2023-05-11T14:06:00Z"/>
  <w16cex:commentExtensible w16cex:durableId="0390280A" w16cex:dateUtc="2023-05-26T09:00:09.951Z"/>
  <w16cex:commentExtensible w16cex:durableId="497538E4" w16cex:dateUtc="2023-05-26T09:13:20.498Z"/>
  <w16cex:commentExtensible w16cex:durableId="1E55B471" w16cex:dateUtc="2023-05-26T09:14:09.672Z"/>
  <w16cex:commentExtensible w16cex:durableId="7E0E6B75" w16cex:dateUtc="2023-05-26T09:19:59.381Z"/>
</w16cex:commentsExtensible>
</file>

<file path=word/commentsIds.xml><?xml version="1.0" encoding="utf-8"?>
<w16cid:commentsIds xmlns:mc="http://schemas.openxmlformats.org/markup-compatibility/2006" xmlns:w16cid="http://schemas.microsoft.com/office/word/2016/wordml/cid" mc:Ignorable="w16cid">
  <w16cid:commentId w16cid:paraId="4D5DA37C" w16cid:durableId="280790AC"/>
  <w16cid:commentId w16cid:paraId="788D7F8F" w16cid:durableId="2807911C"/>
  <w16cid:commentId w16cid:paraId="5EC8636C" w16cid:durableId="0390280A"/>
  <w16cid:commentId w16cid:paraId="4E5E1631" w16cid:durableId="497538E4"/>
  <w16cid:commentId w16cid:paraId="1E314808" w16cid:durableId="1E55B471"/>
  <w16cid:commentId w16cid:paraId="5C221CD2" w16cid:durableId="7E0E6B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5B8C" w:rsidP="00CE6E4F" w:rsidRDefault="00B05B8C" w14:paraId="6C6320C1" w14:textId="77777777">
      <w:pPr>
        <w:spacing w:after="0" w:line="240" w:lineRule="auto"/>
      </w:pPr>
      <w:r>
        <w:separator/>
      </w:r>
    </w:p>
  </w:endnote>
  <w:endnote w:type="continuationSeparator" w:id="0">
    <w:p w:rsidR="00B05B8C" w:rsidP="00CE6E4F" w:rsidRDefault="00B05B8C" w14:paraId="59010611" w14:textId="77777777">
      <w:pPr>
        <w:spacing w:after="0" w:line="240" w:lineRule="auto"/>
      </w:pPr>
      <w:r>
        <w:continuationSeparator/>
      </w:r>
    </w:p>
  </w:endnote>
  <w:endnote w:type="continuationNotice" w:id="1">
    <w:p w:rsidR="00B05B8C" w:rsidRDefault="00B05B8C" w14:paraId="59BCA45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B0D9C" w:rsidR="00127930" w:rsidRDefault="00127930" w14:paraId="6F69F4BA" w14:textId="77777777">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2924761"/>
      <w:docPartObj>
        <w:docPartGallery w:val="Page Numbers (Bottom of Page)"/>
        <w:docPartUnique/>
      </w:docPartObj>
    </w:sdtPr>
    <w:sdtEndPr>
      <w:rPr>
        <w:noProof/>
      </w:rPr>
    </w:sdtEndPr>
    <w:sdtContent>
      <w:p w:rsidR="00B878FE" w:rsidRDefault="00445FC3" w14:paraId="04EABE61" w14:textId="64804C37">
        <w:pPr>
          <w:pStyle w:val="Sidfot"/>
          <w:jc w:val="right"/>
        </w:pPr>
        <w:r>
          <w:fldChar w:fldCharType="begin"/>
        </w:r>
        <w:r>
          <w:instrText xml:space="preserve"> PAGE   \* MERGEFORMAT </w:instrText>
        </w:r>
        <w:r>
          <w:fldChar w:fldCharType="separate"/>
        </w:r>
        <w:r w:rsidR="002E673B">
          <w:rPr>
            <w:noProof/>
          </w:rPr>
          <w:t>1</w:t>
        </w:r>
        <w:r>
          <w:rPr>
            <w:noProof/>
          </w:rPr>
          <w:fldChar w:fldCharType="end"/>
        </w:r>
      </w:p>
    </w:sdtContent>
  </w:sdt>
  <w:p w:rsidRPr="00417597" w:rsidR="00B878FE" w:rsidRDefault="00B878FE" w14:paraId="3C963E98" w14:textId="77777777">
    <w:pPr>
      <w:pStyle w:val="Sidfo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5B8C" w:rsidP="00CE6E4F" w:rsidRDefault="00B05B8C" w14:paraId="554E8F56" w14:textId="77777777">
      <w:pPr>
        <w:spacing w:after="0" w:line="240" w:lineRule="auto"/>
      </w:pPr>
      <w:r>
        <w:separator/>
      </w:r>
    </w:p>
  </w:footnote>
  <w:footnote w:type="continuationSeparator" w:id="0">
    <w:p w:rsidR="00B05B8C" w:rsidP="00CE6E4F" w:rsidRDefault="00B05B8C" w14:paraId="74A9D9E8" w14:textId="77777777">
      <w:pPr>
        <w:spacing w:after="0" w:line="240" w:lineRule="auto"/>
      </w:pPr>
      <w:r>
        <w:continuationSeparator/>
      </w:r>
    </w:p>
  </w:footnote>
  <w:footnote w:type="continuationNotice" w:id="1">
    <w:p w:rsidR="00B05B8C" w:rsidRDefault="00B05B8C" w14:paraId="74030B2E"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187905"/>
    <w:multiLevelType w:val="multilevel"/>
    <w:tmpl w:val="2956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9966906">
    <w:abstractNumId w:val="0"/>
  </w:num>
</w:numbering>
</file>

<file path=word/people.xml><?xml version="1.0" encoding="utf-8"?>
<w15:people xmlns:mc="http://schemas.openxmlformats.org/markup-compatibility/2006" xmlns:w15="http://schemas.microsoft.com/office/word/2012/wordml" mc:Ignorable="w15">
  <w15:person w15:author="Gianluigi Savarese">
    <w15:presenceInfo w15:providerId="AD" w15:userId="S::gianluigi.savarese@ki.se::57fbe25e-8d75-481a-9251-df84e0f7fd65"/>
  </w15:person>
  <w15:person w15:author="Martin Gerdin Wärnberg">
    <w15:presenceInfo w15:providerId="AD" w15:userId="S::martin.gerdin@ki.se::77153f61-4c5f-462a-acd4-483a5c64ba1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doNotDisplayPageBoundari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val="tru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37D"/>
    <w:rsid w:val="00000692"/>
    <w:rsid w:val="00004AEE"/>
    <w:rsid w:val="00006525"/>
    <w:rsid w:val="000076DD"/>
    <w:rsid w:val="00011C4B"/>
    <w:rsid w:val="00015200"/>
    <w:rsid w:val="00023845"/>
    <w:rsid w:val="000249E4"/>
    <w:rsid w:val="00025149"/>
    <w:rsid w:val="00037E5F"/>
    <w:rsid w:val="00044CCC"/>
    <w:rsid w:val="000479D5"/>
    <w:rsid w:val="0006132B"/>
    <w:rsid w:val="000618E1"/>
    <w:rsid w:val="00066229"/>
    <w:rsid w:val="000706DC"/>
    <w:rsid w:val="00071F98"/>
    <w:rsid w:val="00073F57"/>
    <w:rsid w:val="00076052"/>
    <w:rsid w:val="000767F3"/>
    <w:rsid w:val="00076A66"/>
    <w:rsid w:val="0008068E"/>
    <w:rsid w:val="00081049"/>
    <w:rsid w:val="000827D7"/>
    <w:rsid w:val="00084B55"/>
    <w:rsid w:val="00085A01"/>
    <w:rsid w:val="0009536E"/>
    <w:rsid w:val="000955A4"/>
    <w:rsid w:val="0009683F"/>
    <w:rsid w:val="0009737E"/>
    <w:rsid w:val="000A1E95"/>
    <w:rsid w:val="000A3D2B"/>
    <w:rsid w:val="000A66B7"/>
    <w:rsid w:val="000A6DC6"/>
    <w:rsid w:val="000B13F8"/>
    <w:rsid w:val="000B4F36"/>
    <w:rsid w:val="000C11A5"/>
    <w:rsid w:val="000C5259"/>
    <w:rsid w:val="000D0802"/>
    <w:rsid w:val="000D0C53"/>
    <w:rsid w:val="000D2F55"/>
    <w:rsid w:val="000E0C3C"/>
    <w:rsid w:val="000E0E8A"/>
    <w:rsid w:val="000E7E4A"/>
    <w:rsid w:val="00107F60"/>
    <w:rsid w:val="00113C7A"/>
    <w:rsid w:val="00114D19"/>
    <w:rsid w:val="00115BD3"/>
    <w:rsid w:val="00116154"/>
    <w:rsid w:val="0012267C"/>
    <w:rsid w:val="00122888"/>
    <w:rsid w:val="001249C8"/>
    <w:rsid w:val="00124F2E"/>
    <w:rsid w:val="0012503A"/>
    <w:rsid w:val="00127930"/>
    <w:rsid w:val="00127F60"/>
    <w:rsid w:val="001322D4"/>
    <w:rsid w:val="0013343B"/>
    <w:rsid w:val="001336DB"/>
    <w:rsid w:val="001346BC"/>
    <w:rsid w:val="00136CFC"/>
    <w:rsid w:val="00137CED"/>
    <w:rsid w:val="00137FDD"/>
    <w:rsid w:val="00140246"/>
    <w:rsid w:val="0014476E"/>
    <w:rsid w:val="00152D2F"/>
    <w:rsid w:val="00153B05"/>
    <w:rsid w:val="00163059"/>
    <w:rsid w:val="00163991"/>
    <w:rsid w:val="001659AC"/>
    <w:rsid w:val="00180AA8"/>
    <w:rsid w:val="00186F94"/>
    <w:rsid w:val="001873F9"/>
    <w:rsid w:val="00194367"/>
    <w:rsid w:val="00194B60"/>
    <w:rsid w:val="00195A64"/>
    <w:rsid w:val="001A06ED"/>
    <w:rsid w:val="001A2185"/>
    <w:rsid w:val="001A37DD"/>
    <w:rsid w:val="001A51D2"/>
    <w:rsid w:val="001A5F0D"/>
    <w:rsid w:val="001A6A33"/>
    <w:rsid w:val="001B09CC"/>
    <w:rsid w:val="001B15D5"/>
    <w:rsid w:val="001B2042"/>
    <w:rsid w:val="001B4734"/>
    <w:rsid w:val="001B5363"/>
    <w:rsid w:val="001B618B"/>
    <w:rsid w:val="001C6D93"/>
    <w:rsid w:val="001C6EE3"/>
    <w:rsid w:val="001C6EF6"/>
    <w:rsid w:val="001D1DA8"/>
    <w:rsid w:val="001D4643"/>
    <w:rsid w:val="001D473A"/>
    <w:rsid w:val="001D6B80"/>
    <w:rsid w:val="001E0543"/>
    <w:rsid w:val="001E1FCE"/>
    <w:rsid w:val="001E5A80"/>
    <w:rsid w:val="001E6A43"/>
    <w:rsid w:val="001F0252"/>
    <w:rsid w:val="001F03BC"/>
    <w:rsid w:val="001F0816"/>
    <w:rsid w:val="001F0D8E"/>
    <w:rsid w:val="001F10BA"/>
    <w:rsid w:val="001F23D0"/>
    <w:rsid w:val="001F6297"/>
    <w:rsid w:val="00200B16"/>
    <w:rsid w:val="00202AAB"/>
    <w:rsid w:val="00202B4E"/>
    <w:rsid w:val="00203263"/>
    <w:rsid w:val="002035B9"/>
    <w:rsid w:val="0020521A"/>
    <w:rsid w:val="00206648"/>
    <w:rsid w:val="002156AF"/>
    <w:rsid w:val="002171DB"/>
    <w:rsid w:val="00220321"/>
    <w:rsid w:val="002211AE"/>
    <w:rsid w:val="002213D4"/>
    <w:rsid w:val="00221783"/>
    <w:rsid w:val="002333B6"/>
    <w:rsid w:val="00233E83"/>
    <w:rsid w:val="0023461D"/>
    <w:rsid w:val="002430C0"/>
    <w:rsid w:val="00253287"/>
    <w:rsid w:val="00253B30"/>
    <w:rsid w:val="002562E3"/>
    <w:rsid w:val="00257BF4"/>
    <w:rsid w:val="002609AD"/>
    <w:rsid w:val="002616CC"/>
    <w:rsid w:val="002646A7"/>
    <w:rsid w:val="002731F2"/>
    <w:rsid w:val="00275D20"/>
    <w:rsid w:val="00277852"/>
    <w:rsid w:val="00282F3D"/>
    <w:rsid w:val="002853EE"/>
    <w:rsid w:val="00291E9B"/>
    <w:rsid w:val="002A00BC"/>
    <w:rsid w:val="002A32CC"/>
    <w:rsid w:val="002A4943"/>
    <w:rsid w:val="002A56A6"/>
    <w:rsid w:val="002A59AC"/>
    <w:rsid w:val="002A5C22"/>
    <w:rsid w:val="002B7426"/>
    <w:rsid w:val="002B7752"/>
    <w:rsid w:val="002B7815"/>
    <w:rsid w:val="002C31E9"/>
    <w:rsid w:val="002C46F2"/>
    <w:rsid w:val="002C7E6A"/>
    <w:rsid w:val="002D1278"/>
    <w:rsid w:val="002D4304"/>
    <w:rsid w:val="002D4449"/>
    <w:rsid w:val="002E179F"/>
    <w:rsid w:val="002E36B6"/>
    <w:rsid w:val="002E3EF7"/>
    <w:rsid w:val="002E40FB"/>
    <w:rsid w:val="002E5C8C"/>
    <w:rsid w:val="002E673B"/>
    <w:rsid w:val="002F1EF4"/>
    <w:rsid w:val="002F324C"/>
    <w:rsid w:val="002F589A"/>
    <w:rsid w:val="003034A1"/>
    <w:rsid w:val="00304E1D"/>
    <w:rsid w:val="003076BA"/>
    <w:rsid w:val="00314773"/>
    <w:rsid w:val="00314E0E"/>
    <w:rsid w:val="00316699"/>
    <w:rsid w:val="0032137D"/>
    <w:rsid w:val="0032698C"/>
    <w:rsid w:val="00333B97"/>
    <w:rsid w:val="003362F7"/>
    <w:rsid w:val="0034246A"/>
    <w:rsid w:val="0034320B"/>
    <w:rsid w:val="00344791"/>
    <w:rsid w:val="00346536"/>
    <w:rsid w:val="003474CB"/>
    <w:rsid w:val="003505F3"/>
    <w:rsid w:val="00350F49"/>
    <w:rsid w:val="00351325"/>
    <w:rsid w:val="003547F5"/>
    <w:rsid w:val="00360784"/>
    <w:rsid w:val="0036104E"/>
    <w:rsid w:val="00361C89"/>
    <w:rsid w:val="00362E7A"/>
    <w:rsid w:val="00367206"/>
    <w:rsid w:val="0037254A"/>
    <w:rsid w:val="0037300B"/>
    <w:rsid w:val="00373CBB"/>
    <w:rsid w:val="003745FF"/>
    <w:rsid w:val="003753C0"/>
    <w:rsid w:val="00382F4C"/>
    <w:rsid w:val="00390CA5"/>
    <w:rsid w:val="00391A72"/>
    <w:rsid w:val="0039544F"/>
    <w:rsid w:val="003970D8"/>
    <w:rsid w:val="003A1160"/>
    <w:rsid w:val="003A331D"/>
    <w:rsid w:val="003A5F40"/>
    <w:rsid w:val="003A6821"/>
    <w:rsid w:val="003B0434"/>
    <w:rsid w:val="003B08C1"/>
    <w:rsid w:val="003B1603"/>
    <w:rsid w:val="003B5A93"/>
    <w:rsid w:val="003C0E4E"/>
    <w:rsid w:val="003C4A43"/>
    <w:rsid w:val="003C54A3"/>
    <w:rsid w:val="003C5F6E"/>
    <w:rsid w:val="003C6DF4"/>
    <w:rsid w:val="003D459B"/>
    <w:rsid w:val="003D717B"/>
    <w:rsid w:val="003E4E02"/>
    <w:rsid w:val="003E605C"/>
    <w:rsid w:val="003E73EC"/>
    <w:rsid w:val="003F004A"/>
    <w:rsid w:val="00410D52"/>
    <w:rsid w:val="00415371"/>
    <w:rsid w:val="00416EDB"/>
    <w:rsid w:val="00417597"/>
    <w:rsid w:val="004177A1"/>
    <w:rsid w:val="00422517"/>
    <w:rsid w:val="0042356C"/>
    <w:rsid w:val="004235D3"/>
    <w:rsid w:val="00426CEF"/>
    <w:rsid w:val="00431CF7"/>
    <w:rsid w:val="00432B6E"/>
    <w:rsid w:val="004344A0"/>
    <w:rsid w:val="0044301F"/>
    <w:rsid w:val="00445C45"/>
    <w:rsid w:val="00445FC3"/>
    <w:rsid w:val="0044693C"/>
    <w:rsid w:val="00450326"/>
    <w:rsid w:val="0045104D"/>
    <w:rsid w:val="00453DE4"/>
    <w:rsid w:val="004702FE"/>
    <w:rsid w:val="00471F87"/>
    <w:rsid w:val="0047335F"/>
    <w:rsid w:val="00482B99"/>
    <w:rsid w:val="00483EEF"/>
    <w:rsid w:val="0049019C"/>
    <w:rsid w:val="00491C66"/>
    <w:rsid w:val="00493756"/>
    <w:rsid w:val="00493925"/>
    <w:rsid w:val="00493C98"/>
    <w:rsid w:val="004952AE"/>
    <w:rsid w:val="004A1215"/>
    <w:rsid w:val="004A226E"/>
    <w:rsid w:val="004A26BB"/>
    <w:rsid w:val="004A2715"/>
    <w:rsid w:val="004A276C"/>
    <w:rsid w:val="004B0D9C"/>
    <w:rsid w:val="004B1754"/>
    <w:rsid w:val="004B1E73"/>
    <w:rsid w:val="004B3756"/>
    <w:rsid w:val="004B3C95"/>
    <w:rsid w:val="004B469E"/>
    <w:rsid w:val="004B4BE8"/>
    <w:rsid w:val="004B50F1"/>
    <w:rsid w:val="004B6DE6"/>
    <w:rsid w:val="004C64D8"/>
    <w:rsid w:val="004D162C"/>
    <w:rsid w:val="004D3602"/>
    <w:rsid w:val="004D39BF"/>
    <w:rsid w:val="004D3E84"/>
    <w:rsid w:val="004D4567"/>
    <w:rsid w:val="004D4F14"/>
    <w:rsid w:val="004E2F38"/>
    <w:rsid w:val="004E3537"/>
    <w:rsid w:val="004E380B"/>
    <w:rsid w:val="004E3F16"/>
    <w:rsid w:val="004E5163"/>
    <w:rsid w:val="004E5812"/>
    <w:rsid w:val="004E768C"/>
    <w:rsid w:val="004E7B4E"/>
    <w:rsid w:val="004F3CCA"/>
    <w:rsid w:val="004F518B"/>
    <w:rsid w:val="004F7256"/>
    <w:rsid w:val="00500588"/>
    <w:rsid w:val="00503DD7"/>
    <w:rsid w:val="00506361"/>
    <w:rsid w:val="005120DC"/>
    <w:rsid w:val="005128EF"/>
    <w:rsid w:val="00512A9D"/>
    <w:rsid w:val="0051484D"/>
    <w:rsid w:val="0051516F"/>
    <w:rsid w:val="00521827"/>
    <w:rsid w:val="005326C9"/>
    <w:rsid w:val="00541D20"/>
    <w:rsid w:val="0055098A"/>
    <w:rsid w:val="0055244D"/>
    <w:rsid w:val="005537CC"/>
    <w:rsid w:val="00553F74"/>
    <w:rsid w:val="00560ED5"/>
    <w:rsid w:val="00561CB9"/>
    <w:rsid w:val="00564DA8"/>
    <w:rsid w:val="00564E1C"/>
    <w:rsid w:val="00566ECE"/>
    <w:rsid w:val="00567DD8"/>
    <w:rsid w:val="00567F18"/>
    <w:rsid w:val="00573833"/>
    <w:rsid w:val="005741B2"/>
    <w:rsid w:val="0058015E"/>
    <w:rsid w:val="005812A6"/>
    <w:rsid w:val="00582037"/>
    <w:rsid w:val="00583233"/>
    <w:rsid w:val="00583F6E"/>
    <w:rsid w:val="005913CE"/>
    <w:rsid w:val="005974E9"/>
    <w:rsid w:val="005A0463"/>
    <w:rsid w:val="005A1041"/>
    <w:rsid w:val="005A1F36"/>
    <w:rsid w:val="005A21F6"/>
    <w:rsid w:val="005A2874"/>
    <w:rsid w:val="005A30B3"/>
    <w:rsid w:val="005A48B2"/>
    <w:rsid w:val="005A5365"/>
    <w:rsid w:val="005B32DB"/>
    <w:rsid w:val="005C3EAE"/>
    <w:rsid w:val="005C424C"/>
    <w:rsid w:val="005D0381"/>
    <w:rsid w:val="005D0B33"/>
    <w:rsid w:val="005D3119"/>
    <w:rsid w:val="005D7C7F"/>
    <w:rsid w:val="005E68F1"/>
    <w:rsid w:val="005F0FA8"/>
    <w:rsid w:val="005F6837"/>
    <w:rsid w:val="00601D2D"/>
    <w:rsid w:val="00605E97"/>
    <w:rsid w:val="006102FA"/>
    <w:rsid w:val="006103D5"/>
    <w:rsid w:val="006122CF"/>
    <w:rsid w:val="00612845"/>
    <w:rsid w:val="006175D5"/>
    <w:rsid w:val="00630155"/>
    <w:rsid w:val="00631CF9"/>
    <w:rsid w:val="00633BE6"/>
    <w:rsid w:val="0065064B"/>
    <w:rsid w:val="0065332A"/>
    <w:rsid w:val="0065398F"/>
    <w:rsid w:val="006609EF"/>
    <w:rsid w:val="0066145D"/>
    <w:rsid w:val="006620E6"/>
    <w:rsid w:val="0066254D"/>
    <w:rsid w:val="00663C60"/>
    <w:rsid w:val="00663E9A"/>
    <w:rsid w:val="00666975"/>
    <w:rsid w:val="00667504"/>
    <w:rsid w:val="006704D3"/>
    <w:rsid w:val="00677505"/>
    <w:rsid w:val="00680C34"/>
    <w:rsid w:val="006900F9"/>
    <w:rsid w:val="006905AE"/>
    <w:rsid w:val="00692782"/>
    <w:rsid w:val="00696757"/>
    <w:rsid w:val="006A2942"/>
    <w:rsid w:val="006A38B1"/>
    <w:rsid w:val="006A6356"/>
    <w:rsid w:val="006A7B9F"/>
    <w:rsid w:val="006B0982"/>
    <w:rsid w:val="006B3BB7"/>
    <w:rsid w:val="006B61E9"/>
    <w:rsid w:val="006B6D50"/>
    <w:rsid w:val="006C0E3C"/>
    <w:rsid w:val="006C2CDE"/>
    <w:rsid w:val="006D1764"/>
    <w:rsid w:val="006D7AC3"/>
    <w:rsid w:val="006D7F61"/>
    <w:rsid w:val="006E1869"/>
    <w:rsid w:val="006E2E87"/>
    <w:rsid w:val="006E3B68"/>
    <w:rsid w:val="006E6276"/>
    <w:rsid w:val="006F0254"/>
    <w:rsid w:val="006F1568"/>
    <w:rsid w:val="006F2DBD"/>
    <w:rsid w:val="00702B1D"/>
    <w:rsid w:val="00703C25"/>
    <w:rsid w:val="007056B0"/>
    <w:rsid w:val="00706D89"/>
    <w:rsid w:val="00712415"/>
    <w:rsid w:val="00714CE1"/>
    <w:rsid w:val="007216E2"/>
    <w:rsid w:val="00732566"/>
    <w:rsid w:val="0073597E"/>
    <w:rsid w:val="007363E8"/>
    <w:rsid w:val="00736E78"/>
    <w:rsid w:val="00751098"/>
    <w:rsid w:val="00751AF5"/>
    <w:rsid w:val="00756A73"/>
    <w:rsid w:val="0076068B"/>
    <w:rsid w:val="007606F1"/>
    <w:rsid w:val="00760A17"/>
    <w:rsid w:val="00767266"/>
    <w:rsid w:val="00770A16"/>
    <w:rsid w:val="00774FD5"/>
    <w:rsid w:val="00781962"/>
    <w:rsid w:val="007823B6"/>
    <w:rsid w:val="0079276B"/>
    <w:rsid w:val="00792AC0"/>
    <w:rsid w:val="0079337D"/>
    <w:rsid w:val="00793CEB"/>
    <w:rsid w:val="00794FD1"/>
    <w:rsid w:val="0079501D"/>
    <w:rsid w:val="00795C8E"/>
    <w:rsid w:val="007A447D"/>
    <w:rsid w:val="007A4601"/>
    <w:rsid w:val="007A4B47"/>
    <w:rsid w:val="007A5171"/>
    <w:rsid w:val="007A7366"/>
    <w:rsid w:val="007A74A1"/>
    <w:rsid w:val="007B0483"/>
    <w:rsid w:val="007B41C6"/>
    <w:rsid w:val="007C0EA6"/>
    <w:rsid w:val="007C3DD1"/>
    <w:rsid w:val="007C6AD0"/>
    <w:rsid w:val="007D0F81"/>
    <w:rsid w:val="007D2C9E"/>
    <w:rsid w:val="007D380F"/>
    <w:rsid w:val="007D7E5D"/>
    <w:rsid w:val="007E6712"/>
    <w:rsid w:val="007F190C"/>
    <w:rsid w:val="007F4425"/>
    <w:rsid w:val="007F4591"/>
    <w:rsid w:val="007F7518"/>
    <w:rsid w:val="00800CC4"/>
    <w:rsid w:val="008014C9"/>
    <w:rsid w:val="0080166F"/>
    <w:rsid w:val="00801F99"/>
    <w:rsid w:val="008037C0"/>
    <w:rsid w:val="00804522"/>
    <w:rsid w:val="00804646"/>
    <w:rsid w:val="00805242"/>
    <w:rsid w:val="00806431"/>
    <w:rsid w:val="00811F67"/>
    <w:rsid w:val="00812956"/>
    <w:rsid w:val="008153B8"/>
    <w:rsid w:val="00817E42"/>
    <w:rsid w:val="0082272B"/>
    <w:rsid w:val="00825954"/>
    <w:rsid w:val="00833F7D"/>
    <w:rsid w:val="00834926"/>
    <w:rsid w:val="00836208"/>
    <w:rsid w:val="00836529"/>
    <w:rsid w:val="00836585"/>
    <w:rsid w:val="00841D19"/>
    <w:rsid w:val="00842F06"/>
    <w:rsid w:val="00845209"/>
    <w:rsid w:val="00845E66"/>
    <w:rsid w:val="00851669"/>
    <w:rsid w:val="008533CF"/>
    <w:rsid w:val="00855502"/>
    <w:rsid w:val="008607D4"/>
    <w:rsid w:val="00861853"/>
    <w:rsid w:val="00864255"/>
    <w:rsid w:val="00866C4E"/>
    <w:rsid w:val="00870ABF"/>
    <w:rsid w:val="0087164F"/>
    <w:rsid w:val="008774FE"/>
    <w:rsid w:val="008818B3"/>
    <w:rsid w:val="00883738"/>
    <w:rsid w:val="00883AED"/>
    <w:rsid w:val="00884861"/>
    <w:rsid w:val="00890392"/>
    <w:rsid w:val="00895FC5"/>
    <w:rsid w:val="0089645F"/>
    <w:rsid w:val="008A2FC8"/>
    <w:rsid w:val="008A71B8"/>
    <w:rsid w:val="008B046E"/>
    <w:rsid w:val="008B0FAC"/>
    <w:rsid w:val="008B18D4"/>
    <w:rsid w:val="008B35D9"/>
    <w:rsid w:val="008B3B2C"/>
    <w:rsid w:val="008C13EC"/>
    <w:rsid w:val="008C4B5F"/>
    <w:rsid w:val="008C7364"/>
    <w:rsid w:val="008D40C9"/>
    <w:rsid w:val="008D705C"/>
    <w:rsid w:val="008E012C"/>
    <w:rsid w:val="008E1C4A"/>
    <w:rsid w:val="008E2526"/>
    <w:rsid w:val="008E2B84"/>
    <w:rsid w:val="008E36BD"/>
    <w:rsid w:val="008E498E"/>
    <w:rsid w:val="008E4B6D"/>
    <w:rsid w:val="008E4C2B"/>
    <w:rsid w:val="008E4C8A"/>
    <w:rsid w:val="008E52E3"/>
    <w:rsid w:val="008E53B9"/>
    <w:rsid w:val="008E62C6"/>
    <w:rsid w:val="008F19EE"/>
    <w:rsid w:val="008F1A62"/>
    <w:rsid w:val="008F21F7"/>
    <w:rsid w:val="008F242B"/>
    <w:rsid w:val="008F31D1"/>
    <w:rsid w:val="008F699A"/>
    <w:rsid w:val="009018E5"/>
    <w:rsid w:val="00903693"/>
    <w:rsid w:val="00904EE3"/>
    <w:rsid w:val="00905D96"/>
    <w:rsid w:val="0090761F"/>
    <w:rsid w:val="009115E6"/>
    <w:rsid w:val="00911B4D"/>
    <w:rsid w:val="0091423B"/>
    <w:rsid w:val="009163D7"/>
    <w:rsid w:val="009167FD"/>
    <w:rsid w:val="00920EA8"/>
    <w:rsid w:val="00930786"/>
    <w:rsid w:val="00945269"/>
    <w:rsid w:val="009476A9"/>
    <w:rsid w:val="00953469"/>
    <w:rsid w:val="00955269"/>
    <w:rsid w:val="009571AE"/>
    <w:rsid w:val="0096728A"/>
    <w:rsid w:val="00967B28"/>
    <w:rsid w:val="00970384"/>
    <w:rsid w:val="00974A1A"/>
    <w:rsid w:val="00974ACA"/>
    <w:rsid w:val="00977DFB"/>
    <w:rsid w:val="0098163F"/>
    <w:rsid w:val="00982A36"/>
    <w:rsid w:val="00985AAC"/>
    <w:rsid w:val="00985AD2"/>
    <w:rsid w:val="00995B6B"/>
    <w:rsid w:val="00997312"/>
    <w:rsid w:val="009A45B2"/>
    <w:rsid w:val="009A545F"/>
    <w:rsid w:val="009B02A3"/>
    <w:rsid w:val="009B6BEF"/>
    <w:rsid w:val="009B7DE9"/>
    <w:rsid w:val="009C28D2"/>
    <w:rsid w:val="009C3F41"/>
    <w:rsid w:val="009C650B"/>
    <w:rsid w:val="009D0547"/>
    <w:rsid w:val="009D17C4"/>
    <w:rsid w:val="009D1913"/>
    <w:rsid w:val="009D4B88"/>
    <w:rsid w:val="009D5166"/>
    <w:rsid w:val="009D5C7D"/>
    <w:rsid w:val="009D654A"/>
    <w:rsid w:val="009E3480"/>
    <w:rsid w:val="009E388F"/>
    <w:rsid w:val="009E506C"/>
    <w:rsid w:val="009E5A40"/>
    <w:rsid w:val="009E7A49"/>
    <w:rsid w:val="009F1BCF"/>
    <w:rsid w:val="009F1F10"/>
    <w:rsid w:val="009F1FA7"/>
    <w:rsid w:val="009F6814"/>
    <w:rsid w:val="009F70F0"/>
    <w:rsid w:val="009F7FA3"/>
    <w:rsid w:val="00A03E61"/>
    <w:rsid w:val="00A0471C"/>
    <w:rsid w:val="00A05311"/>
    <w:rsid w:val="00A114BB"/>
    <w:rsid w:val="00A1289A"/>
    <w:rsid w:val="00A1396B"/>
    <w:rsid w:val="00A13D76"/>
    <w:rsid w:val="00A166A1"/>
    <w:rsid w:val="00A20528"/>
    <w:rsid w:val="00A2189D"/>
    <w:rsid w:val="00A21FCE"/>
    <w:rsid w:val="00A23517"/>
    <w:rsid w:val="00A26A65"/>
    <w:rsid w:val="00A344A8"/>
    <w:rsid w:val="00A35E7F"/>
    <w:rsid w:val="00A41126"/>
    <w:rsid w:val="00A51AF1"/>
    <w:rsid w:val="00A51B9E"/>
    <w:rsid w:val="00A6176E"/>
    <w:rsid w:val="00A62EBB"/>
    <w:rsid w:val="00A636BC"/>
    <w:rsid w:val="00A64F7C"/>
    <w:rsid w:val="00A72915"/>
    <w:rsid w:val="00A72DD7"/>
    <w:rsid w:val="00A74FF2"/>
    <w:rsid w:val="00A756AD"/>
    <w:rsid w:val="00A8070C"/>
    <w:rsid w:val="00A85A75"/>
    <w:rsid w:val="00A875D0"/>
    <w:rsid w:val="00A902FA"/>
    <w:rsid w:val="00A95334"/>
    <w:rsid w:val="00A96034"/>
    <w:rsid w:val="00AA32AD"/>
    <w:rsid w:val="00AA336F"/>
    <w:rsid w:val="00AA49E5"/>
    <w:rsid w:val="00AA50BA"/>
    <w:rsid w:val="00AA6BF0"/>
    <w:rsid w:val="00AA7533"/>
    <w:rsid w:val="00AB4C87"/>
    <w:rsid w:val="00AB5B22"/>
    <w:rsid w:val="00AC21D5"/>
    <w:rsid w:val="00AC258D"/>
    <w:rsid w:val="00AD2E69"/>
    <w:rsid w:val="00AD4DBB"/>
    <w:rsid w:val="00AD60D6"/>
    <w:rsid w:val="00AD65EA"/>
    <w:rsid w:val="00AE6251"/>
    <w:rsid w:val="00AF146F"/>
    <w:rsid w:val="00AF3558"/>
    <w:rsid w:val="00AF4BAC"/>
    <w:rsid w:val="00AF6577"/>
    <w:rsid w:val="00B00444"/>
    <w:rsid w:val="00B01D77"/>
    <w:rsid w:val="00B02979"/>
    <w:rsid w:val="00B03372"/>
    <w:rsid w:val="00B05324"/>
    <w:rsid w:val="00B05B8C"/>
    <w:rsid w:val="00B05DE9"/>
    <w:rsid w:val="00B063F0"/>
    <w:rsid w:val="00B06D86"/>
    <w:rsid w:val="00B10EE9"/>
    <w:rsid w:val="00B11307"/>
    <w:rsid w:val="00B14527"/>
    <w:rsid w:val="00B14C96"/>
    <w:rsid w:val="00B20D3F"/>
    <w:rsid w:val="00B312DB"/>
    <w:rsid w:val="00B3212F"/>
    <w:rsid w:val="00B333BB"/>
    <w:rsid w:val="00B334CD"/>
    <w:rsid w:val="00B3430E"/>
    <w:rsid w:val="00B352F8"/>
    <w:rsid w:val="00B36DF5"/>
    <w:rsid w:val="00B414E1"/>
    <w:rsid w:val="00B4238D"/>
    <w:rsid w:val="00B44E41"/>
    <w:rsid w:val="00B52126"/>
    <w:rsid w:val="00B52222"/>
    <w:rsid w:val="00B559C3"/>
    <w:rsid w:val="00B6235C"/>
    <w:rsid w:val="00B627C0"/>
    <w:rsid w:val="00B65757"/>
    <w:rsid w:val="00B678DF"/>
    <w:rsid w:val="00B67912"/>
    <w:rsid w:val="00B70571"/>
    <w:rsid w:val="00B7236D"/>
    <w:rsid w:val="00B74968"/>
    <w:rsid w:val="00B759A6"/>
    <w:rsid w:val="00B76926"/>
    <w:rsid w:val="00B77DBD"/>
    <w:rsid w:val="00B801FA"/>
    <w:rsid w:val="00B8188D"/>
    <w:rsid w:val="00B835F0"/>
    <w:rsid w:val="00B840A7"/>
    <w:rsid w:val="00B860F6"/>
    <w:rsid w:val="00B878FE"/>
    <w:rsid w:val="00B93BE5"/>
    <w:rsid w:val="00B95462"/>
    <w:rsid w:val="00BA22AE"/>
    <w:rsid w:val="00BA3ED9"/>
    <w:rsid w:val="00BA4888"/>
    <w:rsid w:val="00BA5BF7"/>
    <w:rsid w:val="00BA5C93"/>
    <w:rsid w:val="00BA7BCB"/>
    <w:rsid w:val="00BB2CB2"/>
    <w:rsid w:val="00BB4F7F"/>
    <w:rsid w:val="00BB55EF"/>
    <w:rsid w:val="00BB5E30"/>
    <w:rsid w:val="00BB6D96"/>
    <w:rsid w:val="00BB7A3B"/>
    <w:rsid w:val="00BD189D"/>
    <w:rsid w:val="00BD45F3"/>
    <w:rsid w:val="00BE15DB"/>
    <w:rsid w:val="00BE3B89"/>
    <w:rsid w:val="00BE4B2B"/>
    <w:rsid w:val="00BE4E31"/>
    <w:rsid w:val="00BF0C46"/>
    <w:rsid w:val="00BF281F"/>
    <w:rsid w:val="00BF4059"/>
    <w:rsid w:val="00BF4102"/>
    <w:rsid w:val="00C01453"/>
    <w:rsid w:val="00C01A1F"/>
    <w:rsid w:val="00C040B8"/>
    <w:rsid w:val="00C1156C"/>
    <w:rsid w:val="00C1246F"/>
    <w:rsid w:val="00C127B8"/>
    <w:rsid w:val="00C20765"/>
    <w:rsid w:val="00C27593"/>
    <w:rsid w:val="00C27CA4"/>
    <w:rsid w:val="00C3136A"/>
    <w:rsid w:val="00C318B9"/>
    <w:rsid w:val="00C3635B"/>
    <w:rsid w:val="00C42694"/>
    <w:rsid w:val="00C42A74"/>
    <w:rsid w:val="00C43E64"/>
    <w:rsid w:val="00C47AD8"/>
    <w:rsid w:val="00C548CF"/>
    <w:rsid w:val="00C6028A"/>
    <w:rsid w:val="00C61D2B"/>
    <w:rsid w:val="00C61DFF"/>
    <w:rsid w:val="00C666AC"/>
    <w:rsid w:val="00C7135B"/>
    <w:rsid w:val="00C715DE"/>
    <w:rsid w:val="00C721A7"/>
    <w:rsid w:val="00C733EF"/>
    <w:rsid w:val="00C76BBF"/>
    <w:rsid w:val="00C776F6"/>
    <w:rsid w:val="00C820CB"/>
    <w:rsid w:val="00C8522D"/>
    <w:rsid w:val="00C914B4"/>
    <w:rsid w:val="00C933E4"/>
    <w:rsid w:val="00C9535A"/>
    <w:rsid w:val="00C96339"/>
    <w:rsid w:val="00CA3187"/>
    <w:rsid w:val="00CA4F33"/>
    <w:rsid w:val="00CA5867"/>
    <w:rsid w:val="00CA5F8F"/>
    <w:rsid w:val="00CA6281"/>
    <w:rsid w:val="00CB2E89"/>
    <w:rsid w:val="00CB5A09"/>
    <w:rsid w:val="00CD02B8"/>
    <w:rsid w:val="00CD75EC"/>
    <w:rsid w:val="00CE05F5"/>
    <w:rsid w:val="00CE15D8"/>
    <w:rsid w:val="00CE3953"/>
    <w:rsid w:val="00CE5F24"/>
    <w:rsid w:val="00CE6E4F"/>
    <w:rsid w:val="00CF3F58"/>
    <w:rsid w:val="00CF4A94"/>
    <w:rsid w:val="00CF551E"/>
    <w:rsid w:val="00CF5571"/>
    <w:rsid w:val="00CF6D7F"/>
    <w:rsid w:val="00D01CC4"/>
    <w:rsid w:val="00D068B2"/>
    <w:rsid w:val="00D1364C"/>
    <w:rsid w:val="00D14F74"/>
    <w:rsid w:val="00D152FD"/>
    <w:rsid w:val="00D1768B"/>
    <w:rsid w:val="00D17DAE"/>
    <w:rsid w:val="00D211D6"/>
    <w:rsid w:val="00D24781"/>
    <w:rsid w:val="00D2606E"/>
    <w:rsid w:val="00D315E5"/>
    <w:rsid w:val="00D318A7"/>
    <w:rsid w:val="00D323B1"/>
    <w:rsid w:val="00D329F5"/>
    <w:rsid w:val="00D3322C"/>
    <w:rsid w:val="00D332DA"/>
    <w:rsid w:val="00D336F5"/>
    <w:rsid w:val="00D33987"/>
    <w:rsid w:val="00D43068"/>
    <w:rsid w:val="00D50BE6"/>
    <w:rsid w:val="00D531D6"/>
    <w:rsid w:val="00D5364D"/>
    <w:rsid w:val="00D53FB1"/>
    <w:rsid w:val="00D54188"/>
    <w:rsid w:val="00D557B7"/>
    <w:rsid w:val="00D57360"/>
    <w:rsid w:val="00D677AA"/>
    <w:rsid w:val="00D725AB"/>
    <w:rsid w:val="00D76810"/>
    <w:rsid w:val="00D77B96"/>
    <w:rsid w:val="00D77C77"/>
    <w:rsid w:val="00D85CCE"/>
    <w:rsid w:val="00D90B4D"/>
    <w:rsid w:val="00D918FD"/>
    <w:rsid w:val="00D91FB8"/>
    <w:rsid w:val="00D921E2"/>
    <w:rsid w:val="00D96667"/>
    <w:rsid w:val="00DA20E4"/>
    <w:rsid w:val="00DB7166"/>
    <w:rsid w:val="00DD234C"/>
    <w:rsid w:val="00DD47ED"/>
    <w:rsid w:val="00DE0309"/>
    <w:rsid w:val="00DE03DB"/>
    <w:rsid w:val="00DE4BD5"/>
    <w:rsid w:val="00DE654C"/>
    <w:rsid w:val="00DE70EE"/>
    <w:rsid w:val="00DF0A57"/>
    <w:rsid w:val="00DF0DA5"/>
    <w:rsid w:val="00DF7370"/>
    <w:rsid w:val="00DF74CC"/>
    <w:rsid w:val="00DF7862"/>
    <w:rsid w:val="00DF7F47"/>
    <w:rsid w:val="00E00307"/>
    <w:rsid w:val="00E024A7"/>
    <w:rsid w:val="00E05C7F"/>
    <w:rsid w:val="00E14747"/>
    <w:rsid w:val="00E16361"/>
    <w:rsid w:val="00E16DB6"/>
    <w:rsid w:val="00E2315F"/>
    <w:rsid w:val="00E24DA9"/>
    <w:rsid w:val="00E2544C"/>
    <w:rsid w:val="00E32350"/>
    <w:rsid w:val="00E32C1F"/>
    <w:rsid w:val="00E331AE"/>
    <w:rsid w:val="00E3525E"/>
    <w:rsid w:val="00E43688"/>
    <w:rsid w:val="00E43A34"/>
    <w:rsid w:val="00E44711"/>
    <w:rsid w:val="00E55637"/>
    <w:rsid w:val="00E56374"/>
    <w:rsid w:val="00E5709F"/>
    <w:rsid w:val="00E62F12"/>
    <w:rsid w:val="00E63972"/>
    <w:rsid w:val="00E65D35"/>
    <w:rsid w:val="00E6739E"/>
    <w:rsid w:val="00E67ED5"/>
    <w:rsid w:val="00E73AC0"/>
    <w:rsid w:val="00E73D71"/>
    <w:rsid w:val="00E844F8"/>
    <w:rsid w:val="00E87DFD"/>
    <w:rsid w:val="00E92AE9"/>
    <w:rsid w:val="00EA238C"/>
    <w:rsid w:val="00EB0A80"/>
    <w:rsid w:val="00EB3534"/>
    <w:rsid w:val="00EB39EF"/>
    <w:rsid w:val="00EB5E98"/>
    <w:rsid w:val="00EC05E9"/>
    <w:rsid w:val="00EC0CD2"/>
    <w:rsid w:val="00EC3DCE"/>
    <w:rsid w:val="00EC7371"/>
    <w:rsid w:val="00ED0822"/>
    <w:rsid w:val="00ED181F"/>
    <w:rsid w:val="00ED3C8E"/>
    <w:rsid w:val="00ED3F35"/>
    <w:rsid w:val="00ED47D7"/>
    <w:rsid w:val="00ED723F"/>
    <w:rsid w:val="00ED7690"/>
    <w:rsid w:val="00EE28B3"/>
    <w:rsid w:val="00EE3E14"/>
    <w:rsid w:val="00EF00D4"/>
    <w:rsid w:val="00EF305C"/>
    <w:rsid w:val="00EF4469"/>
    <w:rsid w:val="00EF4C61"/>
    <w:rsid w:val="00EF527B"/>
    <w:rsid w:val="00EF615B"/>
    <w:rsid w:val="00F0121C"/>
    <w:rsid w:val="00F03C2C"/>
    <w:rsid w:val="00F0550C"/>
    <w:rsid w:val="00F11643"/>
    <w:rsid w:val="00F12F88"/>
    <w:rsid w:val="00F13705"/>
    <w:rsid w:val="00F1523A"/>
    <w:rsid w:val="00F15A38"/>
    <w:rsid w:val="00F2065C"/>
    <w:rsid w:val="00F22EEB"/>
    <w:rsid w:val="00F249E7"/>
    <w:rsid w:val="00F301E6"/>
    <w:rsid w:val="00F31C84"/>
    <w:rsid w:val="00F35BE0"/>
    <w:rsid w:val="00F365E2"/>
    <w:rsid w:val="00F367DF"/>
    <w:rsid w:val="00F40970"/>
    <w:rsid w:val="00F452DF"/>
    <w:rsid w:val="00F47FC5"/>
    <w:rsid w:val="00F62A0B"/>
    <w:rsid w:val="00F64D9C"/>
    <w:rsid w:val="00F66AD9"/>
    <w:rsid w:val="00F67D2E"/>
    <w:rsid w:val="00F707C7"/>
    <w:rsid w:val="00F7154E"/>
    <w:rsid w:val="00F75FD4"/>
    <w:rsid w:val="00F77882"/>
    <w:rsid w:val="00F77FBF"/>
    <w:rsid w:val="00F80355"/>
    <w:rsid w:val="00F812F1"/>
    <w:rsid w:val="00F85391"/>
    <w:rsid w:val="00F858B9"/>
    <w:rsid w:val="00F8728F"/>
    <w:rsid w:val="00F91840"/>
    <w:rsid w:val="00F95695"/>
    <w:rsid w:val="00FA25EC"/>
    <w:rsid w:val="00FA3E50"/>
    <w:rsid w:val="00FA4483"/>
    <w:rsid w:val="00FA5EB6"/>
    <w:rsid w:val="00FA693F"/>
    <w:rsid w:val="00FB1921"/>
    <w:rsid w:val="00FB535A"/>
    <w:rsid w:val="00FB6DEB"/>
    <w:rsid w:val="00FD218E"/>
    <w:rsid w:val="00FD340C"/>
    <w:rsid w:val="00FD3D26"/>
    <w:rsid w:val="00FD4B40"/>
    <w:rsid w:val="00FD689A"/>
    <w:rsid w:val="00FD7FA8"/>
    <w:rsid w:val="00FE1ED9"/>
    <w:rsid w:val="00FE6D8F"/>
    <w:rsid w:val="00FF17FE"/>
    <w:rsid w:val="00FF6E5B"/>
    <w:rsid w:val="00FF764E"/>
    <w:rsid w:val="0116DD02"/>
    <w:rsid w:val="03429367"/>
    <w:rsid w:val="046C9F27"/>
    <w:rsid w:val="0554D7E6"/>
    <w:rsid w:val="059C9BF4"/>
    <w:rsid w:val="06120A29"/>
    <w:rsid w:val="06F0A847"/>
    <w:rsid w:val="0A43099E"/>
    <w:rsid w:val="0AC68D2D"/>
    <w:rsid w:val="0B418F89"/>
    <w:rsid w:val="0DFBA796"/>
    <w:rsid w:val="0F60B6F4"/>
    <w:rsid w:val="0F874639"/>
    <w:rsid w:val="0FB401BE"/>
    <w:rsid w:val="12C2BA22"/>
    <w:rsid w:val="1316862A"/>
    <w:rsid w:val="134E356F"/>
    <w:rsid w:val="157DDCD2"/>
    <w:rsid w:val="19FED3B4"/>
    <w:rsid w:val="1A764EA9"/>
    <w:rsid w:val="1B26CEBE"/>
    <w:rsid w:val="1BF12D7A"/>
    <w:rsid w:val="1DD6CB33"/>
    <w:rsid w:val="22CE228A"/>
    <w:rsid w:val="2D7CE1B1"/>
    <w:rsid w:val="3106F748"/>
    <w:rsid w:val="32E4A7EF"/>
    <w:rsid w:val="33409FE2"/>
    <w:rsid w:val="33591E03"/>
    <w:rsid w:val="36265A7C"/>
    <w:rsid w:val="3761FF11"/>
    <w:rsid w:val="3BCFAC0A"/>
    <w:rsid w:val="3CC1B089"/>
    <w:rsid w:val="3E095A69"/>
    <w:rsid w:val="3FF85178"/>
    <w:rsid w:val="42D7BF5D"/>
    <w:rsid w:val="48E4A25C"/>
    <w:rsid w:val="4E9B8B30"/>
    <w:rsid w:val="4F6B6467"/>
    <w:rsid w:val="512FF138"/>
    <w:rsid w:val="5ABDAB21"/>
    <w:rsid w:val="5BE561AF"/>
    <w:rsid w:val="5ECC333F"/>
    <w:rsid w:val="605695DF"/>
    <w:rsid w:val="60B49F40"/>
    <w:rsid w:val="623B604F"/>
    <w:rsid w:val="65510381"/>
    <w:rsid w:val="65A496A5"/>
    <w:rsid w:val="6705AC4A"/>
    <w:rsid w:val="6EB3298C"/>
    <w:rsid w:val="745CB0A7"/>
    <w:rsid w:val="75E6C189"/>
    <w:rsid w:val="78D2AD65"/>
    <w:rsid w:val="7A0A23FC"/>
    <w:rsid w:val="7A31B7BE"/>
    <w:rsid w:val="7C0EE20A"/>
    <w:rsid w:val="7D4F43E3"/>
    <w:rsid w:val="7E483127"/>
    <w:rsid w:val="7FEFF10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AACA79F"/>
  <w15:docId w15:val="{7DA2889E-1E88-4BD6-BB27-9665EBF20F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cs="Times New Roman" w:eastAsiaTheme="minorHAns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sid w:val="00ED47D7"/>
    <w:rPr>
      <w:lang w:val="sv-SE"/>
    </w:rPr>
  </w:style>
  <w:style w:type="paragraph" w:styleId="Rubrik1">
    <w:name w:val="heading 1"/>
    <w:basedOn w:val="Normal"/>
    <w:next w:val="Normal"/>
    <w:link w:val="Rubrik1Char"/>
    <w:uiPriority w:val="9"/>
    <w:qFormat/>
    <w:rsid w:val="00B333BB"/>
    <w:pPr>
      <w:keepNext/>
      <w:keepLines/>
      <w:spacing w:after="0" w:line="360" w:lineRule="auto"/>
      <w:outlineLvl w:val="0"/>
    </w:pPr>
    <w:rPr>
      <w:rFonts w:eastAsiaTheme="majorEastAsia" w:cstheme="majorBidi"/>
      <w:b/>
      <w:bCs/>
      <w:sz w:val="32"/>
      <w:szCs w:val="28"/>
    </w:rPr>
  </w:style>
  <w:style w:type="paragraph" w:styleId="Rubrik2">
    <w:name w:val="heading 2"/>
    <w:basedOn w:val="Normal"/>
    <w:next w:val="Normal"/>
    <w:link w:val="Rubrik2Char"/>
    <w:uiPriority w:val="9"/>
    <w:unhideWhenUsed/>
    <w:qFormat/>
    <w:rsid w:val="00B333BB"/>
    <w:pPr>
      <w:keepNext/>
      <w:keepLines/>
      <w:spacing w:after="0" w:line="360" w:lineRule="auto"/>
      <w:outlineLvl w:val="1"/>
    </w:pPr>
    <w:rPr>
      <w:rFonts w:eastAsiaTheme="majorEastAsia" w:cstheme="majorBidi"/>
      <w:b/>
      <w:bCs/>
      <w:sz w:val="28"/>
      <w:szCs w:val="26"/>
    </w:rPr>
  </w:style>
  <w:style w:type="paragraph" w:styleId="Rubrik3">
    <w:name w:val="heading 3"/>
    <w:basedOn w:val="Normal"/>
    <w:next w:val="Normal"/>
    <w:link w:val="Rubrik3Char"/>
    <w:uiPriority w:val="9"/>
    <w:unhideWhenUsed/>
    <w:qFormat/>
    <w:rsid w:val="00B333BB"/>
    <w:pPr>
      <w:spacing w:after="0" w:line="360" w:lineRule="auto"/>
      <w:outlineLvl w:val="2"/>
    </w:pPr>
    <w:rPr>
      <w:i/>
    </w:rPr>
  </w:style>
  <w:style w:type="paragraph" w:styleId="Rubrik4">
    <w:name w:val="heading 4"/>
    <w:basedOn w:val="Normal"/>
    <w:next w:val="Normal"/>
    <w:link w:val="Rubrik4Char"/>
    <w:uiPriority w:val="9"/>
    <w:unhideWhenUsed/>
    <w:qFormat/>
    <w:rsid w:val="00B333BB"/>
    <w:pPr>
      <w:keepNext/>
      <w:keepLines/>
      <w:spacing w:after="0" w:line="360" w:lineRule="auto"/>
      <w:outlineLvl w:val="3"/>
    </w:pPr>
    <w:rPr>
      <w:rFonts w:eastAsiaTheme="majorEastAsia" w:cstheme="majorBidi"/>
      <w:bCs/>
      <w:iCs/>
    </w:rPr>
  </w:style>
  <w:style w:type="character" w:styleId="Standardstycketeckensnitt" w:default="1">
    <w:name w:val="Default Paragraph Font"/>
    <w:uiPriority w:val="1"/>
    <w:semiHidden/>
    <w:unhideWhenUsed/>
  </w:style>
  <w:style w:type="table" w:styleId="Normaltabell" w:default="1">
    <w:name w:val="Normal Table"/>
    <w:uiPriority w:val="99"/>
    <w:semiHidden/>
    <w:unhideWhenUsed/>
    <w:tblPr>
      <w:tblInd w:w="0" w:type="dxa"/>
      <w:tblCellMar>
        <w:top w:w="0" w:type="dxa"/>
        <w:left w:w="108" w:type="dxa"/>
        <w:bottom w:w="0" w:type="dxa"/>
        <w:right w:w="108" w:type="dxa"/>
      </w:tblCellMar>
    </w:tblPr>
  </w:style>
  <w:style w:type="numbering" w:styleId="Ingenlista" w:default="1">
    <w:name w:val="No List"/>
    <w:uiPriority w:val="99"/>
    <w:semiHidden/>
    <w:unhideWhenUsed/>
  </w:style>
  <w:style w:type="character" w:styleId="Rubrik3Char" w:customStyle="1">
    <w:name w:val="Rubrik 3 Char"/>
    <w:basedOn w:val="Standardstycketeckensnitt"/>
    <w:link w:val="Rubrik3"/>
    <w:uiPriority w:val="9"/>
    <w:rsid w:val="00B333BB"/>
    <w:rPr>
      <w:i/>
    </w:rPr>
  </w:style>
  <w:style w:type="character" w:styleId="Rubrik4Char" w:customStyle="1">
    <w:name w:val="Rubrik 4 Char"/>
    <w:basedOn w:val="Standardstycketeckensnitt"/>
    <w:link w:val="Rubrik4"/>
    <w:uiPriority w:val="9"/>
    <w:rsid w:val="00B333BB"/>
    <w:rPr>
      <w:rFonts w:eastAsiaTheme="majorEastAsia" w:cstheme="majorBidi"/>
      <w:bCs/>
      <w:iCs/>
    </w:rPr>
  </w:style>
  <w:style w:type="paragraph" w:styleId="Sidhuvud">
    <w:name w:val="header"/>
    <w:basedOn w:val="Normal"/>
    <w:link w:val="SidhuvudChar"/>
    <w:uiPriority w:val="99"/>
    <w:unhideWhenUsed/>
    <w:rsid w:val="00CE6E4F"/>
    <w:pPr>
      <w:tabs>
        <w:tab w:val="center" w:pos="4680"/>
        <w:tab w:val="right" w:pos="9360"/>
      </w:tabs>
      <w:spacing w:after="0" w:line="240" w:lineRule="auto"/>
    </w:pPr>
  </w:style>
  <w:style w:type="character" w:styleId="SidhuvudChar" w:customStyle="1">
    <w:name w:val="Sidhuvud Char"/>
    <w:basedOn w:val="Standardstycketeckensnitt"/>
    <w:link w:val="Sidhuvud"/>
    <w:uiPriority w:val="99"/>
    <w:rsid w:val="00CE6E4F"/>
  </w:style>
  <w:style w:type="paragraph" w:styleId="Sidfot">
    <w:name w:val="footer"/>
    <w:basedOn w:val="Normal"/>
    <w:link w:val="SidfotChar"/>
    <w:uiPriority w:val="99"/>
    <w:unhideWhenUsed/>
    <w:rsid w:val="00CE6E4F"/>
    <w:pPr>
      <w:tabs>
        <w:tab w:val="center" w:pos="4680"/>
        <w:tab w:val="right" w:pos="9360"/>
      </w:tabs>
      <w:spacing w:after="0" w:line="240" w:lineRule="auto"/>
    </w:pPr>
  </w:style>
  <w:style w:type="character" w:styleId="SidfotChar" w:customStyle="1">
    <w:name w:val="Sidfot Char"/>
    <w:basedOn w:val="Standardstycketeckensnitt"/>
    <w:link w:val="Sidfot"/>
    <w:uiPriority w:val="99"/>
    <w:rsid w:val="00CE6E4F"/>
  </w:style>
  <w:style w:type="character" w:styleId="Rubrik1Char" w:customStyle="1">
    <w:name w:val="Rubrik 1 Char"/>
    <w:basedOn w:val="Standardstycketeckensnitt"/>
    <w:link w:val="Rubrik1"/>
    <w:uiPriority w:val="9"/>
    <w:rsid w:val="00B333BB"/>
    <w:rPr>
      <w:rFonts w:eastAsiaTheme="majorEastAsia" w:cstheme="majorBidi"/>
      <w:b/>
      <w:bCs/>
      <w:sz w:val="32"/>
      <w:szCs w:val="28"/>
    </w:rPr>
  </w:style>
  <w:style w:type="paragraph" w:styleId="Innehllsfrteckningsrubrik">
    <w:name w:val="TOC Heading"/>
    <w:basedOn w:val="Rubrik1"/>
    <w:next w:val="Normal"/>
    <w:uiPriority w:val="39"/>
    <w:semiHidden/>
    <w:unhideWhenUsed/>
    <w:qFormat/>
    <w:rsid w:val="00CE6E4F"/>
    <w:pPr>
      <w:outlineLvl w:val="9"/>
    </w:pPr>
    <w:rPr>
      <w:lang w:eastAsia="ja-JP"/>
    </w:rPr>
  </w:style>
  <w:style w:type="paragraph" w:styleId="Ballongtext">
    <w:name w:val="Balloon Text"/>
    <w:basedOn w:val="Normal"/>
    <w:link w:val="BallongtextChar"/>
    <w:uiPriority w:val="99"/>
    <w:semiHidden/>
    <w:unhideWhenUsed/>
    <w:rsid w:val="00ED47D7"/>
    <w:pPr>
      <w:spacing w:after="0" w:line="240" w:lineRule="auto"/>
    </w:pPr>
    <w:rPr>
      <w:rFonts w:ascii="Tahoma" w:hAnsi="Tahoma" w:cs="Tahoma"/>
      <w:szCs w:val="16"/>
    </w:rPr>
  </w:style>
  <w:style w:type="character" w:styleId="BallongtextChar" w:customStyle="1">
    <w:name w:val="Ballongtext Char"/>
    <w:basedOn w:val="Standardstycketeckensnitt"/>
    <w:link w:val="Ballongtext"/>
    <w:uiPriority w:val="99"/>
    <w:semiHidden/>
    <w:rsid w:val="00ED47D7"/>
    <w:rPr>
      <w:rFonts w:ascii="Tahoma" w:hAnsi="Tahoma" w:cs="Tahoma"/>
      <w:szCs w:val="16"/>
    </w:rPr>
  </w:style>
  <w:style w:type="character" w:styleId="Rubrik2Char" w:customStyle="1">
    <w:name w:val="Rubrik 2 Char"/>
    <w:basedOn w:val="Standardstycketeckensnitt"/>
    <w:link w:val="Rubrik2"/>
    <w:uiPriority w:val="9"/>
    <w:rsid w:val="00B333BB"/>
    <w:rPr>
      <w:rFonts w:eastAsiaTheme="majorEastAsia" w:cstheme="majorBidi"/>
      <w:b/>
      <w:bCs/>
      <w:sz w:val="28"/>
      <w:szCs w:val="26"/>
    </w:rPr>
  </w:style>
  <w:style w:type="paragraph" w:styleId="Innehll1">
    <w:name w:val="toc 1"/>
    <w:basedOn w:val="Normal"/>
    <w:next w:val="Normal"/>
    <w:autoRedefine/>
    <w:uiPriority w:val="39"/>
    <w:unhideWhenUsed/>
    <w:rsid w:val="00A51AF1"/>
    <w:pPr>
      <w:spacing w:after="100"/>
    </w:pPr>
  </w:style>
  <w:style w:type="character" w:styleId="Hyperlnk">
    <w:name w:val="Hyperlink"/>
    <w:basedOn w:val="Standardstycketeckensnitt"/>
    <w:uiPriority w:val="99"/>
    <w:unhideWhenUsed/>
    <w:rsid w:val="00A51AF1"/>
    <w:rPr>
      <w:color w:val="0000FF" w:themeColor="hyperlink"/>
      <w:u w:val="single"/>
    </w:rPr>
  </w:style>
  <w:style w:type="paragraph" w:styleId="Rubrik">
    <w:name w:val="Title"/>
    <w:basedOn w:val="Normal"/>
    <w:next w:val="Normal"/>
    <w:link w:val="RubrikChar"/>
    <w:uiPriority w:val="10"/>
    <w:qFormat/>
    <w:rsid w:val="009C650B"/>
    <w:pPr>
      <w:pBdr>
        <w:bottom w:val="single" w:color="4F81BD" w:themeColor="accent1" w:sz="8" w:space="4"/>
      </w:pBdr>
      <w:spacing w:after="300" w:line="240" w:lineRule="auto"/>
      <w:contextualSpacing/>
    </w:pPr>
    <w:rPr>
      <w:rFonts w:eastAsiaTheme="majorEastAsia" w:cstheme="majorBidi"/>
      <w:b/>
      <w:spacing w:val="5"/>
      <w:kern w:val="28"/>
      <w:sz w:val="48"/>
      <w:szCs w:val="52"/>
    </w:rPr>
  </w:style>
  <w:style w:type="character" w:styleId="RubrikChar" w:customStyle="1">
    <w:name w:val="Rubrik Char"/>
    <w:basedOn w:val="Standardstycketeckensnitt"/>
    <w:link w:val="Rubrik"/>
    <w:uiPriority w:val="10"/>
    <w:rsid w:val="009C650B"/>
    <w:rPr>
      <w:rFonts w:ascii="Times New Roman" w:hAnsi="Times New Roman" w:eastAsiaTheme="majorEastAsia" w:cstheme="majorBidi"/>
      <w:b/>
      <w:spacing w:val="5"/>
      <w:kern w:val="28"/>
      <w:sz w:val="48"/>
      <w:szCs w:val="52"/>
    </w:rPr>
  </w:style>
  <w:style w:type="paragraph" w:styleId="Underrubrik">
    <w:name w:val="Subtitle"/>
    <w:basedOn w:val="Normal"/>
    <w:next w:val="Normal"/>
    <w:link w:val="UnderrubrikChar"/>
    <w:uiPriority w:val="11"/>
    <w:qFormat/>
    <w:rsid w:val="009C650B"/>
    <w:pPr>
      <w:numPr>
        <w:ilvl w:val="1"/>
      </w:numPr>
    </w:pPr>
    <w:rPr>
      <w:rFonts w:eastAsiaTheme="majorEastAsia" w:cstheme="majorBidi"/>
      <w:i/>
      <w:iCs/>
      <w:spacing w:val="15"/>
      <w:sz w:val="32"/>
    </w:rPr>
  </w:style>
  <w:style w:type="character" w:styleId="UnderrubrikChar" w:customStyle="1">
    <w:name w:val="Underrubrik Char"/>
    <w:basedOn w:val="Standardstycketeckensnitt"/>
    <w:link w:val="Underrubrik"/>
    <w:uiPriority w:val="11"/>
    <w:rsid w:val="009C650B"/>
    <w:rPr>
      <w:rFonts w:ascii="Times New Roman" w:hAnsi="Times New Roman" w:eastAsiaTheme="majorEastAsia" w:cstheme="majorBidi"/>
      <w:i/>
      <w:iCs/>
      <w:spacing w:val="15"/>
      <w:sz w:val="32"/>
      <w:szCs w:val="24"/>
    </w:rPr>
  </w:style>
  <w:style w:type="character" w:styleId="Diskretbetoning">
    <w:name w:val="Subtle Emphasis"/>
    <w:aliases w:val="Normal text"/>
    <w:uiPriority w:val="19"/>
    <w:qFormat/>
    <w:rsid w:val="00D54188"/>
    <w:rPr>
      <w:rFonts w:ascii="Times New Roman" w:hAnsi="Times New Roman"/>
      <w:i w:val="0"/>
      <w:iCs/>
      <w:color w:val="auto"/>
      <w:sz w:val="24"/>
    </w:rPr>
  </w:style>
  <w:style w:type="paragraph" w:styleId="Default" w:customStyle="1">
    <w:name w:val="Default"/>
    <w:rsid w:val="00A85A75"/>
    <w:pPr>
      <w:autoSpaceDE w:val="0"/>
      <w:autoSpaceDN w:val="0"/>
      <w:adjustRightInd w:val="0"/>
      <w:spacing w:after="0" w:line="240" w:lineRule="auto"/>
    </w:pPr>
    <w:rPr>
      <w:rFonts w:ascii="Calibri" w:hAnsi="Calibri" w:cs="Calibri"/>
      <w:color w:val="000000"/>
    </w:rPr>
  </w:style>
  <w:style w:type="character" w:styleId="Kommentarsreferens">
    <w:name w:val="annotation reference"/>
    <w:basedOn w:val="Standardstycketeckensnitt"/>
    <w:semiHidden/>
    <w:unhideWhenUsed/>
    <w:rsid w:val="00ED47D7"/>
    <w:rPr>
      <w:sz w:val="16"/>
      <w:szCs w:val="16"/>
    </w:rPr>
  </w:style>
  <w:style w:type="paragraph" w:styleId="Kommentarer">
    <w:name w:val="annotation text"/>
    <w:basedOn w:val="Normal"/>
    <w:link w:val="KommentarerChar"/>
    <w:uiPriority w:val="99"/>
    <w:unhideWhenUsed/>
    <w:rsid w:val="00ED47D7"/>
    <w:pPr>
      <w:spacing w:line="240" w:lineRule="auto"/>
    </w:pPr>
    <w:rPr>
      <w:sz w:val="20"/>
      <w:szCs w:val="20"/>
    </w:rPr>
  </w:style>
  <w:style w:type="character" w:styleId="KommentarerChar" w:customStyle="1">
    <w:name w:val="Kommentarer Char"/>
    <w:basedOn w:val="Standardstycketeckensnitt"/>
    <w:link w:val="Kommentarer"/>
    <w:uiPriority w:val="99"/>
    <w:rsid w:val="00ED47D7"/>
    <w:rPr>
      <w:sz w:val="20"/>
      <w:szCs w:val="20"/>
    </w:rPr>
  </w:style>
  <w:style w:type="paragraph" w:styleId="Kommentarsmne">
    <w:name w:val="annotation subject"/>
    <w:basedOn w:val="Kommentarer"/>
    <w:next w:val="Kommentarer"/>
    <w:link w:val="KommentarsmneChar"/>
    <w:uiPriority w:val="99"/>
    <w:semiHidden/>
    <w:unhideWhenUsed/>
    <w:rsid w:val="00ED47D7"/>
    <w:rPr>
      <w:b/>
      <w:bCs/>
    </w:rPr>
  </w:style>
  <w:style w:type="character" w:styleId="KommentarsmneChar" w:customStyle="1">
    <w:name w:val="Kommentarsämne Char"/>
    <w:basedOn w:val="KommentarerChar"/>
    <w:link w:val="Kommentarsmne"/>
    <w:uiPriority w:val="99"/>
    <w:semiHidden/>
    <w:rsid w:val="00ED47D7"/>
    <w:rPr>
      <w:b/>
      <w:bCs/>
      <w:sz w:val="20"/>
      <w:szCs w:val="20"/>
    </w:rPr>
  </w:style>
  <w:style w:type="paragraph" w:styleId="Brdtext">
    <w:name w:val="Body Text"/>
    <w:basedOn w:val="Normal"/>
    <w:link w:val="BrdtextChar"/>
    <w:qFormat/>
    <w:rsid w:val="009E388F"/>
    <w:pPr>
      <w:spacing w:before="180" w:after="180" w:line="240" w:lineRule="auto"/>
    </w:pPr>
    <w:rPr>
      <w:rFonts w:eastAsia="Times New Roman"/>
      <w:lang w:eastAsia="sv-SE"/>
    </w:rPr>
  </w:style>
  <w:style w:type="character" w:styleId="BrdtextChar" w:customStyle="1">
    <w:name w:val="Brödtext Char"/>
    <w:basedOn w:val="Standardstycketeckensnitt"/>
    <w:link w:val="Brdtext"/>
    <w:rsid w:val="009E388F"/>
    <w:rPr>
      <w:rFonts w:eastAsia="Times New Roman"/>
      <w:lang w:val="sv-SE" w:eastAsia="sv-SE"/>
    </w:rPr>
  </w:style>
  <w:style w:type="paragraph" w:styleId="Revision">
    <w:name w:val="Revision"/>
    <w:hidden/>
    <w:uiPriority w:val="99"/>
    <w:semiHidden/>
    <w:rsid w:val="00E32C1F"/>
    <w:pPr>
      <w:spacing w:after="0" w:line="240" w:lineRule="auto"/>
    </w:pPr>
    <w:rPr>
      <w:lang w:val="sv-SE"/>
    </w:rPr>
  </w:style>
  <w:style w:type="table" w:styleId="Tabellrutntljust">
    <w:name w:val="Grid Table Light"/>
    <w:basedOn w:val="Normaltabell"/>
    <w:uiPriority w:val="40"/>
    <w:rsid w:val="004235D3"/>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Oformateradtabell1">
    <w:name w:val="Plain Table 1"/>
    <w:basedOn w:val="Normaltabell"/>
    <w:uiPriority w:val="41"/>
    <w:rsid w:val="004235D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formateradtabell2">
    <w:name w:val="Plain Table 2"/>
    <w:basedOn w:val="Normaltabell"/>
    <w:uiPriority w:val="42"/>
    <w:rsid w:val="004235D3"/>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Oformateradtabell3">
    <w:name w:val="Plain Table 3"/>
    <w:basedOn w:val="Normaltabell"/>
    <w:uiPriority w:val="43"/>
    <w:rsid w:val="004235D3"/>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formateradtabell4">
    <w:name w:val="Plain Table 4"/>
    <w:basedOn w:val="Normaltabell"/>
    <w:uiPriority w:val="44"/>
    <w:rsid w:val="004235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formateradtabell5">
    <w:name w:val="Plain Table 5"/>
    <w:basedOn w:val="Normaltabell"/>
    <w:uiPriority w:val="45"/>
    <w:rsid w:val="004235D3"/>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rutnt">
    <w:name w:val="Table Grid"/>
    <w:basedOn w:val="Normaltabell"/>
    <w:uiPriority w:val="59"/>
    <w:rsid w:val="004235D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Diskrettabell1">
    <w:name w:val="Table Subtle 1"/>
    <w:basedOn w:val="Normaltabell"/>
    <w:uiPriority w:val="99"/>
    <w:rsid w:val="004235D3"/>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Webbtabell2">
    <w:name w:val="Table Web 2"/>
    <w:basedOn w:val="Normaltabell"/>
    <w:uiPriority w:val="99"/>
    <w:rsid w:val="004235D3"/>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Compact" w:customStyle="1">
    <w:name w:val="Compact"/>
    <w:basedOn w:val="Brdtext"/>
    <w:qFormat/>
    <w:rsid w:val="00E16DB6"/>
    <w:pPr>
      <w:spacing w:before="36" w:after="36"/>
    </w:pPr>
  </w:style>
  <w:style w:type="table" w:styleId="Table" w:customStyle="1">
    <w:name w:val="Table"/>
    <w:semiHidden/>
    <w:unhideWhenUsed/>
    <w:qFormat/>
    <w:rsid w:val="00E16DB6"/>
    <w:pPr>
      <w:spacing w:line="240" w:lineRule="auto"/>
    </w:pPr>
    <w:rPr>
      <w:rFonts w:asciiTheme="minorHAnsi" w:hAnsiTheme="minorHAnsi" w:cstheme="minorBidi"/>
      <w:sz w:val="20"/>
      <w:szCs w:val="20"/>
      <w:lang w:val="sv-SE" w:eastAsia="sv-SE"/>
    </w:rPr>
    <w:tblPr>
      <w:tblInd w:w="0" w:type="dxa"/>
      <w:tblCellMar>
        <w:top w:w="0" w:type="dxa"/>
        <w:left w:w="108" w:type="dxa"/>
        <w:bottom w:w="0" w:type="dxa"/>
        <w:right w:w="108" w:type="dxa"/>
      </w:tblCellMar>
    </w:tblPr>
    <w:tblStylePr w:type="firstRow">
      <w:tblPr>
        <w:jc w:val="left"/>
      </w:tblPr>
      <w:trPr>
        <w:jc w:val="left"/>
      </w:trPr>
      <w:tcPr>
        <w:tcBorders>
          <w:bottom w:val="single" w:color="auto" w:sz="0" w:space="0"/>
        </w:tcBorders>
        <w:vAlign w:val="bottom"/>
      </w:tcPr>
    </w:tblStylePr>
  </w:style>
  <w:style w:type="paragraph" w:styleId="Bibliography1" w:customStyle="1">
    <w:name w:val="Bibliography1"/>
    <w:basedOn w:val="Normal"/>
    <w:rsid w:val="002430C0"/>
    <w:pPr>
      <w:tabs>
        <w:tab w:val="left" w:pos="380"/>
      </w:tabs>
      <w:spacing w:after="240" w:line="240" w:lineRule="auto"/>
      <w:ind w:left="384" w:hanging="384"/>
      <w:jc w:val="both"/>
    </w:pPr>
    <w:rPr>
      <w:b/>
      <w:bCs/>
      <w:sz w:val="32"/>
      <w:szCs w:val="32"/>
      <w:lang w:val="en-US"/>
    </w:rPr>
  </w:style>
  <w:style w:type="paragraph" w:styleId="Bibliography2" w:customStyle="1">
    <w:name w:val="Bibliography2"/>
    <w:basedOn w:val="Normal"/>
    <w:rsid w:val="0058015E"/>
    <w:pPr>
      <w:tabs>
        <w:tab w:val="left" w:pos="380"/>
      </w:tabs>
      <w:spacing w:after="240" w:line="240" w:lineRule="auto"/>
      <w:ind w:left="384" w:hanging="384"/>
      <w:jc w:val="both"/>
    </w:pPr>
    <w:rPr>
      <w:b/>
      <w:bCs/>
      <w:sz w:val="32"/>
      <w:szCs w:val="32"/>
      <w:lang w:val="en-US"/>
    </w:rPr>
  </w:style>
  <w:style w:type="paragraph" w:styleId="Normalwebb">
    <w:name w:val="Normal (Web)"/>
    <w:basedOn w:val="Normal"/>
    <w:uiPriority w:val="99"/>
    <w:semiHidden/>
    <w:unhideWhenUsed/>
    <w:rsid w:val="00EB0A80"/>
    <w:pPr>
      <w:spacing w:before="100" w:beforeAutospacing="1" w:after="100" w:afterAutospacing="1" w:line="240" w:lineRule="auto"/>
    </w:pPr>
    <w:rPr>
      <w:rFonts w:eastAsia="Times New Roman"/>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403">
      <w:bodyDiv w:val="1"/>
      <w:marLeft w:val="0"/>
      <w:marRight w:val="0"/>
      <w:marTop w:val="0"/>
      <w:marBottom w:val="0"/>
      <w:divBdr>
        <w:top w:val="none" w:sz="0" w:space="0" w:color="auto"/>
        <w:left w:val="none" w:sz="0" w:space="0" w:color="auto"/>
        <w:bottom w:val="none" w:sz="0" w:space="0" w:color="auto"/>
        <w:right w:val="none" w:sz="0" w:space="0" w:color="auto"/>
      </w:divBdr>
    </w:div>
    <w:div w:id="186332529">
      <w:bodyDiv w:val="1"/>
      <w:marLeft w:val="0"/>
      <w:marRight w:val="0"/>
      <w:marTop w:val="0"/>
      <w:marBottom w:val="0"/>
      <w:divBdr>
        <w:top w:val="none" w:sz="0" w:space="0" w:color="auto"/>
        <w:left w:val="none" w:sz="0" w:space="0" w:color="auto"/>
        <w:bottom w:val="none" w:sz="0" w:space="0" w:color="auto"/>
        <w:right w:val="none" w:sz="0" w:space="0" w:color="auto"/>
      </w:divBdr>
    </w:div>
    <w:div w:id="976373016">
      <w:bodyDiv w:val="1"/>
      <w:marLeft w:val="0"/>
      <w:marRight w:val="0"/>
      <w:marTop w:val="0"/>
      <w:marBottom w:val="0"/>
      <w:divBdr>
        <w:top w:val="none" w:sz="0" w:space="0" w:color="auto"/>
        <w:left w:val="none" w:sz="0" w:space="0" w:color="auto"/>
        <w:bottom w:val="none" w:sz="0" w:space="0" w:color="auto"/>
        <w:right w:val="none" w:sz="0" w:space="0" w:color="auto"/>
      </w:divBdr>
    </w:div>
    <w:div w:id="1435324560">
      <w:bodyDiv w:val="1"/>
      <w:marLeft w:val="0"/>
      <w:marRight w:val="0"/>
      <w:marTop w:val="0"/>
      <w:marBottom w:val="0"/>
      <w:divBdr>
        <w:top w:val="none" w:sz="0" w:space="0" w:color="auto"/>
        <w:left w:val="none" w:sz="0" w:space="0" w:color="auto"/>
        <w:bottom w:val="none" w:sz="0" w:space="0" w:color="auto"/>
        <w:right w:val="none" w:sz="0" w:space="0" w:color="auto"/>
      </w:divBdr>
    </w:div>
    <w:div w:id="205700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&#65279;<?xml version="1.0" encoding="utf-8"?><Relationships xmlns="http://schemas.openxmlformats.org/package/2006/relationships"><Relationship Type="http://schemas.openxmlformats.org/officeDocument/2006/relationships/hyperlink" Target="https://bjssjournals.onlinelibrary.wiley.com/doi/pdf/10.1002/bjs.9096" TargetMode="External" Id="R76ac836db01d4d27" /></Relationship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omments" Target="comments.xml"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4.emf" Id="rId12" /><Relationship Type="http://schemas.openxmlformats.org/officeDocument/2006/relationships/footer" Target="footer2.xml" Id="rId17" /><Relationship Type="http://schemas.openxmlformats.org/officeDocument/2006/relationships/numbering" Target="numbering.xml" Id="rId2" /><Relationship Type="http://schemas.microsoft.com/office/2018/08/relationships/commentsExtensible" Target="commentsExtensible.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microsoft.com/office/2016/09/relationships/commentsIds" Target="commentsIds.xml" Id="rId15" /><Relationship Type="http://schemas.openxmlformats.org/officeDocument/2006/relationships/image" Target="media/image3.png" Id="rId10" /><Relationship Type="http://schemas.microsoft.com/office/2011/relationships/people" Target="people.xml" Id="rId19" /><Relationship Type="http://schemas.openxmlformats.org/officeDocument/2006/relationships/settings" Target="settings.xml" Id="rId4" /><Relationship Type="http://schemas.openxmlformats.org/officeDocument/2006/relationships/image" Target="media/image2.png" Id="rId9" /><Relationship Type="http://schemas.microsoft.com/office/2011/relationships/commentsExtended" Target="commentsExtended.xml" Id="rId14" /><Relationship Type="http://schemas.openxmlformats.org/officeDocument/2006/relationships/glossaryDocument" Target="glossary/document.xml" Id="R7bd4c4bbf11749a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8ab8128-306f-4e17-832a-1259afabc278}"/>
      </w:docPartPr>
      <w:docPartBody>
        <w:p w14:paraId="3CB7DAA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48DB8-AFEA-459C-B0B7-0EC12294F08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MEB</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Titel på uppsatsen placeras här</dc:title>
  <dc:creator>Kristina Leif</dc:creator>
  <lastModifiedBy>Martin Gerdin Wärnberg</lastModifiedBy>
  <revision>3</revision>
  <lastPrinted>2012-03-20T13:17:00.0000000Z</lastPrinted>
  <dcterms:created xsi:type="dcterms:W3CDTF">2023-05-24T15:14:00.0000000Z</dcterms:created>
  <dcterms:modified xsi:type="dcterms:W3CDTF">2023-05-26T09:20:39.9822542Z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id="slH3XLq6"/&gt;&lt;style id="http://www.zotero.org/styles/vancouver" locale="en-GB"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y fmtid="{D5CDD505-2E9C-101B-9397-08002B2CF9AE}" pid="4" name="GrammarlyDocumentId">
    <vt:lpwstr>0e94da9a39b130951194ae030d98b7a0fe53c51c405cb16718fb4365b36763d6</vt:lpwstr>
  </property>
</Properties>
</file>